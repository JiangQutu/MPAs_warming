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19C41" w14:textId="77777777" w:rsidR="00175EA4" w:rsidRDefault="00175EA4" w:rsidP="0065597A">
      <w:pPr>
        <w:pStyle w:val="Body"/>
        <w:spacing w:line="240" w:lineRule="auto"/>
      </w:pPr>
    </w:p>
    <w:p w14:paraId="563A57A4" w14:textId="17411EE6" w:rsidR="008B19F2" w:rsidRDefault="008B19F2" w:rsidP="0065597A">
      <w:pPr>
        <w:pStyle w:val="Body"/>
        <w:spacing w:line="240" w:lineRule="auto"/>
      </w:pPr>
      <w:r w:rsidRPr="00757AD1">
        <w:t>Global Warming Threatens the World’s Marine Protected Areas</w:t>
      </w:r>
    </w:p>
    <w:p w14:paraId="48046A6C" w14:textId="77777777" w:rsidR="0065597A" w:rsidRPr="00757AD1" w:rsidRDefault="0065597A" w:rsidP="0065597A">
      <w:pPr>
        <w:pStyle w:val="Body"/>
        <w:spacing w:line="240" w:lineRule="auto"/>
      </w:pPr>
    </w:p>
    <w:p w14:paraId="231C5C99" w14:textId="5FEB0446" w:rsidR="00E41E0C" w:rsidRPr="0065597A" w:rsidRDefault="008B68DD" w:rsidP="0065597A">
      <w:pPr>
        <w:widowControl w:val="0"/>
        <w:tabs>
          <w:tab w:val="left" w:pos="220"/>
          <w:tab w:val="left" w:pos="720"/>
        </w:tabs>
        <w:autoSpaceDE w:val="0"/>
        <w:autoSpaceDN w:val="0"/>
        <w:adjustRightInd w:val="0"/>
        <w:spacing w:after="240"/>
        <w:rPr>
          <w:rFonts w:ascii="Arial" w:hAnsi="Arial" w:cs="Arial"/>
          <w:sz w:val="20"/>
          <w:szCs w:val="20"/>
        </w:rPr>
      </w:pPr>
      <w:r w:rsidRPr="0065597A">
        <w:rPr>
          <w:rFonts w:ascii="Arial" w:hAnsi="Arial" w:cs="Arial"/>
          <w:sz w:val="20"/>
          <w:szCs w:val="20"/>
        </w:rPr>
        <w:t>John F. Bruno</w:t>
      </w:r>
      <w:r w:rsidRPr="0065597A">
        <w:rPr>
          <w:rFonts w:ascii="Arial" w:hAnsi="Arial" w:cs="Arial"/>
          <w:sz w:val="20"/>
          <w:szCs w:val="20"/>
          <w:vertAlign w:val="superscript"/>
        </w:rPr>
        <w:t>1</w:t>
      </w:r>
      <w:r w:rsidRPr="0065597A">
        <w:rPr>
          <w:rFonts w:ascii="Arial" w:hAnsi="Arial" w:cs="Arial"/>
          <w:sz w:val="20"/>
          <w:szCs w:val="20"/>
        </w:rPr>
        <w:t xml:space="preserve">, </w:t>
      </w:r>
      <w:r w:rsidR="00295E7D" w:rsidRPr="0065597A">
        <w:rPr>
          <w:rFonts w:ascii="Arial" w:hAnsi="Arial" w:cs="Arial"/>
          <w:sz w:val="20"/>
          <w:szCs w:val="20"/>
        </w:rPr>
        <w:t>Amanda E. Bates</w:t>
      </w:r>
      <w:r w:rsidR="00295E7D" w:rsidRPr="0065597A">
        <w:rPr>
          <w:rFonts w:ascii="Arial" w:hAnsi="Arial" w:cs="Arial"/>
          <w:sz w:val="20"/>
          <w:szCs w:val="20"/>
          <w:vertAlign w:val="superscript"/>
        </w:rPr>
        <w:t>2</w:t>
      </w:r>
      <w:r w:rsidR="00295E7D" w:rsidRPr="0065597A">
        <w:rPr>
          <w:rFonts w:ascii="Arial" w:hAnsi="Arial" w:cs="Arial"/>
          <w:sz w:val="20"/>
          <w:szCs w:val="20"/>
        </w:rPr>
        <w:t xml:space="preserve">, </w:t>
      </w:r>
      <w:r w:rsidR="00474423">
        <w:rPr>
          <w:rFonts w:ascii="Arial" w:hAnsi="Arial" w:cs="Arial"/>
          <w:sz w:val="20"/>
          <w:szCs w:val="20"/>
        </w:rPr>
        <w:t>Beth Pike</w:t>
      </w:r>
      <w:r w:rsidR="00474423" w:rsidRPr="0065597A">
        <w:rPr>
          <w:rFonts w:ascii="Arial" w:hAnsi="Arial" w:cs="Arial"/>
          <w:sz w:val="20"/>
          <w:szCs w:val="20"/>
          <w:vertAlign w:val="superscript"/>
        </w:rPr>
        <w:t>4</w:t>
      </w:r>
      <w:r w:rsidR="00474423">
        <w:rPr>
          <w:rFonts w:ascii="Arial" w:hAnsi="Arial" w:cs="Arial"/>
          <w:sz w:val="20"/>
          <w:szCs w:val="20"/>
        </w:rPr>
        <w:t xml:space="preserve">, </w:t>
      </w:r>
      <w:r w:rsidR="00D00781" w:rsidRPr="0065597A">
        <w:rPr>
          <w:rFonts w:ascii="Arial" w:hAnsi="Arial" w:cs="Arial"/>
          <w:sz w:val="20"/>
          <w:szCs w:val="20"/>
        </w:rPr>
        <w:t>Steven Amstrup</w:t>
      </w:r>
      <w:r w:rsidR="00474423">
        <w:rPr>
          <w:rFonts w:ascii="Arial" w:hAnsi="Arial" w:cs="Arial"/>
          <w:sz w:val="20"/>
          <w:szCs w:val="20"/>
          <w:vertAlign w:val="superscript"/>
        </w:rPr>
        <w:t>5</w:t>
      </w:r>
      <w:r w:rsidR="00D00781" w:rsidRPr="0065597A">
        <w:rPr>
          <w:rFonts w:ascii="Arial" w:hAnsi="Arial" w:cs="Arial"/>
          <w:sz w:val="20"/>
          <w:szCs w:val="20"/>
        </w:rPr>
        <w:t xml:space="preserve">, </w:t>
      </w:r>
      <w:r w:rsidR="00BB785E" w:rsidRPr="0065597A">
        <w:rPr>
          <w:rFonts w:ascii="Arial" w:hAnsi="Arial" w:cs="Arial"/>
          <w:color w:val="141414"/>
          <w:sz w:val="20"/>
          <w:szCs w:val="20"/>
        </w:rPr>
        <w:t>Ruben van Hooidonk</w:t>
      </w:r>
      <w:r w:rsidR="00474423">
        <w:rPr>
          <w:rFonts w:ascii="Arial" w:hAnsi="Arial" w:cs="Arial"/>
          <w:sz w:val="20"/>
          <w:szCs w:val="20"/>
          <w:vertAlign w:val="superscript"/>
        </w:rPr>
        <w:t>6</w:t>
      </w:r>
      <w:r w:rsidR="0065597A">
        <w:rPr>
          <w:rFonts w:ascii="Arial" w:hAnsi="Arial" w:cs="Arial"/>
          <w:sz w:val="20"/>
          <w:szCs w:val="20"/>
          <w:vertAlign w:val="superscript"/>
        </w:rPr>
        <w:t>,</w:t>
      </w:r>
      <w:r w:rsidR="00474423">
        <w:rPr>
          <w:rFonts w:ascii="Arial" w:hAnsi="Arial" w:cs="Arial"/>
          <w:sz w:val="20"/>
          <w:szCs w:val="20"/>
          <w:vertAlign w:val="superscript"/>
        </w:rPr>
        <w:t>7</w:t>
      </w:r>
      <w:r w:rsidR="0065597A">
        <w:rPr>
          <w:rFonts w:ascii="Arial" w:hAnsi="Arial" w:cs="Arial"/>
          <w:sz w:val="20"/>
          <w:szCs w:val="20"/>
        </w:rPr>
        <w:t xml:space="preserve">, </w:t>
      </w:r>
      <w:r w:rsidR="00BB785E" w:rsidRPr="0065597A">
        <w:rPr>
          <w:rFonts w:ascii="Arial" w:hAnsi="Arial" w:cs="Arial"/>
          <w:sz w:val="20"/>
          <w:szCs w:val="20"/>
        </w:rPr>
        <w:t xml:space="preserve">and </w:t>
      </w:r>
      <w:r w:rsidR="00D00781" w:rsidRPr="0065597A">
        <w:rPr>
          <w:rFonts w:ascii="Arial" w:hAnsi="Arial" w:cs="Arial"/>
          <w:sz w:val="20"/>
          <w:szCs w:val="20"/>
        </w:rPr>
        <w:t>Richard B. Aronson</w:t>
      </w:r>
      <w:r w:rsidR="00295E7D" w:rsidRPr="0065597A">
        <w:rPr>
          <w:rFonts w:ascii="Arial" w:hAnsi="Arial" w:cs="Arial"/>
          <w:sz w:val="20"/>
          <w:szCs w:val="20"/>
          <w:vertAlign w:val="superscript"/>
        </w:rPr>
        <w:t>3</w:t>
      </w:r>
      <w:r w:rsidR="00D00781" w:rsidRPr="0065597A">
        <w:rPr>
          <w:rFonts w:ascii="Arial" w:hAnsi="Arial" w:cs="Arial"/>
          <w:sz w:val="20"/>
          <w:szCs w:val="20"/>
          <w:vertAlign w:val="superscript"/>
        </w:rPr>
        <w:t xml:space="preserve"> </w:t>
      </w:r>
    </w:p>
    <w:p w14:paraId="5135927D" w14:textId="33AFAEB9" w:rsidR="00175EA4" w:rsidRDefault="00E41E0C" w:rsidP="0065597A">
      <w:pPr>
        <w:suppressLineNumbers/>
        <w:rPr>
          <w:rFonts w:ascii="Arial" w:hAnsi="Arial" w:cs="Arial"/>
          <w:sz w:val="20"/>
          <w:szCs w:val="20"/>
        </w:rPr>
      </w:pPr>
      <w:r w:rsidRPr="0065597A">
        <w:rPr>
          <w:rFonts w:ascii="Arial" w:hAnsi="Arial" w:cs="Arial"/>
          <w:sz w:val="20"/>
          <w:szCs w:val="20"/>
          <w:vertAlign w:val="superscript"/>
        </w:rPr>
        <w:t>1</w:t>
      </w:r>
      <w:r w:rsidRPr="0065597A">
        <w:rPr>
          <w:rFonts w:ascii="Arial" w:hAnsi="Arial" w:cs="Arial"/>
          <w:sz w:val="20"/>
          <w:szCs w:val="20"/>
        </w:rPr>
        <w:t xml:space="preserve"> Department of Biology, The University of North Carolina at Chapel Hill, Chapel Hill, NC 27599-3280, USA</w:t>
      </w:r>
    </w:p>
    <w:p w14:paraId="0762151D" w14:textId="77777777" w:rsidR="0065597A" w:rsidRPr="0065597A" w:rsidRDefault="0065597A" w:rsidP="0065597A">
      <w:pPr>
        <w:suppressLineNumbers/>
        <w:rPr>
          <w:rFonts w:ascii="Arial" w:hAnsi="Arial" w:cs="Arial"/>
          <w:sz w:val="20"/>
          <w:szCs w:val="20"/>
        </w:rPr>
      </w:pPr>
    </w:p>
    <w:p w14:paraId="3DA9A3D5" w14:textId="6C737A36" w:rsidR="00BB3321" w:rsidRPr="0065597A" w:rsidRDefault="00295E7D" w:rsidP="0065597A">
      <w:pPr>
        <w:widowControl w:val="0"/>
        <w:suppressLineNumbers/>
        <w:autoSpaceDE w:val="0"/>
        <w:autoSpaceDN w:val="0"/>
        <w:adjustRightInd w:val="0"/>
        <w:spacing w:after="240"/>
        <w:rPr>
          <w:rFonts w:ascii="Arial" w:hAnsi="Arial" w:cs="Arial"/>
          <w:sz w:val="20"/>
          <w:szCs w:val="20"/>
        </w:rPr>
      </w:pPr>
      <w:r w:rsidRPr="0065597A">
        <w:rPr>
          <w:rFonts w:ascii="Arial" w:hAnsi="Arial" w:cs="Arial"/>
          <w:sz w:val="20"/>
          <w:szCs w:val="20"/>
          <w:vertAlign w:val="superscript"/>
        </w:rPr>
        <w:t>2</w:t>
      </w:r>
      <w:r w:rsidR="0065597A">
        <w:rPr>
          <w:rFonts w:ascii="Arial" w:hAnsi="Arial" w:cs="Arial"/>
          <w:sz w:val="20"/>
          <w:szCs w:val="20"/>
          <w:vertAlign w:val="superscript"/>
        </w:rPr>
        <w:t xml:space="preserve"> </w:t>
      </w:r>
      <w:r w:rsidRPr="0065597A">
        <w:rPr>
          <w:rFonts w:ascii="Arial" w:hAnsi="Arial" w:cs="Arial"/>
          <w:sz w:val="20"/>
          <w:szCs w:val="20"/>
        </w:rPr>
        <w:t>Ocean and Earth Science, National Oceanography Centre Southampton, University of Southampton, Southampton SO14 3ZH, UK</w:t>
      </w:r>
    </w:p>
    <w:p w14:paraId="31FAB283" w14:textId="2E0170A5" w:rsidR="00474423" w:rsidRPr="0065597A" w:rsidRDefault="00474423" w:rsidP="0065597A">
      <w:pPr>
        <w:widowControl w:val="0"/>
        <w:suppressLineNumbers/>
        <w:autoSpaceDE w:val="0"/>
        <w:autoSpaceDN w:val="0"/>
        <w:adjustRightInd w:val="0"/>
        <w:spacing w:after="240"/>
        <w:rPr>
          <w:rFonts w:ascii="Arial" w:hAnsi="Arial" w:cs="Arial"/>
          <w:sz w:val="20"/>
          <w:szCs w:val="20"/>
        </w:rPr>
      </w:pPr>
      <w:commentRangeStart w:id="0"/>
      <w:r>
        <w:rPr>
          <w:rFonts w:ascii="Arial" w:hAnsi="Arial" w:cs="Arial"/>
          <w:sz w:val="20"/>
          <w:szCs w:val="20"/>
          <w:vertAlign w:val="superscript"/>
        </w:rPr>
        <w:t xml:space="preserve">4 </w:t>
      </w:r>
      <w:r>
        <w:rPr>
          <w:rFonts w:ascii="Arial" w:hAnsi="Arial" w:cs="Arial"/>
          <w:sz w:val="20"/>
          <w:szCs w:val="20"/>
        </w:rPr>
        <w:t>Marie Conservation Institute, Seattle, WA USA</w:t>
      </w:r>
    </w:p>
    <w:p w14:paraId="7B7C1D38" w14:textId="7BD2E248" w:rsidR="003274F3" w:rsidRPr="0065597A" w:rsidRDefault="00474423" w:rsidP="0065597A">
      <w:pPr>
        <w:widowControl w:val="0"/>
        <w:suppressLineNumbers/>
        <w:autoSpaceDE w:val="0"/>
        <w:autoSpaceDN w:val="0"/>
        <w:adjustRightInd w:val="0"/>
        <w:spacing w:after="240"/>
        <w:rPr>
          <w:rFonts w:ascii="Arial" w:hAnsi="Arial" w:cs="Arial"/>
          <w:sz w:val="20"/>
          <w:szCs w:val="20"/>
        </w:rPr>
      </w:pPr>
      <w:r>
        <w:rPr>
          <w:rFonts w:ascii="Arial" w:hAnsi="Arial" w:cs="Arial"/>
          <w:sz w:val="20"/>
          <w:szCs w:val="20"/>
          <w:vertAlign w:val="superscript"/>
        </w:rPr>
        <w:t>5</w:t>
      </w:r>
      <w:r w:rsidR="0065597A">
        <w:rPr>
          <w:rFonts w:ascii="Arial" w:hAnsi="Arial" w:cs="Arial"/>
          <w:sz w:val="20"/>
          <w:szCs w:val="20"/>
          <w:vertAlign w:val="superscript"/>
        </w:rPr>
        <w:t xml:space="preserve"> </w:t>
      </w:r>
      <w:r w:rsidR="00E41E0C" w:rsidRPr="0065597A">
        <w:rPr>
          <w:rFonts w:ascii="Arial" w:hAnsi="Arial" w:cs="Arial"/>
          <w:sz w:val="20"/>
          <w:szCs w:val="20"/>
        </w:rPr>
        <w:t xml:space="preserve">Polar Bears International </w:t>
      </w:r>
      <w:commentRangeEnd w:id="0"/>
      <w:r w:rsidR="00141DA0">
        <w:rPr>
          <w:rStyle w:val="CommentReference"/>
        </w:rPr>
        <w:commentReference w:id="0"/>
      </w:r>
    </w:p>
    <w:p w14:paraId="2B641B02" w14:textId="6D37F53B" w:rsidR="0065597A" w:rsidRPr="0065597A" w:rsidRDefault="00474423" w:rsidP="0065597A">
      <w:pPr>
        <w:widowControl w:val="0"/>
        <w:autoSpaceDE w:val="0"/>
        <w:autoSpaceDN w:val="0"/>
        <w:adjustRightInd w:val="0"/>
        <w:spacing w:after="240"/>
        <w:rPr>
          <w:rFonts w:ascii="Arial" w:hAnsi="Arial" w:cs="Arial"/>
          <w:sz w:val="20"/>
          <w:szCs w:val="20"/>
        </w:rPr>
      </w:pPr>
      <w:r>
        <w:rPr>
          <w:rFonts w:ascii="Arial" w:hAnsi="Arial" w:cs="Arial"/>
          <w:sz w:val="20"/>
          <w:szCs w:val="20"/>
          <w:vertAlign w:val="superscript"/>
        </w:rPr>
        <w:t>6</w:t>
      </w:r>
      <w:r w:rsidR="0065597A">
        <w:rPr>
          <w:rFonts w:ascii="Arial" w:hAnsi="Arial" w:cs="Arial"/>
          <w:sz w:val="20"/>
          <w:szCs w:val="20"/>
          <w:vertAlign w:val="superscript"/>
        </w:rPr>
        <w:t xml:space="preserve"> </w:t>
      </w:r>
      <w:r w:rsidR="0065597A" w:rsidRPr="0065597A">
        <w:rPr>
          <w:rFonts w:ascii="Arial" w:hAnsi="Arial" w:cs="Arial"/>
          <w:sz w:val="20"/>
          <w:szCs w:val="20"/>
        </w:rPr>
        <w:t xml:space="preserve">NOAA Atlantic Oceanographic and Meteorological Laboratory, Ocean Chemistry and Ecosystems Division, 4301 Rickenbacker Causeway, Miami, FL 33149, USA </w:t>
      </w:r>
    </w:p>
    <w:p w14:paraId="6A0F2C38" w14:textId="08EED813" w:rsidR="0065597A" w:rsidRPr="0065597A" w:rsidRDefault="00474423" w:rsidP="0065597A">
      <w:pPr>
        <w:widowControl w:val="0"/>
        <w:tabs>
          <w:tab w:val="left" w:pos="220"/>
          <w:tab w:val="left" w:pos="720"/>
        </w:tabs>
        <w:autoSpaceDE w:val="0"/>
        <w:autoSpaceDN w:val="0"/>
        <w:adjustRightInd w:val="0"/>
        <w:spacing w:after="240"/>
        <w:rPr>
          <w:rFonts w:ascii="Arial" w:hAnsi="Arial" w:cs="Arial"/>
          <w:sz w:val="20"/>
          <w:szCs w:val="20"/>
        </w:rPr>
      </w:pPr>
      <w:r>
        <w:rPr>
          <w:rFonts w:ascii="Arial" w:hAnsi="Arial" w:cs="Arial"/>
          <w:sz w:val="20"/>
          <w:szCs w:val="20"/>
          <w:vertAlign w:val="superscript"/>
        </w:rPr>
        <w:t>7</w:t>
      </w:r>
      <w:r w:rsidR="0065597A">
        <w:rPr>
          <w:rFonts w:ascii="Arial" w:hAnsi="Arial" w:cs="Arial"/>
          <w:sz w:val="20"/>
          <w:szCs w:val="20"/>
          <w:vertAlign w:val="superscript"/>
        </w:rPr>
        <w:t xml:space="preserve"> </w:t>
      </w:r>
      <w:r w:rsidR="0065597A" w:rsidRPr="0065597A">
        <w:rPr>
          <w:rFonts w:ascii="Arial" w:hAnsi="Arial" w:cs="Arial"/>
          <w:sz w:val="20"/>
          <w:szCs w:val="20"/>
        </w:rPr>
        <w:t>Cooperative Institute for Marine and Atmospheric Studies, Rosenstiel School of Marine and Atmospheric Science, University of Miami, 4600 Rickenbacker Causeway, Miami, FL 33149, USA  </w:t>
      </w:r>
    </w:p>
    <w:p w14:paraId="1589BD19" w14:textId="77777777" w:rsidR="0065597A" w:rsidRPr="0065597A" w:rsidRDefault="0065597A" w:rsidP="0065597A">
      <w:pPr>
        <w:widowControl w:val="0"/>
        <w:suppressLineNumbers/>
        <w:autoSpaceDE w:val="0"/>
        <w:autoSpaceDN w:val="0"/>
        <w:adjustRightInd w:val="0"/>
        <w:spacing w:after="240"/>
        <w:rPr>
          <w:rFonts w:ascii="Arial" w:hAnsi="Arial" w:cs="Arial"/>
          <w:sz w:val="20"/>
          <w:szCs w:val="20"/>
        </w:rPr>
      </w:pPr>
    </w:p>
    <w:p w14:paraId="290A536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43C01C10" w14:textId="77777777" w:rsidR="00175EA4" w:rsidRPr="0065597A" w:rsidRDefault="00175EA4" w:rsidP="0065597A">
      <w:pPr>
        <w:widowControl w:val="0"/>
        <w:suppressLineNumbers/>
        <w:autoSpaceDE w:val="0"/>
        <w:autoSpaceDN w:val="0"/>
        <w:adjustRightInd w:val="0"/>
        <w:spacing w:after="240"/>
        <w:rPr>
          <w:rFonts w:ascii="Arial" w:hAnsi="Arial" w:cs="Arial"/>
          <w:sz w:val="20"/>
          <w:szCs w:val="20"/>
        </w:rPr>
      </w:pPr>
    </w:p>
    <w:p w14:paraId="6F73AA0A"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BEB2840" w14:textId="77777777" w:rsidR="00175EA4" w:rsidRPr="0065597A"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E68FFFF"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2BB0A7C"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7C8E0126"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16718911" w14:textId="77777777" w:rsidR="00175EA4" w:rsidRDefault="00175EA4" w:rsidP="00694E2B">
      <w:pPr>
        <w:widowControl w:val="0"/>
        <w:suppressLineNumbers/>
        <w:autoSpaceDE w:val="0"/>
        <w:autoSpaceDN w:val="0"/>
        <w:adjustRightInd w:val="0"/>
        <w:spacing w:after="240" w:line="480" w:lineRule="auto"/>
        <w:rPr>
          <w:rFonts w:ascii="Arial" w:hAnsi="Arial" w:cs="Arial"/>
          <w:sz w:val="20"/>
          <w:szCs w:val="20"/>
        </w:rPr>
      </w:pPr>
    </w:p>
    <w:p w14:paraId="28F5D2B2" w14:textId="77777777" w:rsidR="00175EA4" w:rsidRPr="00D56A56" w:rsidRDefault="00175EA4" w:rsidP="00694E2B">
      <w:pPr>
        <w:widowControl w:val="0"/>
        <w:suppressLineNumbers/>
        <w:autoSpaceDE w:val="0"/>
        <w:autoSpaceDN w:val="0"/>
        <w:adjustRightInd w:val="0"/>
        <w:spacing w:after="240" w:line="480" w:lineRule="auto"/>
        <w:rPr>
          <w:rFonts w:ascii="Times" w:hAnsi="Times" w:cs="Times"/>
          <w:sz w:val="20"/>
          <w:szCs w:val="20"/>
        </w:rPr>
      </w:pPr>
    </w:p>
    <w:p w14:paraId="6BBD1765" w14:textId="77777777" w:rsidR="00601BBC" w:rsidRDefault="00601BBC" w:rsidP="00694E2B">
      <w:pPr>
        <w:spacing w:line="480" w:lineRule="auto"/>
        <w:rPr>
          <w:rFonts w:ascii="Arial" w:hAnsi="Arial" w:cs="Arial"/>
          <w:b/>
          <w:color w:val="1A1A1A"/>
          <w:sz w:val="20"/>
          <w:szCs w:val="20"/>
        </w:rPr>
      </w:pPr>
    </w:p>
    <w:p w14:paraId="203F5741" w14:textId="77777777" w:rsidR="00A63612" w:rsidRDefault="00A63612">
      <w:pPr>
        <w:rPr>
          <w:rFonts w:ascii="Arial" w:hAnsi="Arial" w:cs="Arial"/>
          <w:b/>
          <w:color w:val="1A1A1A"/>
          <w:sz w:val="20"/>
          <w:szCs w:val="20"/>
        </w:rPr>
      </w:pPr>
      <w:r>
        <w:rPr>
          <w:rFonts w:ascii="Arial" w:hAnsi="Arial" w:cs="Arial"/>
          <w:b/>
          <w:color w:val="1A1A1A"/>
          <w:sz w:val="20"/>
          <w:szCs w:val="20"/>
        </w:rPr>
        <w:br w:type="page"/>
      </w:r>
    </w:p>
    <w:p w14:paraId="6D1AEAE4" w14:textId="3BC39C10" w:rsidR="00320209" w:rsidRDefault="00781A7A" w:rsidP="00694E2B">
      <w:pPr>
        <w:spacing w:line="480" w:lineRule="auto"/>
        <w:rPr>
          <w:rFonts w:ascii="Arial" w:hAnsi="Arial" w:cs="Arial"/>
          <w:b/>
          <w:color w:val="1A1A1A"/>
          <w:sz w:val="20"/>
          <w:szCs w:val="20"/>
        </w:rPr>
      </w:pPr>
      <w:r w:rsidRPr="001F324E">
        <w:rPr>
          <w:rFonts w:ascii="Arial" w:hAnsi="Arial" w:cs="Arial"/>
          <w:b/>
          <w:color w:val="1A1A1A"/>
          <w:sz w:val="20"/>
          <w:szCs w:val="20"/>
        </w:rPr>
        <w:lastRenderedPageBreak/>
        <w:t xml:space="preserve">Marine Protected Areas (MPAs)—coastal and open-ocean nature preserves—are a primary management tool </w:t>
      </w:r>
      <w:r>
        <w:rPr>
          <w:rFonts w:ascii="Arial" w:hAnsi="Arial" w:cs="Arial"/>
          <w:b/>
          <w:color w:val="1A1A1A"/>
          <w:sz w:val="20"/>
          <w:szCs w:val="20"/>
        </w:rPr>
        <w:t>designed</w:t>
      </w:r>
      <w:r w:rsidRPr="001F324E">
        <w:rPr>
          <w:rFonts w:ascii="Arial" w:hAnsi="Arial" w:cs="Arial"/>
          <w:b/>
          <w:color w:val="1A1A1A"/>
          <w:sz w:val="20"/>
          <w:szCs w:val="20"/>
        </w:rPr>
        <w:t xml:space="preserve"> to mitigate </w:t>
      </w:r>
      <w:r>
        <w:rPr>
          <w:rFonts w:ascii="Arial" w:hAnsi="Arial" w:cs="Arial"/>
          <w:b/>
          <w:color w:val="1A1A1A"/>
          <w:sz w:val="20"/>
          <w:szCs w:val="20"/>
        </w:rPr>
        <w:t>local threats to marine biodiversity</w:t>
      </w:r>
      <w:r w:rsidRPr="001F324E">
        <w:rPr>
          <w:rFonts w:ascii="Arial" w:hAnsi="Arial" w:cs="Arial"/>
          <w:b/>
          <w:color w:val="1A1A1A"/>
          <w:sz w:val="20"/>
          <w:szCs w:val="20"/>
        </w:rPr>
        <w:fldChar w:fldCharType="begin"/>
      </w:r>
      <w:r w:rsidR="00EA617C">
        <w:rPr>
          <w:rFonts w:ascii="Arial" w:hAnsi="Arial" w:cs="Arial"/>
          <w:b/>
          <w:color w:val="1A1A1A"/>
          <w:sz w:val="20"/>
          <w:szCs w:val="20"/>
        </w:rPr>
        <w:instrText xml:space="preserve"> ADDIN ZOTERO_ITEM CSL_CITATION {"citationID":"3n68ttq1j","properties":{"formattedCitation":"{\\rtf \\super 1\\nosupersub{}}","plainCitation":"1"},"citationItems":[{"id":4331,"uris":["http://zotero.org/users/1013952/items/79HW948F"],"uri":["http://zotero.org/users/1013952/items/79HW948F"],"itemData":{"id":4331,"type":"article-journal","title":"Marine reserves are necessary but not sufficient for marine conservation","container-title":"Ecological applications","volume":"8","issue":"sp1","source":"Google Scholar","URL":"http://onlinelibrary.wiley.com/doi/10.1890/1051-0761(1998)8%5BS79:MRANBN%5D2.0.CO;2/full","author":[{"family":"Allison","given":"Gary W."},{"family":"Lubchenco","given":"Jane"},{"family":"Carr","given":"Mark H."}],"issued":{"date-parts":[["1998"]]},"accessed":{"date-parts":[["2016",7,6]]}}}],"schema":"https://github.com/citation-style-language/schema/raw/master/csl-citation.json"} </w:instrText>
      </w:r>
      <w:r w:rsidRPr="001F324E">
        <w:rPr>
          <w:rFonts w:ascii="Arial" w:hAnsi="Arial" w:cs="Arial"/>
          <w:b/>
          <w:color w:val="1A1A1A"/>
          <w:sz w:val="20"/>
          <w:szCs w:val="20"/>
        </w:rPr>
        <w:fldChar w:fldCharType="separate"/>
      </w:r>
      <w:r w:rsidR="00EA617C" w:rsidRPr="00EA617C">
        <w:rPr>
          <w:rFonts w:ascii="Arial" w:hAnsi="Arial" w:cs="Arial"/>
          <w:noProof/>
          <w:color w:val="000000"/>
          <w:sz w:val="20"/>
          <w:vertAlign w:val="superscript"/>
        </w:rPr>
        <w:t>1</w:t>
      </w:r>
      <w:r w:rsidRPr="001F324E">
        <w:rPr>
          <w:rFonts w:ascii="Arial" w:hAnsi="Arial" w:cs="Arial"/>
          <w:b/>
          <w:color w:val="1A1A1A"/>
          <w:sz w:val="20"/>
          <w:szCs w:val="20"/>
        </w:rPr>
        <w:fldChar w:fldCharType="end"/>
      </w:r>
      <w:r>
        <w:rPr>
          <w:rFonts w:ascii="Arial" w:hAnsi="Arial" w:cs="Arial"/>
          <w:b/>
          <w:color w:val="1A1A1A"/>
          <w:sz w:val="20"/>
          <w:szCs w:val="20"/>
        </w:rPr>
        <w:t xml:space="preserve">. </w:t>
      </w:r>
      <w:r w:rsidR="00BB4702">
        <w:rPr>
          <w:rFonts w:ascii="Arial" w:hAnsi="Arial" w:cs="Arial"/>
          <w:b/>
          <w:color w:val="1A1A1A"/>
          <w:sz w:val="20"/>
          <w:szCs w:val="20"/>
        </w:rPr>
        <w:t>H</w:t>
      </w:r>
      <w:r w:rsidR="00BB4702" w:rsidRPr="001F324E">
        <w:rPr>
          <w:rFonts w:ascii="Arial" w:hAnsi="Arial" w:cs="Arial"/>
          <w:b/>
          <w:color w:val="1A1A1A"/>
          <w:sz w:val="20"/>
          <w:szCs w:val="20"/>
        </w:rPr>
        <w:t xml:space="preserve">owever, MPAs and the species they protect are increasingly </w:t>
      </w:r>
      <w:r w:rsidR="00BB4702">
        <w:rPr>
          <w:rFonts w:ascii="Arial" w:hAnsi="Arial" w:cs="Arial"/>
          <w:b/>
          <w:color w:val="1A1A1A"/>
          <w:sz w:val="20"/>
          <w:szCs w:val="20"/>
        </w:rPr>
        <w:t>being impacted</w:t>
      </w:r>
      <w:r w:rsidR="00BB4702" w:rsidRPr="001F324E">
        <w:rPr>
          <w:rFonts w:ascii="Arial" w:hAnsi="Arial" w:cs="Arial"/>
          <w:b/>
          <w:color w:val="1A1A1A"/>
          <w:sz w:val="20"/>
          <w:szCs w:val="20"/>
        </w:rPr>
        <w:t xml:space="preserve"> by ocean warming.</w:t>
      </w:r>
      <w:r w:rsidR="00B57738">
        <w:rPr>
          <w:rFonts w:ascii="Arial" w:hAnsi="Arial" w:cs="Arial"/>
          <w:b/>
          <w:color w:val="1A1A1A"/>
          <w:sz w:val="20"/>
          <w:szCs w:val="20"/>
        </w:rPr>
        <w:t xml:space="preserve"> </w:t>
      </w:r>
      <w:r w:rsidR="003B2728" w:rsidRPr="001F324E">
        <w:rPr>
          <w:rFonts w:ascii="Arial" w:hAnsi="Arial" w:cs="Arial"/>
          <w:b/>
          <w:color w:val="1A1A1A"/>
          <w:sz w:val="20"/>
          <w:szCs w:val="20"/>
        </w:rPr>
        <w:t>Here we show that under</w:t>
      </w:r>
      <w:r w:rsidR="005307BC">
        <w:rPr>
          <w:rFonts w:ascii="Arial" w:hAnsi="Arial" w:cs="Arial"/>
          <w:b/>
          <w:color w:val="1A1A1A"/>
          <w:sz w:val="20"/>
          <w:szCs w:val="20"/>
        </w:rPr>
        <w:t xml:space="preserve"> </w:t>
      </w:r>
      <w:r w:rsidR="004C28F1">
        <w:rPr>
          <w:rFonts w:ascii="Arial" w:hAnsi="Arial" w:cs="Arial"/>
          <w:b/>
          <w:color w:val="1A1A1A"/>
          <w:sz w:val="20"/>
          <w:szCs w:val="20"/>
        </w:rPr>
        <w:t>Represent</w:t>
      </w:r>
      <w:r w:rsidR="005307BC">
        <w:rPr>
          <w:rFonts w:ascii="Arial" w:hAnsi="Arial" w:cs="Arial"/>
          <w:b/>
          <w:color w:val="1A1A1A"/>
          <w:sz w:val="20"/>
          <w:szCs w:val="20"/>
        </w:rPr>
        <w:t xml:space="preserve">ative Concentration Pathway 8.5, for </w:t>
      </w:r>
      <w:r w:rsidR="00EB1F4C">
        <w:rPr>
          <w:rFonts w:ascii="Arial" w:hAnsi="Arial" w:cs="Arial"/>
          <w:b/>
          <w:color w:val="1A1A1A"/>
          <w:sz w:val="20"/>
          <w:szCs w:val="20"/>
        </w:rPr>
        <w:t>which emissions continue to rise throughout this century,</w:t>
      </w:r>
      <w:r w:rsidR="003B2728">
        <w:rPr>
          <w:rFonts w:ascii="Arial" w:hAnsi="Arial" w:cs="Arial"/>
          <w:b/>
          <w:color w:val="1A1A1A"/>
          <w:sz w:val="20"/>
          <w:szCs w:val="20"/>
        </w:rPr>
        <w:t xml:space="preserve"> </w:t>
      </w:r>
      <w:r w:rsidR="003B2728" w:rsidRPr="001F324E">
        <w:rPr>
          <w:rFonts w:ascii="Arial" w:hAnsi="Arial" w:cs="Arial"/>
          <w:b/>
          <w:color w:val="1A1A1A"/>
          <w:sz w:val="20"/>
          <w:szCs w:val="20"/>
        </w:rPr>
        <w:t xml:space="preserve">the </w:t>
      </w:r>
      <w:r w:rsidR="00601BBC">
        <w:rPr>
          <w:rFonts w:ascii="Arial" w:hAnsi="Arial" w:cs="Arial"/>
          <w:b/>
          <w:color w:val="1A1A1A"/>
          <w:sz w:val="20"/>
          <w:szCs w:val="20"/>
        </w:rPr>
        <w:t xml:space="preserve">rate of </w:t>
      </w:r>
      <w:r w:rsidR="003B2728" w:rsidRPr="003B2728">
        <w:rPr>
          <w:rFonts w:ascii="Arial" w:hAnsi="Arial" w:cs="Arial"/>
          <w:b/>
          <w:sz w:val="20"/>
          <w:szCs w:val="20"/>
        </w:rPr>
        <w:t>increa</w:t>
      </w:r>
      <w:r w:rsidR="003B2728" w:rsidRPr="00BA3134">
        <w:rPr>
          <w:rFonts w:ascii="Arial" w:hAnsi="Arial" w:cs="Arial"/>
          <w:b/>
          <w:sz w:val="20"/>
          <w:szCs w:val="20"/>
        </w:rPr>
        <w:t xml:space="preserve">se </w:t>
      </w:r>
      <w:r w:rsidR="00456780" w:rsidRPr="00BA3134">
        <w:rPr>
          <w:rFonts w:ascii="Arial" w:hAnsi="Arial" w:cs="Arial"/>
          <w:b/>
          <w:sz w:val="20"/>
          <w:szCs w:val="20"/>
        </w:rPr>
        <w:t>of</w:t>
      </w:r>
      <w:r w:rsidR="003B2728" w:rsidRPr="00BA3134">
        <w:rPr>
          <w:rFonts w:ascii="Arial" w:hAnsi="Arial" w:cs="Arial"/>
          <w:b/>
          <w:sz w:val="20"/>
          <w:szCs w:val="20"/>
        </w:rPr>
        <w:t xml:space="preserve"> mean sea-surface temperature (SST) within MPAs is </w:t>
      </w:r>
      <w:r w:rsidR="00BA3134" w:rsidRPr="00BA3134">
        <w:rPr>
          <w:rFonts w:ascii="Arial" w:hAnsi="Arial" w:cs="Arial"/>
          <w:b/>
          <w:sz w:val="20"/>
          <w:szCs w:val="20"/>
        </w:rPr>
        <w:t>0.34</w:t>
      </w:r>
      <w:r w:rsidR="00601BBC" w:rsidRPr="00BA3134">
        <w:rPr>
          <w:rFonts w:ascii="Arial" w:hAnsi="Arial" w:cs="Arial"/>
          <w:b/>
          <w:sz w:val="20"/>
          <w:szCs w:val="20"/>
        </w:rPr>
        <w:t xml:space="preserve"> °C</w:t>
      </w:r>
      <w:r w:rsidR="009E20B1" w:rsidRPr="00BA3134">
        <w:rPr>
          <w:rFonts w:ascii="Arial" w:hAnsi="Arial" w:cs="Arial"/>
          <w:b/>
          <w:sz w:val="20"/>
          <w:szCs w:val="20"/>
        </w:rPr>
        <w:t>/</w:t>
      </w:r>
      <w:r w:rsidR="000755B1" w:rsidRPr="00BA3134">
        <w:rPr>
          <w:rFonts w:ascii="Arial" w:hAnsi="Arial" w:cs="Arial"/>
          <w:b/>
          <w:sz w:val="20"/>
          <w:szCs w:val="20"/>
        </w:rPr>
        <w:t>decade, or</w:t>
      </w:r>
      <w:r w:rsidR="00601BBC" w:rsidRPr="00BA3134">
        <w:rPr>
          <w:rFonts w:ascii="Arial" w:hAnsi="Arial" w:cs="Arial"/>
          <w:b/>
          <w:sz w:val="20"/>
          <w:szCs w:val="20"/>
        </w:rPr>
        <w:t xml:space="preserve"> roughly </w:t>
      </w:r>
      <w:r w:rsidR="00BA3134" w:rsidRPr="00BA3134">
        <w:rPr>
          <w:rFonts w:ascii="Arial" w:hAnsi="Arial" w:cs="Arial"/>
          <w:b/>
          <w:sz w:val="20"/>
          <w:szCs w:val="20"/>
        </w:rPr>
        <w:t>2.8</w:t>
      </w:r>
      <w:r w:rsidR="00601BBC" w:rsidRPr="00BA3134">
        <w:rPr>
          <w:rFonts w:ascii="Arial" w:hAnsi="Arial" w:cs="Arial"/>
          <w:b/>
          <w:sz w:val="20"/>
          <w:szCs w:val="20"/>
        </w:rPr>
        <w:t xml:space="preserve"> </w:t>
      </w:r>
      <w:r w:rsidR="003B2728" w:rsidRPr="00BA3134">
        <w:rPr>
          <w:rFonts w:ascii="Arial" w:hAnsi="Arial" w:cs="Arial"/>
          <w:b/>
          <w:sz w:val="20"/>
          <w:szCs w:val="20"/>
        </w:rPr>
        <w:t xml:space="preserve">°C </w:t>
      </w:r>
      <w:r w:rsidR="00A63612" w:rsidRPr="00BA3134">
        <w:rPr>
          <w:rFonts w:ascii="Arial" w:hAnsi="Arial" w:cs="Arial"/>
          <w:b/>
          <w:sz w:val="20"/>
          <w:szCs w:val="20"/>
        </w:rPr>
        <w:t>of additional</w:t>
      </w:r>
      <w:r w:rsidR="00A63612">
        <w:rPr>
          <w:rFonts w:ascii="Arial" w:hAnsi="Arial" w:cs="Arial"/>
          <w:b/>
          <w:sz w:val="20"/>
          <w:szCs w:val="20"/>
        </w:rPr>
        <w:t xml:space="preserve"> warming </w:t>
      </w:r>
      <w:r w:rsidR="003B2728" w:rsidRPr="003B2728">
        <w:rPr>
          <w:rFonts w:ascii="Arial" w:hAnsi="Arial" w:cs="Arial"/>
          <w:b/>
          <w:sz w:val="20"/>
          <w:szCs w:val="20"/>
        </w:rPr>
        <w:t xml:space="preserve">by 2100. </w:t>
      </w:r>
      <w:r w:rsidR="00456780">
        <w:rPr>
          <w:rFonts w:ascii="Arial" w:hAnsi="Arial" w:cs="Arial"/>
          <w:b/>
          <w:sz w:val="20"/>
          <w:szCs w:val="20"/>
        </w:rPr>
        <w:t>Projected warming rates increase with latitude, ranging from 0.03</w:t>
      </w:r>
      <w:r w:rsidR="00BA3134">
        <w:rPr>
          <w:rFonts w:ascii="Arial" w:hAnsi="Arial" w:cs="Arial"/>
          <w:b/>
          <w:sz w:val="20"/>
          <w:szCs w:val="20"/>
        </w:rPr>
        <w:t>2</w:t>
      </w:r>
      <w:r w:rsidR="002974F5">
        <w:rPr>
          <w:rFonts w:ascii="Arial" w:hAnsi="Arial" w:cs="Arial"/>
          <w:b/>
          <w:sz w:val="20"/>
          <w:szCs w:val="20"/>
        </w:rPr>
        <w:t xml:space="preserve"> </w:t>
      </w:r>
      <w:r w:rsidR="002974F5" w:rsidRPr="003B2728">
        <w:rPr>
          <w:rFonts w:ascii="Arial" w:hAnsi="Arial" w:cs="Arial"/>
          <w:b/>
          <w:sz w:val="20"/>
          <w:szCs w:val="20"/>
        </w:rPr>
        <w:t xml:space="preserve">°C </w:t>
      </w:r>
      <w:r w:rsidR="002974F5">
        <w:rPr>
          <w:rFonts w:ascii="Arial" w:hAnsi="Arial" w:cs="Arial"/>
          <w:b/>
          <w:sz w:val="20"/>
          <w:szCs w:val="20"/>
        </w:rPr>
        <w:t xml:space="preserve">per </w:t>
      </w:r>
      <w:r w:rsidR="00BA3134">
        <w:rPr>
          <w:rFonts w:ascii="Arial" w:hAnsi="Arial" w:cs="Arial"/>
          <w:b/>
          <w:sz w:val="20"/>
          <w:szCs w:val="20"/>
        </w:rPr>
        <w:t>decade</w:t>
      </w:r>
      <w:r w:rsidR="00456780">
        <w:rPr>
          <w:rFonts w:ascii="Arial" w:hAnsi="Arial" w:cs="Arial"/>
          <w:b/>
          <w:sz w:val="20"/>
          <w:szCs w:val="20"/>
        </w:rPr>
        <w:t xml:space="preserve"> for tropical MPAs to 0.0</w:t>
      </w:r>
      <w:r w:rsidR="00BA3134">
        <w:rPr>
          <w:rFonts w:ascii="Arial" w:hAnsi="Arial" w:cs="Arial"/>
          <w:b/>
          <w:sz w:val="20"/>
          <w:szCs w:val="20"/>
        </w:rPr>
        <w:t>38</w:t>
      </w:r>
      <w:r w:rsidR="00456780">
        <w:rPr>
          <w:rFonts w:ascii="Arial" w:hAnsi="Arial" w:cs="Arial"/>
          <w:b/>
          <w:sz w:val="20"/>
          <w:szCs w:val="20"/>
        </w:rPr>
        <w:t xml:space="preserve"> in polar latitudes.</w:t>
      </w:r>
      <w:r w:rsidR="00456780" w:rsidRPr="003B2728">
        <w:rPr>
          <w:rFonts w:ascii="Arial" w:hAnsi="Arial" w:cs="Arial"/>
          <w:b/>
          <w:sz w:val="20"/>
          <w:szCs w:val="20"/>
        </w:rPr>
        <w:t xml:space="preserve"> </w:t>
      </w:r>
      <w:r w:rsidR="002974F5">
        <w:rPr>
          <w:rFonts w:ascii="Arial" w:hAnsi="Arial" w:cs="Arial"/>
          <w:b/>
          <w:sz w:val="20"/>
          <w:szCs w:val="20"/>
        </w:rPr>
        <w:t xml:space="preserve">Despite the </w:t>
      </w:r>
      <w:r w:rsidR="00BA3134">
        <w:rPr>
          <w:rFonts w:ascii="Arial" w:hAnsi="Arial" w:cs="Arial"/>
          <w:b/>
          <w:sz w:val="20"/>
          <w:szCs w:val="20"/>
        </w:rPr>
        <w:t xml:space="preserve">somewhat slower warming, </w:t>
      </w:r>
      <w:r w:rsidR="002974F5">
        <w:rPr>
          <w:rFonts w:ascii="Arial" w:hAnsi="Arial" w:cs="Arial"/>
          <w:b/>
          <w:sz w:val="20"/>
          <w:szCs w:val="20"/>
        </w:rPr>
        <w:t xml:space="preserve">impacts </w:t>
      </w:r>
      <w:r w:rsidR="00456780">
        <w:rPr>
          <w:rFonts w:ascii="Arial" w:hAnsi="Arial" w:cs="Arial"/>
          <w:b/>
          <w:sz w:val="20"/>
          <w:szCs w:val="20"/>
        </w:rPr>
        <w:t xml:space="preserve">could be </w:t>
      </w:r>
      <w:r w:rsidR="00456780" w:rsidRPr="00C35736">
        <w:rPr>
          <w:rFonts w:ascii="Arial" w:hAnsi="Arial" w:cs="Arial"/>
          <w:b/>
          <w:sz w:val="20"/>
          <w:szCs w:val="20"/>
        </w:rPr>
        <w:t>greatest in the</w:t>
      </w:r>
      <w:r w:rsidR="00456780" w:rsidRPr="001F324E">
        <w:rPr>
          <w:rFonts w:ascii="Arial" w:hAnsi="Arial" w:cs="Arial"/>
          <w:b/>
          <w:sz w:val="20"/>
          <w:szCs w:val="20"/>
        </w:rPr>
        <w:t xml:space="preserve"> tropics</w:t>
      </w:r>
      <w:r w:rsidR="002974F5">
        <w:rPr>
          <w:rFonts w:ascii="Arial" w:hAnsi="Arial" w:cs="Arial"/>
          <w:b/>
          <w:sz w:val="20"/>
          <w:szCs w:val="20"/>
        </w:rPr>
        <w:t xml:space="preserve"> due to</w:t>
      </w:r>
      <w:r w:rsidR="00456780">
        <w:rPr>
          <w:rFonts w:ascii="Arial" w:hAnsi="Arial" w:cs="Arial"/>
          <w:b/>
          <w:sz w:val="20"/>
          <w:szCs w:val="20"/>
        </w:rPr>
        <w:t xml:space="preserve"> </w:t>
      </w:r>
      <w:r w:rsidR="002974F5">
        <w:rPr>
          <w:rFonts w:ascii="Arial" w:hAnsi="Arial" w:cs="Arial"/>
          <w:b/>
          <w:sz w:val="20"/>
          <w:szCs w:val="20"/>
        </w:rPr>
        <w:t xml:space="preserve">expected </w:t>
      </w:r>
      <w:r w:rsidR="00456780">
        <w:rPr>
          <w:rFonts w:ascii="Arial" w:hAnsi="Arial" w:cs="Arial"/>
          <w:b/>
          <w:sz w:val="20"/>
          <w:szCs w:val="20"/>
        </w:rPr>
        <w:t>species</w:t>
      </w:r>
      <w:r w:rsidR="002974F5">
        <w:rPr>
          <w:rFonts w:ascii="Arial" w:hAnsi="Arial" w:cs="Arial"/>
          <w:b/>
          <w:sz w:val="20"/>
          <w:szCs w:val="20"/>
        </w:rPr>
        <w:t xml:space="preserve"> and habitat</w:t>
      </w:r>
      <w:r w:rsidR="00456780">
        <w:rPr>
          <w:rFonts w:ascii="Arial" w:hAnsi="Arial" w:cs="Arial"/>
          <w:b/>
          <w:sz w:val="20"/>
          <w:szCs w:val="20"/>
        </w:rPr>
        <w:t xml:space="preserve"> </w:t>
      </w:r>
      <w:r w:rsidR="002974F5">
        <w:rPr>
          <w:rFonts w:ascii="Arial" w:hAnsi="Arial" w:cs="Arial"/>
          <w:b/>
          <w:sz w:val="20"/>
          <w:szCs w:val="20"/>
        </w:rPr>
        <w:t>losses</w:t>
      </w:r>
      <w:r w:rsidR="00456780" w:rsidRPr="000F1386">
        <w:rPr>
          <w:rFonts w:ascii="Arial" w:hAnsi="Arial" w:cs="Arial"/>
          <w:sz w:val="20"/>
          <w:szCs w:val="20"/>
        </w:rPr>
        <w:fldChar w:fldCharType="begin"/>
      </w:r>
      <w:r w:rsidR="00456780">
        <w:rPr>
          <w:rFonts w:ascii="Arial" w:hAnsi="Arial" w:cs="Arial"/>
          <w:sz w:val="20"/>
          <w:szCs w:val="20"/>
        </w:rPr>
        <w:instrText xml:space="preserve"> ADDIN ZOTERO_ITEM CSL_CITATION {"citationID":"ru1nbif9j","properties":{"formattedCitation":"{\\rtf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00456780" w:rsidRPr="000F1386">
        <w:rPr>
          <w:rFonts w:ascii="Arial" w:hAnsi="Arial" w:cs="Arial"/>
          <w:sz w:val="20"/>
          <w:szCs w:val="20"/>
        </w:rPr>
        <w:fldChar w:fldCharType="separate"/>
      </w:r>
      <w:r w:rsidR="00456780" w:rsidRPr="00EA617C">
        <w:rPr>
          <w:rFonts w:ascii="Arial" w:hAnsi="Arial" w:cs="Arial"/>
          <w:noProof/>
          <w:sz w:val="20"/>
          <w:vertAlign w:val="superscript"/>
        </w:rPr>
        <w:t>2</w:t>
      </w:r>
      <w:r w:rsidR="00456780" w:rsidRPr="000F1386">
        <w:rPr>
          <w:rFonts w:ascii="Arial" w:hAnsi="Arial" w:cs="Arial"/>
          <w:sz w:val="20"/>
          <w:szCs w:val="20"/>
        </w:rPr>
        <w:fldChar w:fldCharType="end"/>
      </w:r>
      <w:r w:rsidR="00456780" w:rsidRPr="00A53339">
        <w:rPr>
          <w:rFonts w:ascii="Arial" w:hAnsi="Arial" w:cs="Arial"/>
          <w:sz w:val="20"/>
          <w:szCs w:val="20"/>
          <w:vertAlign w:val="superscript"/>
        </w:rPr>
        <w:t>,</w:t>
      </w:r>
      <w:r w:rsidR="00456780" w:rsidRPr="000F1386">
        <w:rPr>
          <w:rFonts w:ascii="Arial" w:hAnsi="Arial" w:cs="Arial"/>
          <w:sz w:val="20"/>
          <w:szCs w:val="20"/>
        </w:rPr>
        <w:fldChar w:fldCharType="begin"/>
      </w:r>
      <w:r w:rsidR="00456780">
        <w:rPr>
          <w:rFonts w:ascii="Arial" w:hAnsi="Arial" w:cs="Arial"/>
          <w:sz w:val="20"/>
          <w:szCs w:val="20"/>
        </w:rPr>
        <w:instrText xml:space="preserve"> ADDIN ZOTERO_ITEM CSL_CITATION {"citationID":"9oqbjmjj4","properties":{"formattedCitation":"{\\rtf \\super 3\\nosupersub{}}","plainCitation":"3"},"citationItems":[{"id":4523,"uris":["http://zotero.org/users/1013952/items/RVBCJ5C3"],"uri":["http://zotero.org/users/1013952/items/RVBCJ5C3"],"itemData":{"id":4523,"type":"article-journal","title":"Climate velocity and the future global redistribution of marine biodiversity","container-title":"Nature Climate Change","page":"83-88","volume":"6","issue":"1","source":"CrossRef","DOI":"10.1038/nclimate2769","ISSN":"1758-678X, 1758-6798","author":[{"family":"García Molinos","given":"Jorge"},{"family":"Halpern","given":"Benjamin S."},{"family":"Schoeman","given":"David S."},{"family":"Brown","given":"Christopher J."},{"family":"Kiessling","given":"Wolfgang"},{"family":"Moore","given":"Pippa J."},{"family":"Pandolfi","given":"John M."},{"family":"Poloczanska","given":"Elvira S."},{"family":"Richardson","given":"Anthony J."},{"family":"Burrows","given":"Michael T."}],"issued":{"date-parts":[["2015",8,31]]}}}],"schema":"https://github.com/citation-style-language/schema/raw/master/csl-citation.json"} </w:instrText>
      </w:r>
      <w:r w:rsidR="00456780" w:rsidRPr="000F1386">
        <w:rPr>
          <w:rFonts w:ascii="Arial" w:hAnsi="Arial" w:cs="Arial"/>
          <w:sz w:val="20"/>
          <w:szCs w:val="20"/>
        </w:rPr>
        <w:fldChar w:fldCharType="separate"/>
      </w:r>
      <w:r w:rsidR="00456780" w:rsidRPr="00EA617C">
        <w:rPr>
          <w:rFonts w:ascii="Arial" w:hAnsi="Arial" w:cs="Arial"/>
          <w:noProof/>
          <w:sz w:val="20"/>
          <w:vertAlign w:val="superscript"/>
        </w:rPr>
        <w:t>3</w:t>
      </w:r>
      <w:r w:rsidR="00456780" w:rsidRPr="000F1386">
        <w:rPr>
          <w:rFonts w:ascii="Arial" w:hAnsi="Arial" w:cs="Arial"/>
          <w:sz w:val="20"/>
          <w:szCs w:val="20"/>
        </w:rPr>
        <w:fldChar w:fldCharType="end"/>
      </w:r>
      <w:r w:rsidR="002974F5">
        <w:rPr>
          <w:rFonts w:ascii="Arial" w:hAnsi="Arial" w:cs="Arial"/>
          <w:b/>
          <w:sz w:val="20"/>
          <w:szCs w:val="20"/>
        </w:rPr>
        <w:t xml:space="preserve">. At mid-to-high latitudes, </w:t>
      </w:r>
      <w:r w:rsidR="002D3A4F">
        <w:rPr>
          <w:rFonts w:ascii="Arial" w:hAnsi="Arial" w:cs="Arial"/>
          <w:b/>
          <w:sz w:val="20"/>
          <w:szCs w:val="20"/>
        </w:rPr>
        <w:t xml:space="preserve">warming </w:t>
      </w:r>
      <w:r w:rsidR="00C35736">
        <w:rPr>
          <w:rFonts w:ascii="Arial" w:hAnsi="Arial" w:cs="Arial"/>
          <w:b/>
          <w:sz w:val="20"/>
          <w:szCs w:val="20"/>
        </w:rPr>
        <w:t>will likely</w:t>
      </w:r>
      <w:r w:rsidR="002974F5">
        <w:rPr>
          <w:rFonts w:ascii="Arial" w:hAnsi="Arial" w:cs="Arial"/>
          <w:b/>
          <w:sz w:val="20"/>
          <w:szCs w:val="20"/>
        </w:rPr>
        <w:t xml:space="preserve"> alter</w:t>
      </w:r>
      <w:r w:rsidR="002974F5" w:rsidRPr="003B2728">
        <w:rPr>
          <w:rFonts w:ascii="Arial" w:hAnsi="Arial" w:cs="Arial"/>
          <w:b/>
          <w:sz w:val="20"/>
          <w:szCs w:val="20"/>
        </w:rPr>
        <w:t xml:space="preserve"> species co</w:t>
      </w:r>
      <w:r w:rsidR="002974F5">
        <w:rPr>
          <w:rFonts w:ascii="Arial" w:hAnsi="Arial" w:cs="Arial"/>
          <w:b/>
          <w:sz w:val="20"/>
          <w:szCs w:val="20"/>
        </w:rPr>
        <w:t>mposition and increase</w:t>
      </w:r>
      <w:r w:rsidR="002974F5" w:rsidRPr="003B2728">
        <w:rPr>
          <w:rFonts w:ascii="Arial" w:hAnsi="Arial" w:cs="Arial"/>
          <w:b/>
          <w:sz w:val="20"/>
          <w:szCs w:val="20"/>
        </w:rPr>
        <w:t xml:space="preserve"> species </w:t>
      </w:r>
      <w:r w:rsidR="002974F5">
        <w:rPr>
          <w:rFonts w:ascii="Arial" w:hAnsi="Arial" w:cs="Arial"/>
          <w:b/>
          <w:sz w:val="20"/>
          <w:szCs w:val="20"/>
        </w:rPr>
        <w:t>richness</w:t>
      </w:r>
      <w:r w:rsidR="00C35736">
        <w:rPr>
          <w:rFonts w:ascii="Arial" w:hAnsi="Arial" w:cs="Arial"/>
          <w:b/>
          <w:sz w:val="20"/>
          <w:szCs w:val="20"/>
        </w:rPr>
        <w:t xml:space="preserve"> as the distributions of species shift pole ward, tracking the displacement of thermal niches</w:t>
      </w:r>
      <w:r w:rsidR="002974F5">
        <w:rPr>
          <w:rFonts w:ascii="Arial" w:hAnsi="Arial" w:cs="Arial"/>
          <w:b/>
          <w:sz w:val="20"/>
          <w:szCs w:val="20"/>
        </w:rPr>
        <w:t xml:space="preserve">. </w:t>
      </w:r>
      <w:r w:rsidR="004A60A4">
        <w:rPr>
          <w:rFonts w:ascii="Arial" w:hAnsi="Arial" w:cs="Arial"/>
          <w:b/>
          <w:sz w:val="20"/>
          <w:szCs w:val="20"/>
        </w:rPr>
        <w:t>W</w:t>
      </w:r>
      <w:r w:rsidR="003B2728" w:rsidRPr="003B2728">
        <w:rPr>
          <w:rFonts w:ascii="Arial" w:hAnsi="Arial" w:cs="Arial"/>
          <w:b/>
          <w:sz w:val="20"/>
          <w:szCs w:val="20"/>
        </w:rPr>
        <w:t xml:space="preserve">arming rates and the existing community mean warming buffer </w:t>
      </w:r>
      <w:r w:rsidR="000E52CE">
        <w:rPr>
          <w:rFonts w:ascii="Arial" w:hAnsi="Arial" w:cs="Arial"/>
          <w:b/>
          <w:sz w:val="20"/>
          <w:szCs w:val="20"/>
        </w:rPr>
        <w:t xml:space="preserve">(the thermal sensitivity of constituent species) </w:t>
      </w:r>
      <w:r w:rsidR="003B2728" w:rsidRPr="003B2728">
        <w:rPr>
          <w:rFonts w:ascii="Arial" w:hAnsi="Arial" w:cs="Arial"/>
          <w:b/>
          <w:sz w:val="20"/>
          <w:szCs w:val="20"/>
        </w:rPr>
        <w:t>both vary among ecoregions.</w:t>
      </w:r>
      <w:r w:rsidR="002974F5">
        <w:rPr>
          <w:rFonts w:ascii="Arial" w:hAnsi="Arial" w:cs="Arial"/>
          <w:b/>
          <w:sz w:val="20"/>
          <w:szCs w:val="20"/>
        </w:rPr>
        <w:t xml:space="preserve"> Even assuming adaptation of 2</w:t>
      </w:r>
      <w:r w:rsidR="009E20B1">
        <w:rPr>
          <w:rFonts w:ascii="Arial" w:hAnsi="Arial" w:cs="Arial"/>
          <w:b/>
          <w:sz w:val="20"/>
          <w:szCs w:val="20"/>
        </w:rPr>
        <w:t xml:space="preserve"> </w:t>
      </w:r>
      <w:r w:rsidR="003B2728" w:rsidRPr="003B2728">
        <w:rPr>
          <w:rFonts w:ascii="Arial" w:hAnsi="Arial" w:cs="Arial"/>
          <w:b/>
          <w:sz w:val="20"/>
          <w:szCs w:val="20"/>
        </w:rPr>
        <w:t xml:space="preserve">°C, communities in </w:t>
      </w:r>
      <w:ins w:id="1" w:author="Richard Aronson" w:date="2017-03-17T10:51:00Z">
        <w:r w:rsidR="00EB2CC1" w:rsidRPr="002974F5">
          <w:rPr>
            <w:rFonts w:ascii="Arial" w:hAnsi="Arial" w:cs="Arial"/>
            <w:b/>
            <w:sz w:val="20"/>
            <w:szCs w:val="20"/>
            <w:highlight w:val="yellow"/>
          </w:rPr>
          <w:t xml:space="preserve">79% of </w:t>
        </w:r>
      </w:ins>
      <w:r w:rsidR="003B2728" w:rsidRPr="002974F5">
        <w:rPr>
          <w:rFonts w:ascii="Arial" w:hAnsi="Arial" w:cs="Arial"/>
          <w:b/>
          <w:sz w:val="20"/>
          <w:szCs w:val="20"/>
          <w:highlight w:val="yellow"/>
        </w:rPr>
        <w:t>temperate ecoregions</w:t>
      </w:r>
      <w:r w:rsidR="003B2728" w:rsidRPr="003B2728">
        <w:rPr>
          <w:rFonts w:ascii="Arial" w:hAnsi="Arial" w:cs="Arial"/>
          <w:b/>
          <w:sz w:val="20"/>
          <w:szCs w:val="20"/>
        </w:rPr>
        <w:t xml:space="preserve"> are predicted to exceed their </w:t>
      </w:r>
      <w:r w:rsidR="00B22539">
        <w:rPr>
          <w:rFonts w:ascii="Arial" w:hAnsi="Arial" w:cs="Arial"/>
          <w:b/>
          <w:sz w:val="20"/>
          <w:szCs w:val="20"/>
        </w:rPr>
        <w:t xml:space="preserve">mean </w:t>
      </w:r>
      <w:r w:rsidR="003B2728" w:rsidRPr="003B2728">
        <w:rPr>
          <w:rFonts w:ascii="Arial" w:hAnsi="Arial" w:cs="Arial"/>
          <w:b/>
          <w:sz w:val="20"/>
          <w:szCs w:val="20"/>
        </w:rPr>
        <w:t>warming threshold</w:t>
      </w:r>
      <w:r w:rsidR="000755B1">
        <w:rPr>
          <w:rFonts w:ascii="Arial" w:hAnsi="Arial" w:cs="Arial"/>
          <w:b/>
          <w:sz w:val="20"/>
          <w:szCs w:val="20"/>
        </w:rPr>
        <w:t xml:space="preserve"> by </w:t>
      </w:r>
      <w:r w:rsidR="000755B1" w:rsidRPr="00EE1ADC">
        <w:rPr>
          <w:rFonts w:ascii="Arial" w:hAnsi="Arial" w:cs="Arial"/>
          <w:b/>
          <w:sz w:val="20"/>
          <w:szCs w:val="20"/>
          <w:highlight w:val="yellow"/>
        </w:rPr>
        <w:t>xxxxx</w:t>
      </w:r>
      <w:r w:rsidR="003B2728" w:rsidRPr="003B2728">
        <w:rPr>
          <w:rFonts w:ascii="Arial" w:hAnsi="Arial" w:cs="Arial"/>
          <w:b/>
          <w:sz w:val="20"/>
          <w:szCs w:val="20"/>
        </w:rPr>
        <w:t xml:space="preserve">. </w:t>
      </w:r>
      <w:r w:rsidR="00C35736">
        <w:rPr>
          <w:rFonts w:ascii="Arial" w:hAnsi="Arial" w:cs="Arial"/>
          <w:b/>
          <w:sz w:val="20"/>
          <w:szCs w:val="20"/>
        </w:rPr>
        <w:t xml:space="preserve">Continuing to follow this business-as-usual emissions pathway would radically disrupt the biodiversity and functioning and well as the conservation </w:t>
      </w:r>
      <w:r w:rsidR="001518A1">
        <w:rPr>
          <w:rFonts w:ascii="Arial" w:hAnsi="Arial" w:cs="Arial"/>
          <w:b/>
          <w:sz w:val="20"/>
          <w:szCs w:val="20"/>
        </w:rPr>
        <w:t xml:space="preserve">and </w:t>
      </w:r>
      <w:r w:rsidR="00C35736">
        <w:rPr>
          <w:rFonts w:ascii="Arial" w:hAnsi="Arial" w:cs="Arial"/>
          <w:b/>
          <w:sz w:val="20"/>
          <w:szCs w:val="20"/>
        </w:rPr>
        <w:t xml:space="preserve">economic value of MPAS.   </w:t>
      </w:r>
    </w:p>
    <w:p w14:paraId="2096800C" w14:textId="77777777" w:rsidR="00317AC3" w:rsidRDefault="00317AC3" w:rsidP="00694E2B">
      <w:pPr>
        <w:spacing w:line="480" w:lineRule="auto"/>
        <w:rPr>
          <w:rFonts w:ascii="Arial" w:hAnsi="Arial" w:cs="Arial"/>
          <w:b/>
          <w:color w:val="1A1A1A"/>
          <w:sz w:val="20"/>
          <w:szCs w:val="20"/>
        </w:rPr>
      </w:pPr>
    </w:p>
    <w:p w14:paraId="6E6DE8B2" w14:textId="77777777" w:rsidR="00317AC3" w:rsidRDefault="00317AC3" w:rsidP="00317AC3">
      <w:pPr>
        <w:rPr>
          <w:rFonts w:ascii="Arial" w:hAnsi="Arial" w:cs="Arial"/>
          <w:b/>
          <w:sz w:val="20"/>
          <w:szCs w:val="20"/>
        </w:rPr>
      </w:pPr>
      <w:r>
        <w:rPr>
          <w:rFonts w:ascii="Arial" w:hAnsi="Arial" w:cs="Arial"/>
          <w:b/>
          <w:sz w:val="20"/>
          <w:szCs w:val="20"/>
        </w:rPr>
        <w:br w:type="page"/>
      </w:r>
    </w:p>
    <w:p w14:paraId="54530E40" w14:textId="6278A678" w:rsidR="00A368F9" w:rsidRPr="00B57738" w:rsidRDefault="00A75CC9" w:rsidP="00B57738">
      <w:pPr>
        <w:widowControl w:val="0"/>
        <w:spacing w:line="480" w:lineRule="auto"/>
        <w:rPr>
          <w:rFonts w:ascii="Arial" w:hAnsi="Arial" w:cs="Arial"/>
          <w:color w:val="1A1A1A"/>
          <w:sz w:val="20"/>
          <w:szCs w:val="20"/>
        </w:rPr>
      </w:pPr>
      <w:commentRangeStart w:id="2"/>
      <w:r w:rsidRPr="000F1386">
        <w:rPr>
          <w:rFonts w:ascii="Arial" w:hAnsi="Arial" w:cs="Arial"/>
          <w:sz w:val="20"/>
          <w:szCs w:val="20"/>
        </w:rPr>
        <w:lastRenderedPageBreak/>
        <w:t>Thirty</w:t>
      </w:r>
      <w:commentRangeEnd w:id="2"/>
      <w:r w:rsidR="009D3317">
        <w:rPr>
          <w:rStyle w:val="CommentReference"/>
        </w:rPr>
        <w:commentReference w:id="2"/>
      </w:r>
      <w:r w:rsidRPr="000F1386">
        <w:rPr>
          <w:rFonts w:ascii="Arial" w:hAnsi="Arial" w:cs="Arial"/>
          <w:sz w:val="20"/>
          <w:szCs w:val="20"/>
        </w:rPr>
        <w:t xml:space="preserve"> years ago Peters and Darling</w:t>
      </w:r>
      <w:r w:rsidR="009804A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{"citationID":"2pr0o5aicp","properties":{"formattedCitation":"{\\rtf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sidR="009804AB" w:rsidRPr="000F1386">
        <w:rPr>
          <w:rFonts w:ascii="Arial" w:hAnsi="Arial" w:cs="Arial"/>
          <w:sz w:val="20"/>
          <w:szCs w:val="20"/>
        </w:rPr>
        <w:fldChar w:fldCharType="separate"/>
      </w:r>
      <w:r w:rsidR="00EA617C" w:rsidRPr="00EA617C">
        <w:rPr>
          <w:rFonts w:ascii="Arial" w:hAnsi="Arial" w:cs="Arial"/>
          <w:noProof/>
          <w:sz w:val="20"/>
          <w:vertAlign w:val="superscript"/>
        </w:rPr>
        <w:t>4</w:t>
      </w:r>
      <w:r w:rsidR="009804AB" w:rsidRPr="000F1386">
        <w:rPr>
          <w:rFonts w:ascii="Arial" w:hAnsi="Arial" w:cs="Arial"/>
          <w:sz w:val="20"/>
          <w:szCs w:val="20"/>
        </w:rPr>
        <w:fldChar w:fldCharType="end"/>
      </w:r>
      <w:r w:rsidRPr="000F1386">
        <w:rPr>
          <w:rFonts w:ascii="Arial" w:hAnsi="Arial" w:cs="Arial"/>
          <w:sz w:val="20"/>
          <w:szCs w:val="20"/>
        </w:rPr>
        <w:t xml:space="preserve"> warned that </w:t>
      </w:r>
      <w:r w:rsidR="00B9720A" w:rsidRPr="000F1386">
        <w:rPr>
          <w:rFonts w:ascii="Arial" w:hAnsi="Arial" w:cs="Arial"/>
          <w:sz w:val="20"/>
          <w:szCs w:val="20"/>
        </w:rPr>
        <w:t xml:space="preserve">nature reserves were threatened by the greenhouse effect. </w:t>
      </w:r>
      <w:r w:rsidR="000E54B5">
        <w:rPr>
          <w:rFonts w:ascii="Arial" w:hAnsi="Arial" w:cs="Arial"/>
          <w:sz w:val="20"/>
          <w:szCs w:val="20"/>
        </w:rPr>
        <w:t>They argued that</w:t>
      </w:r>
      <w:r w:rsidR="000E54B5" w:rsidRPr="000F1386">
        <w:rPr>
          <w:rFonts w:ascii="Arial" w:hAnsi="Arial" w:cs="Arial"/>
          <w:sz w:val="20"/>
          <w:szCs w:val="20"/>
        </w:rPr>
        <w:t xml:space="preserve">, </w:t>
      </w:r>
      <w:r w:rsidR="001B16B4">
        <w:rPr>
          <w:rFonts w:ascii="Arial" w:hAnsi="Arial" w:cs="Arial"/>
          <w:sz w:val="20"/>
          <w:szCs w:val="20"/>
        </w:rPr>
        <w:t>because of</w:t>
      </w:r>
      <w:r w:rsidR="000E54B5" w:rsidRPr="000F1386">
        <w:rPr>
          <w:rFonts w:ascii="Arial" w:hAnsi="Arial" w:cs="Arial"/>
          <w:sz w:val="20"/>
          <w:szCs w:val="20"/>
        </w:rPr>
        <w:t xml:space="preserve"> their typically small populations, greatly restricted geographic range</w:t>
      </w:r>
      <w:r w:rsidR="001B16B4">
        <w:rPr>
          <w:rFonts w:ascii="Arial" w:hAnsi="Arial" w:cs="Arial"/>
          <w:sz w:val="20"/>
          <w:szCs w:val="20"/>
        </w:rPr>
        <w:t>s</w:t>
      </w:r>
      <w:r w:rsidR="000E54B5" w:rsidRPr="000F1386">
        <w:rPr>
          <w:rFonts w:ascii="Arial" w:hAnsi="Arial" w:cs="Arial"/>
          <w:sz w:val="20"/>
          <w:szCs w:val="20"/>
        </w:rPr>
        <w:t xml:space="preserve">, and low genetic </w:t>
      </w:r>
      <w:r w:rsidR="001B16B4" w:rsidRPr="000F1386">
        <w:rPr>
          <w:rFonts w:ascii="Arial" w:hAnsi="Arial" w:cs="Arial"/>
          <w:sz w:val="20"/>
          <w:szCs w:val="20"/>
        </w:rPr>
        <w:t>diversit</w:t>
      </w:r>
      <w:r w:rsidR="001B16B4">
        <w:rPr>
          <w:rFonts w:ascii="Arial" w:hAnsi="Arial" w:cs="Arial"/>
          <w:sz w:val="20"/>
          <w:szCs w:val="20"/>
        </w:rPr>
        <w:t>ies</w:t>
      </w:r>
      <w:r w:rsidR="000E54B5" w:rsidRPr="000F1386">
        <w:rPr>
          <w:rFonts w:ascii="Arial" w:hAnsi="Arial" w:cs="Arial"/>
          <w:sz w:val="20"/>
          <w:szCs w:val="20"/>
        </w:rPr>
        <w:t xml:space="preserve">, species dependent on reserves could be especially sensitive to </w:t>
      </w:r>
      <w:r w:rsidR="0058516D">
        <w:rPr>
          <w:rFonts w:ascii="Arial" w:hAnsi="Arial" w:cs="Arial"/>
          <w:sz w:val="20"/>
          <w:szCs w:val="20"/>
        </w:rPr>
        <w:t>climate change</w:t>
      </w:r>
      <w:r w:rsidR="000E54B5"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{"citationID":"jMVQmISq","properties":{"formattedCitation":"{\\rtf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sidR="000E54B5" w:rsidRPr="000F1386">
        <w:rPr>
          <w:rFonts w:ascii="Arial" w:hAnsi="Arial" w:cs="Arial"/>
          <w:sz w:val="20"/>
          <w:szCs w:val="20"/>
        </w:rPr>
        <w:fldChar w:fldCharType="separate"/>
      </w:r>
      <w:r w:rsidR="00EA617C" w:rsidRPr="00EA617C">
        <w:rPr>
          <w:rFonts w:ascii="Arial" w:hAnsi="Arial" w:cs="Arial"/>
          <w:noProof/>
          <w:sz w:val="20"/>
          <w:vertAlign w:val="superscript"/>
        </w:rPr>
        <w:t>4</w:t>
      </w:r>
      <w:r w:rsidR="000E54B5" w:rsidRPr="000F1386">
        <w:rPr>
          <w:rFonts w:ascii="Arial" w:hAnsi="Arial" w:cs="Arial"/>
          <w:sz w:val="20"/>
          <w:szCs w:val="20"/>
        </w:rPr>
        <w:fldChar w:fldCharType="end"/>
      </w:r>
      <w:r w:rsidR="000E54B5" w:rsidRPr="000F1386">
        <w:rPr>
          <w:rFonts w:ascii="Arial" w:hAnsi="Arial" w:cs="Arial"/>
          <w:sz w:val="20"/>
          <w:szCs w:val="20"/>
        </w:rPr>
        <w:t xml:space="preserve">. </w:t>
      </w:r>
      <w:r w:rsidR="00B9720A" w:rsidRPr="000F1386">
        <w:rPr>
          <w:rFonts w:ascii="Arial" w:hAnsi="Arial" w:cs="Arial"/>
          <w:sz w:val="20"/>
          <w:szCs w:val="20"/>
        </w:rPr>
        <w:t>There is gr</w:t>
      </w:r>
      <w:r w:rsidR="009804AB" w:rsidRPr="000F1386">
        <w:rPr>
          <w:rFonts w:ascii="Arial" w:hAnsi="Arial" w:cs="Arial"/>
          <w:sz w:val="20"/>
          <w:szCs w:val="20"/>
        </w:rPr>
        <w:t xml:space="preserve">owing evidence </w:t>
      </w:r>
      <w:r w:rsidR="006058EF">
        <w:rPr>
          <w:rFonts w:ascii="Arial" w:hAnsi="Arial" w:cs="Arial"/>
          <w:sz w:val="20"/>
          <w:szCs w:val="20"/>
        </w:rPr>
        <w:t xml:space="preserve">that </w:t>
      </w:r>
      <w:r w:rsidR="001B16B4">
        <w:rPr>
          <w:rFonts w:ascii="Arial" w:hAnsi="Arial" w:cs="Arial"/>
          <w:sz w:val="20"/>
          <w:szCs w:val="20"/>
        </w:rPr>
        <w:t>Peters and Darling</w:t>
      </w:r>
      <w:r w:rsidR="001B16B4" w:rsidRPr="000F1386">
        <w:rPr>
          <w:rFonts w:ascii="Arial" w:hAnsi="Arial" w:cs="Arial"/>
          <w:sz w:val="20"/>
          <w:szCs w:val="20"/>
        </w:rPr>
        <w:t xml:space="preserve"> </w:t>
      </w:r>
      <w:r w:rsidR="009804AB" w:rsidRPr="000F1386">
        <w:rPr>
          <w:rFonts w:ascii="Arial" w:hAnsi="Arial" w:cs="Arial"/>
          <w:sz w:val="20"/>
          <w:szCs w:val="20"/>
        </w:rPr>
        <w:t xml:space="preserve">were </w:t>
      </w:r>
      <w:r w:rsidR="007D100C">
        <w:rPr>
          <w:rFonts w:ascii="Arial" w:hAnsi="Arial" w:cs="Arial"/>
          <w:sz w:val="20"/>
          <w:szCs w:val="20"/>
        </w:rPr>
        <w:t>correct</w:t>
      </w:r>
      <w:r w:rsidR="009804AB" w:rsidRPr="000F1386">
        <w:rPr>
          <w:rFonts w:ascii="Arial" w:hAnsi="Arial" w:cs="Arial"/>
          <w:sz w:val="20"/>
          <w:szCs w:val="20"/>
        </w:rPr>
        <w:t>: n</w:t>
      </w:r>
      <w:r w:rsidR="00F05EB4" w:rsidRPr="000F1386">
        <w:rPr>
          <w:rFonts w:ascii="Arial" w:hAnsi="Arial" w:cs="Arial"/>
          <w:sz w:val="20"/>
          <w:szCs w:val="20"/>
        </w:rPr>
        <w:t>umerous case studies indicate</w:t>
      </w:r>
      <w:r w:rsidR="007D100C">
        <w:rPr>
          <w:rFonts w:ascii="Arial" w:hAnsi="Arial" w:cs="Arial"/>
          <w:sz w:val="20"/>
          <w:szCs w:val="20"/>
        </w:rPr>
        <w:t xml:space="preserve"> that</w:t>
      </w:r>
      <w:r w:rsidR="00F05EB4" w:rsidRPr="000F1386">
        <w:rPr>
          <w:rFonts w:ascii="Arial" w:hAnsi="Arial" w:cs="Arial"/>
          <w:sz w:val="20"/>
          <w:szCs w:val="20"/>
        </w:rPr>
        <w:t xml:space="preserve"> </w:t>
      </w:r>
      <w:r w:rsidR="000029D0" w:rsidRPr="000F1386">
        <w:rPr>
          <w:rFonts w:ascii="Arial" w:hAnsi="Arial" w:cs="Arial"/>
          <w:sz w:val="20"/>
          <w:szCs w:val="20"/>
        </w:rPr>
        <w:t xml:space="preserve">anthropogenic </w:t>
      </w:r>
      <w:r w:rsidR="0058516D">
        <w:rPr>
          <w:rFonts w:ascii="Arial" w:hAnsi="Arial" w:cs="Arial"/>
          <w:sz w:val="20"/>
          <w:szCs w:val="20"/>
        </w:rPr>
        <w:t xml:space="preserve">global </w:t>
      </w:r>
      <w:r w:rsidR="001C0389" w:rsidRPr="000F1386">
        <w:rPr>
          <w:rFonts w:ascii="Arial" w:hAnsi="Arial" w:cs="Arial"/>
          <w:sz w:val="20"/>
          <w:szCs w:val="20"/>
        </w:rPr>
        <w:t xml:space="preserve">warming </w:t>
      </w:r>
      <w:r w:rsidR="00485500" w:rsidRPr="000F1386">
        <w:rPr>
          <w:rFonts w:ascii="Arial" w:hAnsi="Arial" w:cs="Arial"/>
          <w:sz w:val="20"/>
          <w:szCs w:val="20"/>
        </w:rPr>
        <w:t>is</w:t>
      </w:r>
      <w:r w:rsidR="000029D0" w:rsidRPr="000F1386">
        <w:rPr>
          <w:rFonts w:ascii="Arial" w:hAnsi="Arial" w:cs="Arial"/>
          <w:sz w:val="20"/>
          <w:szCs w:val="20"/>
        </w:rPr>
        <w:t xml:space="preserve"> already </w:t>
      </w:r>
      <w:r w:rsidR="00485500" w:rsidRPr="000F1386">
        <w:rPr>
          <w:rFonts w:ascii="Arial" w:hAnsi="Arial" w:cs="Arial"/>
          <w:sz w:val="20"/>
          <w:szCs w:val="20"/>
        </w:rPr>
        <w:t>having</w:t>
      </w:r>
      <w:r w:rsidR="000029D0" w:rsidRPr="000F1386">
        <w:rPr>
          <w:rFonts w:ascii="Arial" w:hAnsi="Arial" w:cs="Arial"/>
          <w:sz w:val="20"/>
          <w:szCs w:val="20"/>
        </w:rPr>
        <w:t xml:space="preserve"> substantial effects</w:t>
      </w:r>
      <w:r w:rsidR="00B96EC6" w:rsidRPr="000F1386">
        <w:rPr>
          <w:rFonts w:ascii="Arial" w:hAnsi="Arial" w:cs="Arial"/>
          <w:sz w:val="20"/>
          <w:szCs w:val="20"/>
        </w:rPr>
        <w:t xml:space="preserve"> on </w:t>
      </w:r>
      <w:r w:rsidR="00B9720A" w:rsidRPr="000F1386">
        <w:rPr>
          <w:rFonts w:ascii="Arial" w:hAnsi="Arial" w:cs="Arial"/>
          <w:sz w:val="20"/>
          <w:szCs w:val="20"/>
        </w:rPr>
        <w:t xml:space="preserve">populations and </w:t>
      </w:r>
      <w:r w:rsidR="00B96EC6" w:rsidRPr="000F1386">
        <w:rPr>
          <w:rFonts w:ascii="Arial" w:hAnsi="Arial" w:cs="Arial"/>
          <w:sz w:val="20"/>
          <w:szCs w:val="20"/>
        </w:rPr>
        <w:t xml:space="preserve">ecosystems </w:t>
      </w:r>
      <w:r w:rsidR="00A92D8E" w:rsidRPr="000F1386">
        <w:rPr>
          <w:rFonts w:ascii="Arial" w:hAnsi="Arial" w:cs="Arial"/>
          <w:sz w:val="20"/>
          <w:szCs w:val="20"/>
        </w:rPr>
        <w:t xml:space="preserve">otherwise protected within </w:t>
      </w:r>
      <w:r w:rsidR="00B9720A" w:rsidRPr="000F1386">
        <w:rPr>
          <w:rFonts w:ascii="Arial" w:hAnsi="Arial" w:cs="Arial"/>
          <w:sz w:val="20"/>
          <w:szCs w:val="20"/>
        </w:rPr>
        <w:t xml:space="preserve">terrestrial and marine </w:t>
      </w:r>
      <w:r w:rsidR="00A92D8E" w:rsidRPr="000F1386">
        <w:rPr>
          <w:rFonts w:ascii="Arial" w:hAnsi="Arial" w:cs="Arial"/>
          <w:sz w:val="20"/>
          <w:szCs w:val="20"/>
        </w:rPr>
        <w:t>reserves</w:t>
      </w:r>
      <w:r w:rsidR="001C2664"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{"citationID":"4aj6onjae","properties":{"formattedCitation":"{\\rtf \\super 5,6\\nosupersub{}}","plainCitation":"5,6"},"citationItems":[{"id":49,"uris":["http://zotero.org/users/1013952/items/2EPUD2EZ"],"uri":["http://zotero.org/users/1013952/items/2EPUD2EZ"],"itemData":{"id":49,"type":"article-journal","title":"Climate Warming, Marine Protected Areas and the Ocean-Scale Integrity of Coral Reef Ecosystems","container-title":"PLoS ONE","page":"e3039","volume":"3","abstract":"Coral reefs have emerged as one of the ecosystems most vulnerable to climate variation and change. While the contribution of a warming climate to the loss of live coral cover has been well documented across large spatial and temporal scales, the associated effects on fish have not. Here, we respond to recent and repeated calls to assess the importance of local management in conserving coral reefs in the context of global climate change. Such information is important, as coral reef fish assemblages are the most species dense vertebrate communities on earth, contributing critical ecosystem functions and providing crucial ecosystem services to human societies in tropical countries. Our assessment of the impacts of the 1998 mass bleaching event on coral cover, reef structural complexity, and reef associated fishes spans 7 countries, 66 sites and 26 degrees of latitude in the Indian Ocean. Using Bayesian meta-analysis we show that changes in the size structure, diversity and trophic composition of the reef fish community have followed coral declines. Although the ocean scale integrity of these coral reef ecosystems has been lost, it is positive to see the effects are spatially variable at multiple scales, with impacts and vulnerability affected by geography but not management regime. Existing no-take marine protected areas still support high biomass of fish, however they had no positive affect on the ecosystem response to large-scale disturbance. This suggests a need for future conservation and management efforts to identify and protect regional refugia, which should be integrated into existing management frameworks and combined with policies to improve system-wide resilience to climate variation and change.","note":"8","shortTitle":"Climate Warming, Marine Protected Areas and the Ocean-Scale Integrity of Coral Reef Ecosystems","author":[{"family":"Graham","given":"Nicholas A. J."},{"family":"McClanahan","given":"Tim R."},{"family":"MacNeil","given":"M. Aaron"},{"family":"Wilson","given":"Shaun K."},{"family":"Polunin","given":"Nicholas V. C."},{"family":"Jennings","given":"Simon"},{"family":"Chabanet","given":"Pascale"},{"family":"Clark","given":"Susan"},{"family":"Spalding","given":"Mark D."},{"family":"Letourneur","given":"Yves"},{"family":"Bigot","given":"Lionel"},{"family":"Galzin","given":"Rene"},{"family":"Ohman","given":"Marcus C."},{"family":"Garpe","given":"Kajsa C."},{"family":"Edwards","given":"Alasdair J."},{"family":"Sheppard","given":"Charles R. C."}],"issued":{"date-parts":[["2008"]]}}},{"id":4253,"uris":["http://zotero.org/users/1013952/items/8JMBGBHM"],"uri":["http://zotero.org/users/1013952/items/8JMBGBHM"],"itemData":{"id":4253,"type":"article-journal","title":"Climate exposure of US national parks in a new era of change","container-title":"PloS one","page":"e101302","volume":"9","issue":"7","source":"Google Scholar","author":[{"family":"Monahan","given":"William B."},{"family":"Fisichelli","given":"Nicholas A."}],"issued":{"date-parts":[["2014"]]}}}],"schema":"https://github.com/citation-style-language/schema/raw/master/csl-citation.json"} </w:instrText>
      </w:r>
      <w:r w:rsidR="001C2664" w:rsidRPr="000F1386">
        <w:rPr>
          <w:rFonts w:ascii="Arial" w:hAnsi="Arial" w:cs="Arial"/>
          <w:sz w:val="20"/>
          <w:szCs w:val="20"/>
        </w:rPr>
        <w:fldChar w:fldCharType="separate"/>
      </w:r>
      <w:r w:rsidR="00EA617C" w:rsidRPr="00EA617C">
        <w:rPr>
          <w:rFonts w:ascii="Arial" w:hAnsi="Arial" w:cs="Arial"/>
          <w:noProof/>
          <w:sz w:val="20"/>
          <w:vertAlign w:val="superscript"/>
        </w:rPr>
        <w:t>5,6</w:t>
      </w:r>
      <w:r w:rsidR="001C2664" w:rsidRPr="000F1386">
        <w:rPr>
          <w:rFonts w:ascii="Arial" w:hAnsi="Arial" w:cs="Arial"/>
          <w:sz w:val="20"/>
          <w:szCs w:val="20"/>
        </w:rPr>
        <w:fldChar w:fldCharType="end"/>
      </w:r>
      <w:r w:rsidR="00A92D8E" w:rsidRPr="000F1386">
        <w:rPr>
          <w:rFonts w:ascii="Arial" w:hAnsi="Arial" w:cs="Arial"/>
          <w:sz w:val="20"/>
          <w:szCs w:val="20"/>
        </w:rPr>
        <w:t xml:space="preserve">. </w:t>
      </w:r>
      <w:r w:rsidR="004476AE">
        <w:rPr>
          <w:rFonts w:ascii="Arial" w:hAnsi="Arial" w:cs="Arial"/>
          <w:sz w:val="20"/>
          <w:szCs w:val="20"/>
        </w:rPr>
        <w:t xml:space="preserve">This is particularly evident </w:t>
      </w:r>
      <w:r w:rsidR="00B567D3">
        <w:rPr>
          <w:rFonts w:ascii="Arial" w:hAnsi="Arial" w:cs="Arial"/>
          <w:sz w:val="20"/>
          <w:szCs w:val="20"/>
        </w:rPr>
        <w:t>on coral reefs</w:t>
      </w:r>
      <w:r w:rsidR="006811B3">
        <w:rPr>
          <w:rFonts w:ascii="Arial" w:hAnsi="Arial" w:cs="Arial"/>
          <w:sz w:val="20"/>
          <w:szCs w:val="20"/>
        </w:rPr>
        <w:t xml:space="preserve">. </w:t>
      </w:r>
      <w:r w:rsidR="004476AE">
        <w:rPr>
          <w:rFonts w:ascii="Arial" w:hAnsi="Arial" w:cs="Arial"/>
          <w:sz w:val="20"/>
          <w:szCs w:val="20"/>
        </w:rPr>
        <w:t>For example</w:t>
      </w:r>
      <w:r w:rsidR="00D56A56">
        <w:rPr>
          <w:rFonts w:ascii="Arial" w:hAnsi="Arial" w:cs="Arial"/>
          <w:sz w:val="20"/>
          <w:szCs w:val="20"/>
        </w:rPr>
        <w:t>, gradual warming over the last several decades and unusuall</w:t>
      </w:r>
      <w:r w:rsidR="00E346DE">
        <w:rPr>
          <w:rFonts w:ascii="Arial" w:hAnsi="Arial" w:cs="Arial"/>
          <w:sz w:val="20"/>
          <w:szCs w:val="20"/>
        </w:rPr>
        <w:t xml:space="preserve">y high seawater temperatures </w:t>
      </w:r>
      <w:r w:rsidR="000155C1">
        <w:rPr>
          <w:rFonts w:ascii="Arial" w:hAnsi="Arial" w:cs="Arial"/>
          <w:sz w:val="20"/>
          <w:szCs w:val="20"/>
        </w:rPr>
        <w:t xml:space="preserve">in </w:t>
      </w:r>
      <w:r w:rsidR="000155C1" w:rsidRPr="002D2D3A">
        <w:rPr>
          <w:rFonts w:ascii="Arial" w:hAnsi="Arial" w:cs="Arial"/>
          <w:sz w:val="20"/>
          <w:szCs w:val="20"/>
          <w:highlight w:val="yellow"/>
        </w:rPr>
        <w:t>March and April</w:t>
      </w:r>
      <w:r w:rsidR="000155C1">
        <w:rPr>
          <w:rFonts w:ascii="Arial" w:hAnsi="Arial" w:cs="Arial"/>
          <w:sz w:val="20"/>
          <w:szCs w:val="20"/>
        </w:rPr>
        <w:t xml:space="preserve"> </w:t>
      </w:r>
      <w:r w:rsidR="00C9101D">
        <w:rPr>
          <w:rFonts w:ascii="Arial" w:hAnsi="Arial" w:cs="Arial"/>
          <w:sz w:val="20"/>
          <w:szCs w:val="20"/>
        </w:rPr>
        <w:t xml:space="preserve">of </w:t>
      </w:r>
      <w:r w:rsidR="00E346DE">
        <w:rPr>
          <w:rFonts w:ascii="Arial" w:hAnsi="Arial" w:cs="Arial"/>
          <w:sz w:val="20"/>
          <w:szCs w:val="20"/>
        </w:rPr>
        <w:t xml:space="preserve">2016 </w:t>
      </w:r>
      <w:r w:rsidR="00D56A56">
        <w:rPr>
          <w:rFonts w:ascii="Arial" w:hAnsi="Arial" w:cs="Arial"/>
          <w:sz w:val="20"/>
          <w:szCs w:val="20"/>
        </w:rPr>
        <w:t xml:space="preserve">caused mass </w:t>
      </w:r>
      <w:r w:rsidR="004476AE">
        <w:rPr>
          <w:rFonts w:ascii="Arial" w:hAnsi="Arial" w:cs="Arial"/>
          <w:sz w:val="20"/>
          <w:szCs w:val="20"/>
        </w:rPr>
        <w:t xml:space="preserve">coral </w:t>
      </w:r>
      <w:r w:rsidR="000155C1">
        <w:rPr>
          <w:rFonts w:ascii="Arial" w:hAnsi="Arial" w:cs="Arial"/>
          <w:sz w:val="20"/>
          <w:szCs w:val="20"/>
        </w:rPr>
        <w:t>mortality</w:t>
      </w:r>
      <w:r w:rsidR="00D56A56">
        <w:rPr>
          <w:rFonts w:ascii="Arial" w:hAnsi="Arial" w:cs="Arial"/>
          <w:sz w:val="20"/>
          <w:szCs w:val="20"/>
        </w:rPr>
        <w:t xml:space="preserve"> across much of the</w:t>
      </w:r>
      <w:r w:rsidR="00A92D8E" w:rsidRPr="000F1386">
        <w:rPr>
          <w:rFonts w:ascii="Arial" w:hAnsi="Arial" w:cs="Arial"/>
          <w:sz w:val="20"/>
          <w:szCs w:val="20"/>
        </w:rPr>
        <w:t xml:space="preserve"> northern Great Barrier Reef</w:t>
      </w:r>
      <w:r w:rsidR="00FC3AE3">
        <w:rPr>
          <w:rFonts w:ascii="Arial" w:hAnsi="Arial" w:cs="Arial"/>
          <w:sz w:val="20"/>
          <w:szCs w:val="20"/>
        </w:rPr>
        <w:fldChar w:fldCharType="begin"/>
      </w:r>
      <w:r w:rsidR="00FC3AE3">
        <w:rPr>
          <w:rFonts w:ascii="Arial" w:hAnsi="Arial" w:cs="Arial"/>
          <w:sz w:val="20"/>
          <w:szCs w:val="20"/>
        </w:rPr>
        <w:instrText xml:space="preserve"> ADDIN ZOTERO_ITEM CSL_CITATION {"citationID":"1albtcrjbp","properties":{"formattedCitation":"{\\rtf \\super 7\\nosupersub{}}","plainCitation":"7"},"citationItems":[{"id":4571,"uris":["http://zotero.org/users/1013952/items/545SKP5C"],"uri":["http://zotero.org/users/1013952/items/545SKP5C"],"itemData":{"id":4571,"type":"article-journal","title":"Global warming and recurrent mass bleaching of corals","container-title":"Nature","page":"373-377","volume":"543","issue":"7645","source":"CrossRef","DOI":"10.1038/nature21707","ISSN":"0028-0836, 1476-4687","author":[{"family":"Hughes","given":"Terry P."},{"family":"Kerry","given":"James T."},{"family":"Álvarez-Noriega","given":"Mariana"},{"family":"Álvarez-Romero","given":"Jorge G."},{"family":"Anderson","given":"Kristen D."},{"family":"Baird","given":"Andrew H."},{"family":"Babcock","given":"Russell C."},{"family":"Beger","given":"Maria"},{"family":"Bellwood","given":"David R."},{"family":"Berkelmans","given":"Ray"},{"family":"Bridge","given":"Tom C."},{"family":"Butler","given":"Ian R."},{"family":"Byrne","given":"Maria"},{"family":"Cantin","given":"Neal E."},{"family":"Comeau","given":"Steeve"},{"family":"Connolly","given":"Sean R."},{"family":"Cumming","given":"Graeme S."},{"family":"Dalton","given":"Steven J."},{"family":"Diaz-Pulido","given":"Guillermo"},{"family":"Eakin","given":"C. Mark"},{"family":"Figueira","given":"Will F."},{"family":"Gilmour","given":"James P."},{"family":"Harrison","given":"Hugo B."},{"family":"Heron","given":"Scott F."},{"family":"Hoey","given":"Andrew S."},{"family":"Hobbs","given":"Jean-Paul A."},{"family":"Hoogenboom","given":"Mia O."},{"family":"Kennedy","given":"Emma V."},{"family":"Kuo","given":"Chao-yang"},{"family":"Lough","given":"Janice M."},{"family":"Lowe","given":"Ryan J."},{"family":"Liu","given":"Gang"},{"family":"McCulloch","given":"Malcolm T."},{"family":"Malcolm","given":"Hamish A."},{"family":"McWilliam","given":"Michael J."},{"family":"Pandolfi","given":"John M."},{"family":"Pears","given":"Rachel J."},{"family":"Pratchett","given":"Morgan S."},{"family":"Schoepf","given":"Verena"},{"family":"Simpson","given":"Tristan"},{"family":"Skirving","given":"William J."},{"family":"Sommer","given":"Brigitte"},{"family":"Torda","given":"Gergely"},{"family":"Wachenfeld","given":"David R."},{"family":"Willis","given":"Bette L."},{"family":"Wilson","given":"Shaun K."}],"issued":{"date-parts":[["2017",3,15]]}}}],"schema":"https://github.com/citation-style-language/schema/raw/master/csl-citation.json"} </w:instrText>
      </w:r>
      <w:r w:rsidR="00FC3AE3">
        <w:rPr>
          <w:rFonts w:ascii="Arial" w:hAnsi="Arial" w:cs="Arial"/>
          <w:sz w:val="20"/>
          <w:szCs w:val="20"/>
        </w:rPr>
        <w:fldChar w:fldCharType="separate"/>
      </w:r>
      <w:r w:rsidR="00FC3AE3" w:rsidRPr="00FC3AE3">
        <w:rPr>
          <w:rFonts w:ascii="Arial" w:eastAsia="Times New Roman" w:hAnsi="Arial" w:cs="Arial"/>
          <w:sz w:val="20"/>
          <w:vertAlign w:val="superscript"/>
        </w:rPr>
        <w:t>7</w:t>
      </w:r>
      <w:r w:rsidR="00FC3AE3">
        <w:rPr>
          <w:rFonts w:ascii="Arial" w:hAnsi="Arial" w:cs="Arial"/>
          <w:sz w:val="20"/>
          <w:szCs w:val="20"/>
        </w:rPr>
        <w:fldChar w:fldCharType="end"/>
      </w:r>
      <w:r w:rsidR="007D100C">
        <w:rPr>
          <w:rFonts w:ascii="Arial" w:hAnsi="Arial" w:cs="Arial"/>
          <w:sz w:val="20"/>
          <w:szCs w:val="20"/>
        </w:rPr>
        <w:t xml:space="preserve"> (GBR)</w:t>
      </w:r>
      <w:r w:rsidR="001B16B4">
        <w:rPr>
          <w:rFonts w:ascii="Arial" w:hAnsi="Arial" w:cs="Arial"/>
          <w:sz w:val="20"/>
          <w:szCs w:val="20"/>
        </w:rPr>
        <w:t xml:space="preserve">, </w:t>
      </w:r>
      <w:r w:rsidR="00EF4961" w:rsidRPr="000F1386">
        <w:rPr>
          <w:rFonts w:ascii="Arial" w:hAnsi="Arial" w:cs="Arial"/>
          <w:sz w:val="20"/>
          <w:szCs w:val="20"/>
        </w:rPr>
        <w:t xml:space="preserve">a </w:t>
      </w:r>
      <w:r w:rsidR="00C65F29" w:rsidRPr="000F1386">
        <w:rPr>
          <w:rFonts w:ascii="Arial" w:hAnsi="Arial" w:cs="Arial"/>
          <w:sz w:val="20"/>
          <w:szCs w:val="20"/>
        </w:rPr>
        <w:t xml:space="preserve">UNESCO </w:t>
      </w:r>
      <w:r w:rsidR="00403B34" w:rsidRPr="000F1386">
        <w:rPr>
          <w:rFonts w:ascii="Arial" w:hAnsi="Arial" w:cs="Arial"/>
          <w:sz w:val="20"/>
          <w:szCs w:val="20"/>
        </w:rPr>
        <w:t xml:space="preserve">World </w:t>
      </w:r>
      <w:r w:rsidR="00EF4961" w:rsidRPr="000F1386">
        <w:rPr>
          <w:rFonts w:ascii="Arial" w:hAnsi="Arial" w:cs="Arial"/>
          <w:sz w:val="20"/>
          <w:szCs w:val="20"/>
        </w:rPr>
        <w:t>Heritage</w:t>
      </w:r>
      <w:r w:rsidR="00403B34" w:rsidRPr="000F1386">
        <w:rPr>
          <w:rFonts w:ascii="Arial" w:hAnsi="Arial" w:cs="Arial"/>
          <w:sz w:val="20"/>
          <w:szCs w:val="20"/>
        </w:rPr>
        <w:t xml:space="preserve"> </w:t>
      </w:r>
      <w:r w:rsidR="00EF4961" w:rsidRPr="000F1386">
        <w:rPr>
          <w:rFonts w:ascii="Arial" w:hAnsi="Arial" w:cs="Arial"/>
          <w:sz w:val="20"/>
          <w:szCs w:val="20"/>
        </w:rPr>
        <w:t>Site</w:t>
      </w:r>
      <w:r w:rsidR="00403B34" w:rsidRPr="000F1386">
        <w:rPr>
          <w:rFonts w:ascii="Arial" w:hAnsi="Arial" w:cs="Arial"/>
          <w:sz w:val="20"/>
          <w:szCs w:val="20"/>
        </w:rPr>
        <w:t xml:space="preserve"> and model </w:t>
      </w:r>
      <w:r w:rsidR="009E438A">
        <w:rPr>
          <w:rFonts w:ascii="Arial" w:hAnsi="Arial" w:cs="Arial"/>
          <w:sz w:val="20"/>
          <w:szCs w:val="20"/>
        </w:rPr>
        <w:t>MPA</w:t>
      </w:r>
      <w:r w:rsidR="00EF4961" w:rsidRPr="000F1386">
        <w:rPr>
          <w:rFonts w:ascii="Arial" w:hAnsi="Arial" w:cs="Arial"/>
          <w:color w:val="1A1A1A"/>
          <w:sz w:val="20"/>
          <w:szCs w:val="20"/>
        </w:rPr>
        <w:t xml:space="preserve">. </w:t>
      </w:r>
      <w:r w:rsidR="001B16B4">
        <w:rPr>
          <w:rFonts w:ascii="Arial" w:hAnsi="Arial" w:cs="Arial"/>
          <w:color w:val="1A1A1A"/>
          <w:sz w:val="20"/>
          <w:szCs w:val="20"/>
        </w:rPr>
        <w:t>D</w:t>
      </w:r>
      <w:r w:rsidR="00EF4961" w:rsidRPr="000F1386">
        <w:rPr>
          <w:rFonts w:ascii="Arial" w:hAnsi="Arial" w:cs="Arial"/>
          <w:color w:val="1A1A1A"/>
          <w:sz w:val="20"/>
          <w:szCs w:val="20"/>
        </w:rPr>
        <w:t xml:space="preserve">espite </w:t>
      </w:r>
      <w:r w:rsidR="007D100C">
        <w:rPr>
          <w:rFonts w:ascii="Arial" w:hAnsi="Arial" w:cs="Arial"/>
          <w:color w:val="1A1A1A"/>
          <w:sz w:val="20"/>
          <w:szCs w:val="20"/>
        </w:rPr>
        <w:t xml:space="preserve">its </w:t>
      </w:r>
      <w:r w:rsidR="00E346DE">
        <w:rPr>
          <w:rFonts w:ascii="Arial" w:hAnsi="Arial" w:cs="Arial"/>
          <w:color w:val="1A1A1A"/>
          <w:sz w:val="20"/>
          <w:szCs w:val="20"/>
        </w:rPr>
        <w:t xml:space="preserve">isolation and </w:t>
      </w:r>
      <w:r w:rsidR="00EF4961" w:rsidRPr="000F1386">
        <w:rPr>
          <w:rFonts w:ascii="Arial" w:hAnsi="Arial" w:cs="Arial"/>
          <w:color w:val="1A1A1A"/>
          <w:sz w:val="20"/>
          <w:szCs w:val="20"/>
        </w:rPr>
        <w:t>effective protection from harvesting, pollution, and other stressors</w:t>
      </w:r>
      <w:r w:rsidR="0051538D" w:rsidRPr="000F1386">
        <w:rPr>
          <w:rFonts w:ascii="Arial" w:hAnsi="Arial" w:cs="Arial"/>
          <w:color w:val="1A1A1A"/>
          <w:sz w:val="20"/>
          <w:szCs w:val="20"/>
        </w:rPr>
        <w:t>,</w:t>
      </w:r>
      <w:r w:rsidR="00A46740" w:rsidRPr="000F1386">
        <w:rPr>
          <w:rFonts w:ascii="Arial" w:hAnsi="Arial" w:cs="Arial"/>
          <w:color w:val="1A1A1A"/>
          <w:sz w:val="20"/>
          <w:szCs w:val="20"/>
        </w:rPr>
        <w:t xml:space="preserve"> </w:t>
      </w:r>
      <w:r w:rsidR="00D03DED">
        <w:rPr>
          <w:rFonts w:ascii="Arial" w:hAnsi="Arial" w:cs="Arial"/>
          <w:color w:val="1A1A1A"/>
          <w:sz w:val="20"/>
          <w:szCs w:val="20"/>
        </w:rPr>
        <w:t xml:space="preserve">warming radically altered </w:t>
      </w:r>
      <w:r w:rsidR="009804AB" w:rsidRPr="000F1386">
        <w:rPr>
          <w:rFonts w:ascii="Arial" w:hAnsi="Arial" w:cs="Arial"/>
          <w:color w:val="1A1A1A"/>
          <w:sz w:val="20"/>
          <w:szCs w:val="20"/>
        </w:rPr>
        <w:t>the</w:t>
      </w:r>
      <w:r w:rsidR="00927ACD" w:rsidRPr="000F1386">
        <w:rPr>
          <w:rFonts w:ascii="Arial" w:hAnsi="Arial" w:cs="Arial"/>
          <w:color w:val="1A1A1A"/>
          <w:sz w:val="20"/>
          <w:szCs w:val="20"/>
        </w:rPr>
        <w:t xml:space="preserve"> </w:t>
      </w:r>
      <w:r w:rsidR="007C004E">
        <w:rPr>
          <w:rFonts w:ascii="Arial" w:hAnsi="Arial" w:cs="Arial"/>
          <w:color w:val="1A1A1A"/>
          <w:sz w:val="20"/>
          <w:szCs w:val="20"/>
        </w:rPr>
        <w:t xml:space="preserve">northern </w:t>
      </w:r>
      <w:r w:rsidR="007D100C">
        <w:rPr>
          <w:rFonts w:ascii="Arial" w:hAnsi="Arial" w:cs="Arial"/>
          <w:color w:val="1A1A1A"/>
          <w:sz w:val="20"/>
          <w:szCs w:val="20"/>
        </w:rPr>
        <w:t>GBR</w:t>
      </w:r>
      <w:r w:rsidR="00FC3AE3">
        <w:rPr>
          <w:rFonts w:ascii="Arial" w:hAnsi="Arial" w:cs="Arial"/>
          <w:sz w:val="20"/>
          <w:szCs w:val="20"/>
        </w:rPr>
        <w:fldChar w:fldCharType="begin"/>
      </w:r>
      <w:r w:rsidR="00FC3AE3">
        <w:rPr>
          <w:rFonts w:ascii="Arial" w:hAnsi="Arial" w:cs="Arial"/>
          <w:sz w:val="20"/>
          <w:szCs w:val="20"/>
        </w:rPr>
        <w:instrText xml:space="preserve"> ADDIN ZOTERO_ITEM CSL_CITATION {"citationID":"1albtcrjbp","properties":{"formattedCitation":"{\\rtf \\super 7\\nosupersub{}}","plainCitation":"7"},"citationItems":[{"id":4571,"uris":["http://zotero.org/users/1013952/items/545SKP5C"],"uri":["http://zotero.org/users/1013952/items/545SKP5C"],"itemData":{"id":4571,"type":"article-journal","title":"Global warming and recurrent mass bleaching of corals","container-title":"Nature","page":"373-377","volume":"543","issue":"7645","source":"CrossRef","DOI":"10.1038/nature21707","ISSN":"0028-0836, 1476-4687","author":[{"family":"Hughes","given":"Terry P."},{"family":"Kerry","given":"James T."},{"family":"Álvarez-Noriega","given":"Mariana"},{"family":"Álvarez-Romero","given":"Jorge G."},{"family":"Anderson","given":"Kristen D."},{"family":"Baird","given":"Andrew H."},{"family":"Babcock","given":"Russell C."},{"family":"Beger","given":"Maria"},{"family":"Bellwood","given":"David R."},{"family":"Berkelmans","given":"Ray"},{"family":"Bridge","given":"Tom C."},{"family":"Butler","given":"Ian R."},{"family":"Byrne","given":"Maria"},{"family":"Cantin","given":"Neal E."},{"family":"Comeau","given":"Steeve"},{"family":"Connolly","given":"Sean R."},{"family":"Cumming","given":"Graeme S."},{"family":"Dalton","given":"Steven J."},{"family":"Diaz-Pulido","given":"Guillermo"},{"family":"Eakin","given":"C. Mark"},{"family":"Figueira","given":"Will F."},{"family":"Gilmour","given":"James P."},{"family":"Harrison","given":"Hugo B."},{"family":"Heron","given":"Scott F."},{"family":"Hoey","given":"Andrew S."},{"family":"Hobbs","given":"Jean-Paul A."},{"family":"Hoogenboom","given":"Mia O."},{"family":"Kennedy","given":"Emma V."},{"family":"Kuo","given":"Chao-yang"},{"family":"Lough","given":"Janice M."},{"family":"Lowe","given":"Ryan J."},{"family":"Liu","given":"Gang"},{"family":"McCulloch","given":"Malcolm T."},{"family":"Malcolm","given":"Hamish A."},{"family":"McWilliam","given":"Michael J."},{"family":"Pandolfi","given":"John M."},{"family":"Pears","given":"Rachel J."},{"family":"Pratchett","given":"Morgan S."},{"family":"Schoepf","given":"Verena"},{"family":"Simpson","given":"Tristan"},{"family":"Skirving","given":"William J."},{"family":"Sommer","given":"Brigitte"},{"family":"Torda","given":"Gergely"},{"family":"Wachenfeld","given":"David R."},{"family":"Willis","given":"Bette L."},{"family":"Wilson","given":"Shaun K."}],"issued":{"date-parts":[["2017",3,15]]}}}],"schema":"https://github.com/citation-style-language/schema/raw/master/csl-citation.json"} </w:instrText>
      </w:r>
      <w:r w:rsidR="00FC3AE3">
        <w:rPr>
          <w:rFonts w:ascii="Arial" w:hAnsi="Arial" w:cs="Arial"/>
          <w:sz w:val="20"/>
          <w:szCs w:val="20"/>
        </w:rPr>
        <w:fldChar w:fldCharType="separate"/>
      </w:r>
      <w:r w:rsidR="00FC3AE3" w:rsidRPr="00FC3AE3">
        <w:rPr>
          <w:rFonts w:ascii="Arial" w:eastAsia="Times New Roman" w:hAnsi="Arial" w:cs="Arial"/>
          <w:sz w:val="20"/>
          <w:vertAlign w:val="superscript"/>
        </w:rPr>
        <w:t>7</w:t>
      </w:r>
      <w:r w:rsidR="00FC3AE3">
        <w:rPr>
          <w:rFonts w:ascii="Arial" w:hAnsi="Arial" w:cs="Arial"/>
          <w:sz w:val="20"/>
          <w:szCs w:val="20"/>
        </w:rPr>
        <w:fldChar w:fldCharType="end"/>
      </w:r>
      <w:r w:rsidR="00B01700" w:rsidRPr="000F1386">
        <w:rPr>
          <w:rFonts w:ascii="Arial" w:hAnsi="Arial" w:cs="Arial"/>
          <w:color w:val="1A1A1A"/>
          <w:sz w:val="20"/>
          <w:szCs w:val="20"/>
        </w:rPr>
        <w:t xml:space="preserve">. </w:t>
      </w:r>
      <w:r w:rsidR="00E346DE">
        <w:rPr>
          <w:rFonts w:ascii="Arial" w:hAnsi="Arial" w:cs="Arial"/>
          <w:color w:val="1A1A1A"/>
          <w:sz w:val="20"/>
          <w:szCs w:val="20"/>
        </w:rPr>
        <w:t>T</w:t>
      </w:r>
      <w:r w:rsidR="00676F7A" w:rsidRPr="000F1386">
        <w:rPr>
          <w:rFonts w:ascii="Arial" w:hAnsi="Arial" w:cs="Arial"/>
          <w:color w:val="1A1A1A"/>
          <w:sz w:val="20"/>
          <w:szCs w:val="20"/>
        </w:rPr>
        <w:t>his and similar</w:t>
      </w:r>
      <w:r w:rsidR="00EF4961" w:rsidRPr="000F1386">
        <w:rPr>
          <w:rFonts w:ascii="Arial" w:hAnsi="Arial" w:cs="Arial"/>
          <w:color w:val="1A1A1A"/>
          <w:sz w:val="20"/>
          <w:szCs w:val="20"/>
        </w:rPr>
        <w:t xml:space="preserve"> case studies</w:t>
      </w:r>
      <w:r w:rsidR="0051538D" w:rsidRPr="000F1386">
        <w:rPr>
          <w:rFonts w:ascii="Arial" w:hAnsi="Arial" w:cs="Arial"/>
          <w:color w:val="1A1A1A"/>
          <w:sz w:val="20"/>
          <w:szCs w:val="20"/>
        </w:rPr>
        <w:t xml:space="preserve"> call into</w:t>
      </w:r>
      <w:r w:rsidR="00EF4961" w:rsidRPr="000F1386">
        <w:rPr>
          <w:rFonts w:ascii="Arial" w:hAnsi="Arial" w:cs="Arial"/>
          <w:color w:val="1A1A1A"/>
          <w:sz w:val="20"/>
          <w:szCs w:val="20"/>
        </w:rPr>
        <w:t xml:space="preserve"> question the long-term </w:t>
      </w:r>
      <w:r w:rsidR="000155C1">
        <w:rPr>
          <w:rFonts w:ascii="Arial" w:hAnsi="Arial" w:cs="Arial"/>
          <w:color w:val="1A1A1A"/>
          <w:sz w:val="20"/>
          <w:szCs w:val="20"/>
        </w:rPr>
        <w:t>effectiveness</w:t>
      </w:r>
      <w:r w:rsidR="0051538D"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of </w:t>
      </w:r>
      <w:r w:rsidR="009E438A">
        <w:rPr>
          <w:rFonts w:ascii="Arial" w:hAnsi="Arial" w:cs="Arial"/>
          <w:color w:val="1A1A1A"/>
          <w:sz w:val="20"/>
          <w:szCs w:val="20"/>
        </w:rPr>
        <w:t>MPAs</w:t>
      </w:r>
      <w:r w:rsidR="00EF4961" w:rsidRPr="000F1386">
        <w:rPr>
          <w:rFonts w:ascii="Arial" w:hAnsi="Arial" w:cs="Arial"/>
          <w:color w:val="1A1A1A"/>
          <w:sz w:val="20"/>
          <w:szCs w:val="20"/>
        </w:rPr>
        <w:t xml:space="preserve"> </w:t>
      </w:r>
      <w:r w:rsidR="0051538D" w:rsidRPr="000F1386">
        <w:rPr>
          <w:rFonts w:ascii="Arial" w:hAnsi="Arial" w:cs="Arial"/>
          <w:color w:val="1A1A1A"/>
          <w:sz w:val="20"/>
          <w:szCs w:val="20"/>
        </w:rPr>
        <w:t>in</w:t>
      </w:r>
      <w:r w:rsidR="00676F7A" w:rsidRPr="000F1386">
        <w:rPr>
          <w:rFonts w:ascii="Arial" w:hAnsi="Arial" w:cs="Arial"/>
          <w:color w:val="1A1A1A"/>
          <w:sz w:val="20"/>
          <w:szCs w:val="20"/>
        </w:rPr>
        <w:t xml:space="preserve"> protect</w:t>
      </w:r>
      <w:r w:rsidR="0051538D" w:rsidRPr="000F1386">
        <w:rPr>
          <w:rFonts w:ascii="Arial" w:hAnsi="Arial" w:cs="Arial"/>
          <w:color w:val="1A1A1A"/>
          <w:sz w:val="20"/>
          <w:szCs w:val="20"/>
        </w:rPr>
        <w:t>ing</w:t>
      </w:r>
      <w:r w:rsidR="00676F7A" w:rsidRPr="000F1386">
        <w:rPr>
          <w:rFonts w:ascii="Arial" w:hAnsi="Arial" w:cs="Arial"/>
          <w:color w:val="1A1A1A"/>
          <w:sz w:val="20"/>
          <w:szCs w:val="20"/>
        </w:rPr>
        <w:t xml:space="preserve"> </w:t>
      </w:r>
      <w:r w:rsidR="003B1AD1" w:rsidRPr="000F1386">
        <w:rPr>
          <w:rFonts w:ascii="Arial" w:hAnsi="Arial" w:cs="Arial"/>
          <w:color w:val="1A1A1A"/>
          <w:sz w:val="20"/>
          <w:szCs w:val="20"/>
        </w:rPr>
        <w:t>their resident biotas</w:t>
      </w:r>
      <w:r w:rsidR="00676F7A" w:rsidRPr="000F1386">
        <w:rPr>
          <w:rFonts w:ascii="Arial" w:hAnsi="Arial" w:cs="Arial"/>
          <w:color w:val="1A1A1A"/>
          <w:sz w:val="20"/>
          <w:szCs w:val="20"/>
        </w:rPr>
        <w:t xml:space="preserve"> </w:t>
      </w:r>
      <w:r w:rsidR="00EF4961" w:rsidRPr="000F1386">
        <w:rPr>
          <w:rFonts w:ascii="Arial" w:hAnsi="Arial" w:cs="Arial"/>
          <w:color w:val="1A1A1A"/>
          <w:sz w:val="20"/>
          <w:szCs w:val="20"/>
        </w:rPr>
        <w:t xml:space="preserve">in the face of ocean warming. </w:t>
      </w:r>
    </w:p>
    <w:p w14:paraId="138091E7" w14:textId="7D8466D8" w:rsidR="0010446B" w:rsidRDefault="004E0DA5" w:rsidP="0010446B">
      <w:pPr>
        <w:widowControl w:val="0"/>
        <w:spacing w:line="480" w:lineRule="auto"/>
        <w:ind w:firstLine="720"/>
        <w:rPr>
          <w:rFonts w:ascii="Arial" w:hAnsi="Arial" w:cs="Arial"/>
          <w:sz w:val="20"/>
          <w:szCs w:val="20"/>
        </w:rPr>
      </w:pPr>
      <w:r w:rsidRPr="000F1386">
        <w:rPr>
          <w:rFonts w:ascii="Arial" w:hAnsi="Arial" w:cs="Arial"/>
          <w:sz w:val="20"/>
          <w:szCs w:val="20"/>
        </w:rPr>
        <w:t>We asked</w:t>
      </w:r>
      <w:r w:rsidR="007B1053" w:rsidRPr="000F1386">
        <w:rPr>
          <w:rFonts w:ascii="Arial" w:hAnsi="Arial" w:cs="Arial"/>
          <w:sz w:val="20"/>
          <w:szCs w:val="20"/>
        </w:rPr>
        <w:t xml:space="preserve"> h</w:t>
      </w:r>
      <w:r w:rsidR="00BB0F75" w:rsidRPr="000F1386">
        <w:rPr>
          <w:rFonts w:ascii="Arial" w:hAnsi="Arial" w:cs="Arial"/>
          <w:sz w:val="20"/>
          <w:szCs w:val="20"/>
        </w:rPr>
        <w:t xml:space="preserve">ow </w:t>
      </w:r>
      <w:r w:rsidR="00EF4961" w:rsidRPr="000F1386">
        <w:rPr>
          <w:rFonts w:ascii="Arial" w:hAnsi="Arial" w:cs="Arial"/>
          <w:sz w:val="20"/>
          <w:szCs w:val="20"/>
        </w:rPr>
        <w:t xml:space="preserve">much </w:t>
      </w:r>
      <w:r w:rsidR="009E438A">
        <w:rPr>
          <w:rFonts w:ascii="Arial" w:hAnsi="Arial" w:cs="Arial"/>
          <w:sz w:val="20"/>
          <w:szCs w:val="20"/>
        </w:rPr>
        <w:t>MPAs</w:t>
      </w:r>
      <w:r w:rsidR="00EF4961" w:rsidRPr="000F1386">
        <w:rPr>
          <w:rFonts w:ascii="Arial" w:hAnsi="Arial" w:cs="Arial"/>
          <w:sz w:val="20"/>
          <w:szCs w:val="20"/>
        </w:rPr>
        <w:t xml:space="preserve"> </w:t>
      </w:r>
      <w:r w:rsidR="007D100C">
        <w:rPr>
          <w:rFonts w:ascii="Arial" w:hAnsi="Arial" w:cs="Arial"/>
          <w:sz w:val="20"/>
          <w:szCs w:val="20"/>
        </w:rPr>
        <w:t>can be expected to</w:t>
      </w:r>
      <w:r w:rsidR="007D100C" w:rsidRPr="000F1386">
        <w:rPr>
          <w:rFonts w:ascii="Arial" w:hAnsi="Arial" w:cs="Arial"/>
          <w:sz w:val="20"/>
          <w:szCs w:val="20"/>
        </w:rPr>
        <w:t xml:space="preserve"> </w:t>
      </w:r>
      <w:r w:rsidR="00BA5FB6" w:rsidRPr="000F1386">
        <w:rPr>
          <w:rFonts w:ascii="Arial" w:hAnsi="Arial" w:cs="Arial"/>
          <w:sz w:val="20"/>
          <w:szCs w:val="20"/>
        </w:rPr>
        <w:t xml:space="preserve">warm </w:t>
      </w:r>
      <w:r w:rsidR="00D3538C" w:rsidRPr="000F1386">
        <w:rPr>
          <w:rFonts w:ascii="Arial" w:hAnsi="Arial" w:cs="Arial"/>
          <w:sz w:val="20"/>
          <w:szCs w:val="20"/>
        </w:rPr>
        <w:t xml:space="preserve">under </w:t>
      </w:r>
      <w:r w:rsidR="009B5D94">
        <w:rPr>
          <w:rFonts w:ascii="Arial" w:hAnsi="Arial" w:cs="Arial"/>
          <w:sz w:val="20"/>
          <w:szCs w:val="20"/>
        </w:rPr>
        <w:t xml:space="preserve">the business-as-usual trajectory RCP 8.5 and the more optimistic RCP 4.5, </w:t>
      </w:r>
      <w:r w:rsidR="009B5D94" w:rsidRPr="009B5D94">
        <w:rPr>
          <w:rFonts w:ascii="Arial" w:hAnsi="Arial" w:cs="Arial"/>
          <w:color w:val="1A1A1A"/>
          <w:sz w:val="20"/>
          <w:szCs w:val="20"/>
        </w:rPr>
        <w:t xml:space="preserve">for which emissions </w:t>
      </w:r>
      <w:r w:rsidR="009B5D94" w:rsidRPr="000F1386">
        <w:rPr>
          <w:rFonts w:ascii="Arial" w:hAnsi="Arial" w:cs="Arial"/>
          <w:sz w:val="20"/>
          <w:szCs w:val="20"/>
        </w:rPr>
        <w:t>peak around 2040</w:t>
      </w:r>
      <w:r w:rsidR="009B5D94">
        <w:rPr>
          <w:rFonts w:ascii="Arial" w:hAnsi="Arial" w:cs="Arial"/>
          <w:sz w:val="20"/>
          <w:szCs w:val="20"/>
        </w:rPr>
        <w:t xml:space="preserve"> and CO</w:t>
      </w:r>
      <w:r w:rsidR="009B5D94" w:rsidRPr="003F04FF">
        <w:rPr>
          <w:rFonts w:ascii="Arial" w:hAnsi="Arial" w:cs="Arial"/>
          <w:sz w:val="20"/>
          <w:szCs w:val="20"/>
          <w:vertAlign w:val="subscript"/>
        </w:rPr>
        <w:t>2</w:t>
      </w:r>
      <w:r w:rsidR="009B5D94">
        <w:rPr>
          <w:rFonts w:ascii="Arial" w:hAnsi="Arial" w:cs="Arial"/>
          <w:sz w:val="20"/>
          <w:szCs w:val="20"/>
        </w:rPr>
        <w:t xml:space="preserve"> concentration </w:t>
      </w:r>
      <w:r w:rsidR="003F04FF">
        <w:rPr>
          <w:rFonts w:ascii="Arial" w:hAnsi="Arial" w:cs="Arial"/>
          <w:sz w:val="20"/>
          <w:szCs w:val="20"/>
        </w:rPr>
        <w:t>stabilizes</w:t>
      </w:r>
      <w:r w:rsidR="009B5D94">
        <w:rPr>
          <w:rFonts w:ascii="Arial" w:hAnsi="Arial" w:cs="Arial"/>
          <w:sz w:val="20"/>
          <w:szCs w:val="20"/>
        </w:rPr>
        <w:t xml:space="preserve"> </w:t>
      </w:r>
      <w:r w:rsidR="003F04FF">
        <w:rPr>
          <w:rFonts w:ascii="Arial" w:hAnsi="Arial" w:cs="Arial"/>
          <w:sz w:val="20"/>
          <w:szCs w:val="20"/>
        </w:rPr>
        <w:t>at</w:t>
      </w:r>
      <w:r w:rsidR="009B5D94">
        <w:rPr>
          <w:rFonts w:ascii="Arial" w:hAnsi="Arial" w:cs="Arial"/>
          <w:sz w:val="20"/>
          <w:szCs w:val="20"/>
        </w:rPr>
        <w:t xml:space="preserve"> </w:t>
      </w:r>
      <w:r w:rsidR="003F04FF">
        <w:rPr>
          <w:rFonts w:ascii="Arial" w:hAnsi="Arial" w:cs="Arial"/>
          <w:sz w:val="20"/>
          <w:szCs w:val="20"/>
        </w:rPr>
        <w:t>~525</w:t>
      </w:r>
      <w:r w:rsidR="009B5D94">
        <w:rPr>
          <w:rFonts w:ascii="Arial" w:hAnsi="Arial" w:cs="Arial"/>
          <w:sz w:val="20"/>
          <w:szCs w:val="20"/>
        </w:rPr>
        <w:t xml:space="preserve"> </w:t>
      </w:r>
      <w:r w:rsidR="003F04FF">
        <w:rPr>
          <w:rFonts w:ascii="Arial" w:hAnsi="Arial" w:cs="Arial"/>
          <w:sz w:val="20"/>
          <w:szCs w:val="20"/>
        </w:rPr>
        <w:t>ppm in</w:t>
      </w:r>
      <w:r w:rsidR="009B5D94">
        <w:rPr>
          <w:rFonts w:ascii="Arial" w:hAnsi="Arial" w:cs="Arial"/>
          <w:sz w:val="20"/>
          <w:szCs w:val="20"/>
        </w:rPr>
        <w:t xml:space="preserve"> </w:t>
      </w:r>
      <w:r w:rsidR="003F04FF">
        <w:rPr>
          <w:rFonts w:ascii="Arial" w:hAnsi="Arial" w:cs="Arial"/>
          <w:sz w:val="20"/>
          <w:szCs w:val="20"/>
        </w:rPr>
        <w:t>210</w:t>
      </w:r>
      <w:r w:rsidR="009B5D94">
        <w:rPr>
          <w:rFonts w:ascii="Arial" w:hAnsi="Arial" w:cs="Arial"/>
          <w:sz w:val="20"/>
          <w:szCs w:val="20"/>
        </w:rPr>
        <w:t>0</w:t>
      </w:r>
      <w:r w:rsidR="003F04FF">
        <w:rPr>
          <w:rFonts w:ascii="Arial" w:hAnsi="Arial" w:cs="Arial"/>
          <w:sz w:val="20"/>
          <w:szCs w:val="20"/>
        </w:rPr>
        <w:t xml:space="preserve"> (and at ~650 ppm </w:t>
      </w:r>
      <w:r w:rsidR="003F04FF" w:rsidRPr="00FA419F">
        <w:rPr>
          <w:rFonts w:ascii="Arial" w:hAnsi="Arial" w:cs="Arial"/>
          <w:sz w:val="20"/>
          <w:szCs w:val="20"/>
        </w:rPr>
        <w:t>for CO</w:t>
      </w:r>
      <w:r w:rsidR="003F04FF" w:rsidRPr="00FA419F">
        <w:rPr>
          <w:rFonts w:ascii="Arial" w:hAnsi="Arial" w:cs="Arial"/>
          <w:sz w:val="20"/>
          <w:szCs w:val="20"/>
          <w:vertAlign w:val="subscript"/>
        </w:rPr>
        <w:t>2</w:t>
      </w:r>
      <w:r w:rsidR="003F04FF" w:rsidRPr="00FA419F">
        <w:rPr>
          <w:rFonts w:ascii="Arial" w:hAnsi="Arial" w:cs="Arial"/>
          <w:sz w:val="20"/>
          <w:szCs w:val="20"/>
        </w:rPr>
        <w:t xml:space="preserve"> eq</w:t>
      </w:r>
      <w:r w:rsidR="008A4ECB" w:rsidRPr="00FA419F">
        <w:rPr>
          <w:rFonts w:ascii="Arial" w:hAnsi="Arial" w:cs="Arial"/>
          <w:sz w:val="20"/>
          <w:szCs w:val="20"/>
        </w:rPr>
        <w:fldChar w:fldCharType="begin"/>
      </w:r>
      <w:r w:rsidR="008A4ECB" w:rsidRPr="00FA419F">
        <w:rPr>
          <w:rFonts w:ascii="Arial" w:hAnsi="Arial" w:cs="Arial"/>
          <w:sz w:val="20"/>
          <w:szCs w:val="20"/>
        </w:rPr>
        <w:instrText xml:space="preserve"> ADDIN ZOTERO_ITEM CSL_CITATION {"citationID":"1l3rdqfaas","properties":{"formattedCitation":"{\\rtf \\super 8\\nosupersub{}}","plainCitation":"8"},"citationItems":[{"id":4569,"uris":["http://zotero.org/users/1013952/items/2AQ3989B"],"uri":["http://zotero.org/users/1013952/items/2AQ3989B"],"itemData":{"id":4569,"type":"article-journal","title":"The representative concentration pathways: an overview","container-title":"Climatic Change","page":"5-31","volume":"109","issue":"1-2","source":"CrossRef","DOI":"10.1007/s10584-011-0148-z","ISSN":"0165-0009, 1573-1480","shortTitle":"The representative concentration pathways","language":"en","author":[{"family":"Vuuren","given":"Detlef P.","non-dropping-particle":"van"},{"family":"Edmonds","given":"Jae"},{"family":"Kainuma","given":"Mikiko"},{"family":"Riahi","given":"Keywan"},{"family":"Thomson","given":"Allison"},{"family":"Hibbard","given":"Kathy"},{"family":"Hurtt","given":"George C."},{"family":"Kram","given":"Tom"},{"family":"Krey","given":"Volker"},{"family":"Lamarque","given":"Jean-Francois"},{"family":"Masui","given":"Toshihiko"},{"family":"Meinshausen","given":"Malte"},{"family":"Nakicenovic","given":"Nebojsa"},{"family":"Smith","given":"Steven J."},{"family":"Rose","given":"Steven K."}],"issued":{"date-parts":[["2011",11]]}}}],"schema":"https://github.com/citation-style-language/schema/raw/master/csl-citation.json"} </w:instrText>
      </w:r>
      <w:r w:rsidR="008A4ECB" w:rsidRPr="00FA419F">
        <w:rPr>
          <w:rFonts w:ascii="Arial" w:hAnsi="Arial" w:cs="Arial"/>
          <w:sz w:val="20"/>
          <w:szCs w:val="20"/>
        </w:rPr>
        <w:fldChar w:fldCharType="separate"/>
      </w:r>
      <w:r w:rsidR="008A4ECB" w:rsidRPr="00FA419F">
        <w:rPr>
          <w:rFonts w:ascii="Arial" w:eastAsia="Times New Roman" w:hAnsi="Arial" w:cs="Arial"/>
          <w:sz w:val="20"/>
          <w:vertAlign w:val="superscript"/>
        </w:rPr>
        <w:t>8</w:t>
      </w:r>
      <w:r w:rsidR="008A4ECB" w:rsidRPr="00FA419F">
        <w:rPr>
          <w:rFonts w:ascii="Arial" w:hAnsi="Arial" w:cs="Arial"/>
          <w:sz w:val="20"/>
          <w:szCs w:val="20"/>
        </w:rPr>
        <w:fldChar w:fldCharType="end"/>
      </w:r>
      <w:r w:rsidR="003F04FF" w:rsidRPr="00FA419F">
        <w:rPr>
          <w:rFonts w:ascii="Arial" w:hAnsi="Arial" w:cs="Arial"/>
          <w:sz w:val="20"/>
          <w:szCs w:val="20"/>
        </w:rPr>
        <w:t>)</w:t>
      </w:r>
      <w:r w:rsidR="009B5D94" w:rsidRPr="00FA419F">
        <w:rPr>
          <w:rFonts w:ascii="Arial" w:hAnsi="Arial" w:cs="Arial"/>
          <w:sz w:val="20"/>
          <w:szCs w:val="20"/>
        </w:rPr>
        <w:t xml:space="preserve">. </w:t>
      </w:r>
      <w:r w:rsidR="00676FE5" w:rsidRPr="00FA419F">
        <w:rPr>
          <w:rFonts w:ascii="Arial" w:hAnsi="Arial" w:cs="Arial"/>
          <w:sz w:val="20"/>
          <w:szCs w:val="20"/>
        </w:rPr>
        <w:t>We</w:t>
      </w:r>
      <w:r w:rsidR="00267655" w:rsidRPr="00FA419F">
        <w:rPr>
          <w:rFonts w:ascii="Arial" w:hAnsi="Arial" w:cs="Arial"/>
          <w:sz w:val="20"/>
          <w:szCs w:val="20"/>
        </w:rPr>
        <w:t xml:space="preserve"> used</w:t>
      </w:r>
      <w:r w:rsidR="00241D13" w:rsidRPr="00FA419F">
        <w:rPr>
          <w:rFonts w:ascii="Arial" w:hAnsi="Arial" w:cs="Arial"/>
          <w:sz w:val="20"/>
          <w:szCs w:val="20"/>
        </w:rPr>
        <w:t xml:space="preserve"> </w:t>
      </w:r>
      <w:r w:rsidR="00B24BF5" w:rsidRPr="00FA419F">
        <w:rPr>
          <w:rFonts w:ascii="Arial" w:hAnsi="Arial" w:cs="Arial"/>
          <w:sz w:val="20"/>
          <w:szCs w:val="20"/>
        </w:rPr>
        <w:t>projections based on CMIP5</w:t>
      </w:r>
      <w:r w:rsidR="004708BA" w:rsidRPr="00FA419F">
        <w:rPr>
          <w:rFonts w:ascii="Arial" w:hAnsi="Arial" w:cs="Arial"/>
          <w:sz w:val="20"/>
          <w:szCs w:val="20"/>
        </w:rPr>
        <w:t xml:space="preserve"> </w:t>
      </w:r>
      <w:r w:rsidR="00241D13" w:rsidRPr="00FA419F">
        <w:rPr>
          <w:rFonts w:ascii="Arial" w:hAnsi="Arial" w:cs="Arial"/>
          <w:sz w:val="20"/>
          <w:szCs w:val="20"/>
        </w:rPr>
        <w:t>model simulations</w:t>
      </w:r>
      <w:r w:rsidR="00267655" w:rsidRPr="00FA419F">
        <w:rPr>
          <w:rFonts w:ascii="Arial" w:hAnsi="Arial" w:cs="Arial"/>
          <w:sz w:val="20"/>
          <w:szCs w:val="20"/>
        </w:rPr>
        <w:t xml:space="preserve"> </w:t>
      </w:r>
      <w:r w:rsidR="00F8099B" w:rsidRPr="00FA419F">
        <w:rPr>
          <w:rFonts w:ascii="Arial" w:hAnsi="Arial" w:cs="Arial"/>
          <w:sz w:val="20"/>
          <w:szCs w:val="20"/>
        </w:rPr>
        <w:t xml:space="preserve">to predict the </w:t>
      </w:r>
      <w:r w:rsidR="00BC3849" w:rsidRPr="00FA419F">
        <w:rPr>
          <w:rFonts w:ascii="Arial" w:hAnsi="Arial" w:cs="Arial"/>
          <w:sz w:val="20"/>
          <w:szCs w:val="20"/>
        </w:rPr>
        <w:t>21</w:t>
      </w:r>
      <w:r w:rsidR="00BC3849" w:rsidRPr="00FA419F">
        <w:rPr>
          <w:rFonts w:ascii="Arial" w:hAnsi="Arial" w:cs="Arial"/>
          <w:sz w:val="20"/>
          <w:szCs w:val="20"/>
          <w:vertAlign w:val="superscript"/>
        </w:rPr>
        <w:t>st</w:t>
      </w:r>
      <w:r w:rsidR="00BC3849" w:rsidRPr="00FA419F">
        <w:rPr>
          <w:rFonts w:ascii="Arial" w:hAnsi="Arial" w:cs="Arial"/>
          <w:sz w:val="20"/>
          <w:szCs w:val="20"/>
        </w:rPr>
        <w:t xml:space="preserve"> century </w:t>
      </w:r>
      <w:r w:rsidR="0010446B" w:rsidRPr="00FA419F">
        <w:rPr>
          <w:rFonts w:ascii="Arial" w:hAnsi="Arial" w:cs="Arial"/>
          <w:sz w:val="20"/>
          <w:szCs w:val="20"/>
        </w:rPr>
        <w:t xml:space="preserve">rate of change of the </w:t>
      </w:r>
      <w:r w:rsidR="00F8099B" w:rsidRPr="00FA419F">
        <w:rPr>
          <w:rFonts w:ascii="Arial" w:hAnsi="Arial" w:cs="Arial"/>
          <w:sz w:val="20"/>
          <w:szCs w:val="20"/>
        </w:rPr>
        <w:t xml:space="preserve">mean </w:t>
      </w:r>
      <w:r w:rsidR="009F7463" w:rsidRPr="00FA419F">
        <w:rPr>
          <w:rFonts w:ascii="Arial" w:hAnsi="Arial" w:cs="Arial"/>
          <w:sz w:val="20"/>
          <w:szCs w:val="20"/>
        </w:rPr>
        <w:t xml:space="preserve">and maximum </w:t>
      </w:r>
      <w:r w:rsidR="0010446B" w:rsidRPr="00FA419F">
        <w:rPr>
          <w:rFonts w:ascii="Arial" w:hAnsi="Arial" w:cs="Arial"/>
          <w:sz w:val="20"/>
          <w:szCs w:val="20"/>
        </w:rPr>
        <w:t>SST</w:t>
      </w:r>
      <w:r w:rsidR="00F8099B" w:rsidRPr="00FA419F">
        <w:rPr>
          <w:rFonts w:ascii="Arial" w:hAnsi="Arial" w:cs="Arial"/>
          <w:sz w:val="20"/>
          <w:szCs w:val="20"/>
        </w:rPr>
        <w:t xml:space="preserve"> of</w:t>
      </w:r>
      <w:r w:rsidR="00D3538C" w:rsidRPr="00FA419F">
        <w:rPr>
          <w:rFonts w:ascii="Arial" w:hAnsi="Arial" w:cs="Arial"/>
          <w:sz w:val="20"/>
          <w:szCs w:val="20"/>
        </w:rPr>
        <w:t xml:space="preserve"> the geographic center</w:t>
      </w:r>
      <w:r w:rsidR="007D100C" w:rsidRPr="00FA419F">
        <w:rPr>
          <w:rFonts w:ascii="Arial" w:hAnsi="Arial" w:cs="Arial"/>
          <w:sz w:val="20"/>
          <w:szCs w:val="20"/>
        </w:rPr>
        <w:t>s</w:t>
      </w:r>
      <w:r w:rsidR="00D3538C" w:rsidRPr="00FA419F">
        <w:rPr>
          <w:rFonts w:ascii="Arial" w:hAnsi="Arial" w:cs="Arial"/>
          <w:sz w:val="20"/>
          <w:szCs w:val="20"/>
        </w:rPr>
        <w:t xml:space="preserve"> of </w:t>
      </w:r>
      <w:r w:rsidR="00676F7A" w:rsidRPr="00FA419F">
        <w:rPr>
          <w:rFonts w:ascii="Arial" w:hAnsi="Arial" w:cs="Arial"/>
          <w:sz w:val="20"/>
          <w:szCs w:val="20"/>
        </w:rPr>
        <w:t>8,</w:t>
      </w:r>
      <w:r w:rsidR="009804AB" w:rsidRPr="00FA419F">
        <w:rPr>
          <w:rFonts w:ascii="Arial" w:hAnsi="Arial" w:cs="Arial"/>
          <w:sz w:val="20"/>
          <w:szCs w:val="20"/>
        </w:rPr>
        <w:t>456</w:t>
      </w:r>
      <w:r w:rsidR="00676F7A" w:rsidRPr="00FA419F">
        <w:rPr>
          <w:rFonts w:ascii="Arial" w:hAnsi="Arial" w:cs="Arial"/>
          <w:sz w:val="20"/>
          <w:szCs w:val="20"/>
        </w:rPr>
        <w:t xml:space="preserve"> </w:t>
      </w:r>
      <w:r w:rsidR="009E438A" w:rsidRPr="00FA419F">
        <w:rPr>
          <w:rFonts w:ascii="Arial" w:hAnsi="Arial" w:cs="Arial"/>
          <w:sz w:val="20"/>
          <w:szCs w:val="20"/>
        </w:rPr>
        <w:t>MPAs</w:t>
      </w:r>
      <w:r w:rsidR="001C7D2D" w:rsidRPr="00FA419F">
        <w:rPr>
          <w:rFonts w:ascii="Arial" w:hAnsi="Arial" w:cs="Arial"/>
          <w:sz w:val="20"/>
          <w:szCs w:val="20"/>
        </w:rPr>
        <w:t xml:space="preserve"> around the world</w:t>
      </w:r>
      <w:r w:rsidR="00FD29AD" w:rsidRPr="00FA419F">
        <w:rPr>
          <w:rFonts w:ascii="Arial" w:hAnsi="Arial" w:cs="Arial"/>
          <w:sz w:val="20"/>
          <w:szCs w:val="20"/>
        </w:rPr>
        <w:t xml:space="preserve"> </w:t>
      </w:r>
      <w:r w:rsidR="0010446B" w:rsidRPr="00FA419F">
        <w:rPr>
          <w:rFonts w:ascii="Arial" w:hAnsi="Arial" w:cs="Arial"/>
          <w:sz w:val="20"/>
          <w:szCs w:val="20"/>
        </w:rPr>
        <w:t xml:space="preserve">(Fig 1A). </w:t>
      </w:r>
      <w:r w:rsidR="006E6B01">
        <w:rPr>
          <w:rFonts w:ascii="Arial" w:hAnsi="Arial" w:cs="Arial"/>
          <w:sz w:val="20"/>
          <w:szCs w:val="20"/>
        </w:rPr>
        <w:t xml:space="preserve">We compared predicted warming rates of MPAs in different geographic latitudes and ecoregions and to unprotected areas of the oceans. </w:t>
      </w:r>
      <w:r w:rsidR="0010446B" w:rsidRPr="00FA419F">
        <w:rPr>
          <w:rFonts w:ascii="Arial" w:hAnsi="Arial" w:cs="Arial"/>
          <w:sz w:val="20"/>
          <w:szCs w:val="20"/>
        </w:rPr>
        <w:t xml:space="preserve">We also assessed warming rate in </w:t>
      </w:r>
      <w:r w:rsidR="00637CB8" w:rsidRPr="00FA419F">
        <w:rPr>
          <w:rFonts w:ascii="Arial" w:hAnsi="Arial" w:cs="Arial"/>
          <w:sz w:val="20"/>
          <w:szCs w:val="20"/>
        </w:rPr>
        <w:t>309 “no-take</w:t>
      </w:r>
      <w:r w:rsidR="006058EF" w:rsidRPr="00FA419F">
        <w:rPr>
          <w:rFonts w:ascii="Arial" w:hAnsi="Arial" w:cs="Arial"/>
          <w:sz w:val="20"/>
          <w:szCs w:val="20"/>
        </w:rPr>
        <w:t xml:space="preserve"> </w:t>
      </w:r>
      <w:r w:rsidR="009E438A" w:rsidRPr="00FA419F">
        <w:rPr>
          <w:rFonts w:ascii="Arial" w:hAnsi="Arial" w:cs="Arial"/>
          <w:sz w:val="20"/>
          <w:szCs w:val="20"/>
        </w:rPr>
        <w:t>reserves</w:t>
      </w:r>
      <w:r w:rsidR="00637CB8" w:rsidRPr="00FA419F">
        <w:rPr>
          <w:rFonts w:ascii="Arial" w:hAnsi="Arial" w:cs="Arial"/>
          <w:sz w:val="20"/>
          <w:szCs w:val="20"/>
        </w:rPr>
        <w:t>”</w:t>
      </w:r>
      <w:r w:rsidR="009E438A" w:rsidRPr="00FA419F">
        <w:rPr>
          <w:rFonts w:ascii="Arial" w:hAnsi="Arial" w:cs="Arial"/>
          <w:sz w:val="20"/>
          <w:szCs w:val="20"/>
        </w:rPr>
        <w:t xml:space="preserve"> in which </w:t>
      </w:r>
      <w:r w:rsidR="00752CB9" w:rsidRPr="00FA419F">
        <w:rPr>
          <w:rFonts w:ascii="Arial" w:hAnsi="Arial" w:cs="Arial"/>
          <w:sz w:val="20"/>
          <w:szCs w:val="20"/>
        </w:rPr>
        <w:t>fishing</w:t>
      </w:r>
      <w:r w:rsidR="009E438A" w:rsidRPr="00FA419F">
        <w:rPr>
          <w:rFonts w:ascii="Arial" w:hAnsi="Arial" w:cs="Arial"/>
          <w:sz w:val="20"/>
          <w:szCs w:val="20"/>
        </w:rPr>
        <w:t xml:space="preserve"> </w:t>
      </w:r>
      <w:r w:rsidR="001C7D2D" w:rsidRPr="00FA419F">
        <w:rPr>
          <w:rFonts w:ascii="Arial" w:hAnsi="Arial" w:cs="Arial"/>
          <w:sz w:val="20"/>
          <w:szCs w:val="20"/>
        </w:rPr>
        <w:t xml:space="preserve">is </w:t>
      </w:r>
      <w:r w:rsidR="006E6B01">
        <w:rPr>
          <w:rFonts w:ascii="Arial" w:hAnsi="Arial" w:cs="Arial"/>
          <w:sz w:val="20"/>
          <w:szCs w:val="20"/>
        </w:rPr>
        <w:t xml:space="preserve">banned. </w:t>
      </w:r>
    </w:p>
    <w:p w14:paraId="3CAF787D" w14:textId="760C1D98" w:rsidR="001009FD" w:rsidRDefault="00C9640C" w:rsidP="00EE1ADC">
      <w:pPr>
        <w:widowControl w:val="0"/>
        <w:spacing w:line="480" w:lineRule="auto"/>
        <w:ind w:firstLine="720"/>
        <w:rPr>
          <w:rFonts w:ascii="Arial" w:hAnsi="Arial" w:cs="Arial"/>
          <w:sz w:val="20"/>
          <w:szCs w:val="20"/>
        </w:rPr>
      </w:pPr>
      <w:r>
        <w:rPr>
          <w:rFonts w:ascii="Arial" w:hAnsi="Arial" w:cs="Arial"/>
          <w:sz w:val="20"/>
          <w:szCs w:val="20"/>
        </w:rPr>
        <w:t>U</w:t>
      </w:r>
      <w:r w:rsidR="00A17C5F" w:rsidRPr="000F1386">
        <w:rPr>
          <w:rFonts w:ascii="Arial" w:hAnsi="Arial" w:cs="Arial"/>
          <w:sz w:val="20"/>
          <w:szCs w:val="20"/>
        </w:rPr>
        <w:t xml:space="preserve">nder </w:t>
      </w:r>
      <w:r w:rsidR="00BC3849">
        <w:rPr>
          <w:rFonts w:ascii="Arial" w:hAnsi="Arial" w:cs="Arial"/>
          <w:color w:val="1A1A1A"/>
          <w:sz w:val="20"/>
          <w:szCs w:val="20"/>
        </w:rPr>
        <w:t xml:space="preserve">RCP 8.5 </w:t>
      </w:r>
      <w:r w:rsidR="002D25A8">
        <w:rPr>
          <w:rFonts w:ascii="Arial" w:hAnsi="Arial" w:cs="Arial"/>
          <w:sz w:val="20"/>
          <w:szCs w:val="20"/>
        </w:rPr>
        <w:t xml:space="preserve">mean </w:t>
      </w:r>
      <w:r w:rsidR="001A53E4" w:rsidRPr="000F1386">
        <w:rPr>
          <w:rFonts w:ascii="Arial" w:hAnsi="Arial" w:cs="Arial"/>
          <w:sz w:val="20"/>
          <w:szCs w:val="20"/>
        </w:rPr>
        <w:t>SST</w:t>
      </w:r>
      <w:r>
        <w:rPr>
          <w:rFonts w:ascii="Arial" w:hAnsi="Arial" w:cs="Arial"/>
          <w:sz w:val="20"/>
          <w:szCs w:val="20"/>
        </w:rPr>
        <w:t>s</w:t>
      </w:r>
      <w:r w:rsidR="002D25A8">
        <w:rPr>
          <w:rFonts w:ascii="Arial" w:hAnsi="Arial" w:cs="Arial"/>
          <w:sz w:val="20"/>
          <w:szCs w:val="20"/>
        </w:rPr>
        <w:t xml:space="preserve"> </w:t>
      </w:r>
      <w:r>
        <w:rPr>
          <w:rFonts w:ascii="Arial" w:hAnsi="Arial" w:cs="Arial"/>
          <w:sz w:val="20"/>
          <w:szCs w:val="20"/>
        </w:rPr>
        <w:t xml:space="preserve">are </w:t>
      </w:r>
      <w:r w:rsidR="002D25A8">
        <w:rPr>
          <w:rFonts w:ascii="Arial" w:hAnsi="Arial" w:cs="Arial"/>
          <w:sz w:val="20"/>
          <w:szCs w:val="20"/>
        </w:rPr>
        <w:t>predicted to increase</w:t>
      </w:r>
      <w:r w:rsidR="001A53E4" w:rsidRPr="000F1386">
        <w:rPr>
          <w:rFonts w:ascii="Arial" w:hAnsi="Arial" w:cs="Arial"/>
          <w:sz w:val="20"/>
          <w:szCs w:val="20"/>
        </w:rPr>
        <w:t xml:space="preserve"> </w:t>
      </w:r>
      <w:r w:rsidR="00523D70">
        <w:rPr>
          <w:rFonts w:ascii="Arial" w:hAnsi="Arial" w:cs="Arial"/>
          <w:sz w:val="20"/>
          <w:szCs w:val="20"/>
        </w:rPr>
        <w:t>with</w:t>
      </w:r>
      <w:r w:rsidR="005E6AA6" w:rsidRPr="000F1386">
        <w:rPr>
          <w:rFonts w:ascii="Arial" w:hAnsi="Arial" w:cs="Arial"/>
          <w:sz w:val="20"/>
          <w:szCs w:val="20"/>
        </w:rPr>
        <w:t xml:space="preserve">in </w:t>
      </w:r>
      <w:r w:rsidR="00675C61" w:rsidRPr="00575EC7">
        <w:rPr>
          <w:rFonts w:ascii="Arial" w:hAnsi="Arial" w:cs="Arial"/>
          <w:sz w:val="20"/>
          <w:szCs w:val="20"/>
          <w:highlight w:val="yellow"/>
        </w:rPr>
        <w:t>nearly</w:t>
      </w:r>
      <w:r w:rsidR="00675C61">
        <w:rPr>
          <w:rFonts w:ascii="Arial" w:hAnsi="Arial" w:cs="Arial"/>
          <w:sz w:val="20"/>
          <w:szCs w:val="20"/>
        </w:rPr>
        <w:t xml:space="preserve"> all</w:t>
      </w:r>
      <w:r w:rsidR="005E6AA6" w:rsidRPr="000F1386">
        <w:rPr>
          <w:rFonts w:ascii="Arial" w:hAnsi="Arial" w:cs="Arial"/>
          <w:sz w:val="20"/>
          <w:szCs w:val="20"/>
        </w:rPr>
        <w:t xml:space="preserve"> </w:t>
      </w:r>
      <w:r w:rsidR="00675C61">
        <w:rPr>
          <w:rFonts w:ascii="Arial" w:hAnsi="Arial" w:cs="Arial"/>
          <w:sz w:val="20"/>
          <w:szCs w:val="20"/>
        </w:rPr>
        <w:t>MPAs</w:t>
      </w:r>
      <w:r w:rsidR="002E0743">
        <w:rPr>
          <w:rFonts w:ascii="Arial" w:hAnsi="Arial" w:cs="Arial"/>
          <w:sz w:val="20"/>
          <w:szCs w:val="20"/>
        </w:rPr>
        <w:t>: t</w:t>
      </w:r>
      <w:r w:rsidR="00523D70">
        <w:rPr>
          <w:rFonts w:ascii="Arial" w:hAnsi="Arial" w:cs="Arial"/>
          <w:sz w:val="20"/>
          <w:szCs w:val="20"/>
        </w:rPr>
        <w:t xml:space="preserve">he </w:t>
      </w:r>
      <w:r w:rsidR="00523D70" w:rsidRPr="00E217AA">
        <w:rPr>
          <w:rFonts w:ascii="Arial" w:hAnsi="Arial" w:cs="Arial"/>
          <w:sz w:val="20"/>
          <w:szCs w:val="20"/>
        </w:rPr>
        <w:t>a</w:t>
      </w:r>
      <w:r w:rsidR="00FD29AD" w:rsidRPr="00E217AA">
        <w:rPr>
          <w:rFonts w:ascii="Arial" w:hAnsi="Arial" w:cs="Arial"/>
          <w:sz w:val="20"/>
          <w:szCs w:val="20"/>
        </w:rPr>
        <w:t xml:space="preserve">verage increase </w:t>
      </w:r>
      <w:r w:rsidR="002E0743" w:rsidRPr="00E217AA">
        <w:rPr>
          <w:rFonts w:ascii="Arial" w:hAnsi="Arial" w:cs="Arial"/>
          <w:sz w:val="20"/>
          <w:szCs w:val="20"/>
        </w:rPr>
        <w:t>is</w:t>
      </w:r>
      <w:r w:rsidR="00FD29AD" w:rsidRPr="00E217AA">
        <w:rPr>
          <w:rFonts w:ascii="Arial" w:hAnsi="Arial" w:cs="Arial"/>
          <w:sz w:val="20"/>
          <w:szCs w:val="20"/>
        </w:rPr>
        <w:t xml:space="preserve"> </w:t>
      </w:r>
      <w:r w:rsidR="00EE1ADC">
        <w:rPr>
          <w:rFonts w:ascii="Arial" w:hAnsi="Arial" w:cs="Arial"/>
          <w:color w:val="1A1A1A"/>
          <w:sz w:val="20"/>
          <w:szCs w:val="20"/>
        </w:rPr>
        <w:t xml:space="preserve">3.0 </w:t>
      </w:r>
      <w:r w:rsidR="00EE1ADC" w:rsidRPr="00EE1ADC">
        <w:rPr>
          <w:rFonts w:ascii="Arial" w:hAnsi="Arial" w:cs="Arial"/>
          <w:sz w:val="20"/>
          <w:szCs w:val="20"/>
        </w:rPr>
        <w:t>°C/decade</w:t>
      </w:r>
      <w:r w:rsidR="00FD29AD" w:rsidRPr="00E217AA">
        <w:rPr>
          <w:rFonts w:ascii="Arial" w:hAnsi="Arial" w:cs="Arial"/>
          <w:color w:val="1A1A1A"/>
          <w:sz w:val="20"/>
          <w:szCs w:val="20"/>
        </w:rPr>
        <w:t xml:space="preserve">, </w:t>
      </w:r>
      <w:r w:rsidR="00523D70" w:rsidRPr="00E217AA">
        <w:rPr>
          <w:rFonts w:ascii="Arial" w:hAnsi="Arial" w:cs="Arial"/>
          <w:color w:val="1A1A1A"/>
          <w:sz w:val="20"/>
          <w:szCs w:val="20"/>
        </w:rPr>
        <w:t>with a maximum increase of</w:t>
      </w:r>
      <w:r w:rsidR="005E6AA6" w:rsidRPr="00E217AA">
        <w:rPr>
          <w:rFonts w:ascii="Arial" w:hAnsi="Arial" w:cs="Arial"/>
          <w:sz w:val="20"/>
          <w:szCs w:val="20"/>
        </w:rPr>
        <w:t xml:space="preserve"> </w:t>
      </w:r>
      <w:r w:rsidR="006E6B01" w:rsidRPr="006E6B01">
        <w:rPr>
          <w:rFonts w:ascii="Arial" w:hAnsi="Arial" w:cs="Arial"/>
          <w:sz w:val="20"/>
          <w:szCs w:val="20"/>
          <w:highlight w:val="yellow"/>
        </w:rPr>
        <w:t>XX</w:t>
      </w:r>
      <w:r w:rsidR="005E6AA6" w:rsidRPr="00E217AA">
        <w:rPr>
          <w:rFonts w:ascii="Arial" w:hAnsi="Arial" w:cs="Arial"/>
          <w:color w:val="1A1A1A"/>
          <w:sz w:val="20"/>
          <w:szCs w:val="20"/>
        </w:rPr>
        <w:t>°C</w:t>
      </w:r>
      <w:r w:rsidR="00A42B83" w:rsidRPr="00E217AA">
        <w:rPr>
          <w:rFonts w:ascii="Arial" w:hAnsi="Arial" w:cs="Arial"/>
          <w:color w:val="1A1A1A"/>
          <w:sz w:val="20"/>
          <w:szCs w:val="20"/>
        </w:rPr>
        <w:t xml:space="preserve"> </w:t>
      </w:r>
      <w:r w:rsidR="00CC0DB3" w:rsidRPr="00E217AA">
        <w:rPr>
          <w:rFonts w:ascii="Arial" w:hAnsi="Arial" w:cs="Arial"/>
          <w:sz w:val="20"/>
          <w:szCs w:val="20"/>
        </w:rPr>
        <w:t>(Figs. 1</w:t>
      </w:r>
      <w:r w:rsidR="002F2DBC" w:rsidRPr="00E217AA">
        <w:rPr>
          <w:rFonts w:ascii="Arial" w:hAnsi="Arial" w:cs="Arial"/>
          <w:sz w:val="20"/>
          <w:szCs w:val="20"/>
        </w:rPr>
        <w:t xml:space="preserve"> and 2</w:t>
      </w:r>
      <w:r w:rsidR="00CC0DB3" w:rsidRPr="00E217AA">
        <w:rPr>
          <w:rFonts w:ascii="Arial" w:hAnsi="Arial" w:cs="Arial"/>
          <w:sz w:val="20"/>
          <w:szCs w:val="20"/>
        </w:rPr>
        <w:t>C</w:t>
      </w:r>
      <w:r w:rsidR="002F2DBC" w:rsidRPr="00E217AA">
        <w:rPr>
          <w:rFonts w:ascii="Arial" w:hAnsi="Arial" w:cs="Arial"/>
          <w:sz w:val="20"/>
          <w:szCs w:val="20"/>
        </w:rPr>
        <w:t>)</w:t>
      </w:r>
      <w:r w:rsidR="002F2DBC" w:rsidRPr="00E217AA">
        <w:rPr>
          <w:rFonts w:ascii="Arial" w:hAnsi="Arial" w:cs="Arial"/>
          <w:color w:val="1A1A1A"/>
          <w:sz w:val="20"/>
          <w:szCs w:val="20"/>
        </w:rPr>
        <w:t xml:space="preserve">. </w:t>
      </w:r>
      <w:r w:rsidR="00EE1ADC" w:rsidRPr="000F1386">
        <w:rPr>
          <w:rFonts w:ascii="Arial" w:hAnsi="Arial" w:cs="Arial"/>
          <w:sz w:val="20"/>
          <w:szCs w:val="20"/>
        </w:rPr>
        <w:t xml:space="preserve">This predicted future warming </w:t>
      </w:r>
      <w:r w:rsidR="00EE1ADC">
        <w:rPr>
          <w:rFonts w:ascii="Arial" w:hAnsi="Arial" w:cs="Arial"/>
          <w:sz w:val="20"/>
          <w:szCs w:val="20"/>
        </w:rPr>
        <w:t>would be</w:t>
      </w:r>
      <w:r w:rsidR="00EE1ADC" w:rsidRPr="000F1386">
        <w:rPr>
          <w:rFonts w:ascii="Arial" w:hAnsi="Arial" w:cs="Arial"/>
          <w:sz w:val="20"/>
          <w:szCs w:val="20"/>
        </w:rPr>
        <w:t xml:space="preserve"> </w:t>
      </w:r>
      <w:r w:rsidR="00EE1ADC">
        <w:rPr>
          <w:rFonts w:ascii="Arial" w:hAnsi="Arial" w:cs="Arial"/>
          <w:sz w:val="20"/>
          <w:szCs w:val="20"/>
        </w:rPr>
        <w:t>in addition to</w:t>
      </w:r>
      <w:r w:rsidR="00EE1ADC" w:rsidRPr="000F1386">
        <w:rPr>
          <w:rFonts w:ascii="Arial" w:hAnsi="Arial" w:cs="Arial"/>
          <w:sz w:val="20"/>
          <w:szCs w:val="20"/>
        </w:rPr>
        <w:t xml:space="preserve"> recent</w:t>
      </w:r>
      <w:r w:rsidR="00EE1ADC">
        <w:rPr>
          <w:rFonts w:ascii="Arial" w:hAnsi="Arial" w:cs="Arial"/>
          <w:sz w:val="20"/>
          <w:szCs w:val="20"/>
        </w:rPr>
        <w:t xml:space="preserve"> </w:t>
      </w:r>
      <w:r w:rsidR="00EE1ADC" w:rsidRPr="000F1386">
        <w:rPr>
          <w:rFonts w:ascii="Arial" w:hAnsi="Arial" w:cs="Arial"/>
          <w:sz w:val="20"/>
          <w:szCs w:val="20"/>
        </w:rPr>
        <w:t>anthropogenic</w:t>
      </w:r>
      <w:r w:rsidR="00EE1ADC">
        <w:rPr>
          <w:rFonts w:ascii="Arial" w:hAnsi="Arial" w:cs="Arial"/>
          <w:sz w:val="20"/>
          <w:szCs w:val="20"/>
        </w:rPr>
        <w:t xml:space="preserve"> </w:t>
      </w:r>
      <w:r w:rsidR="00EE1ADC" w:rsidRPr="000F1386">
        <w:rPr>
          <w:rFonts w:ascii="Arial" w:hAnsi="Arial" w:cs="Arial"/>
          <w:sz w:val="20"/>
          <w:szCs w:val="20"/>
        </w:rPr>
        <w:t xml:space="preserve">warming of </w:t>
      </w:r>
      <w:r w:rsidR="00EE1ADC" w:rsidRPr="006E6B01">
        <w:rPr>
          <w:rFonts w:ascii="Arial" w:hAnsi="Arial" w:cs="Arial"/>
          <w:sz w:val="20"/>
          <w:szCs w:val="20"/>
          <w:highlight w:val="yellow"/>
        </w:rPr>
        <w:t>0.1</w:t>
      </w:r>
      <w:r w:rsidR="00EE1ADC">
        <w:rPr>
          <w:rFonts w:ascii="Arial" w:hAnsi="Arial" w:cs="Arial"/>
          <w:sz w:val="20"/>
          <w:szCs w:val="20"/>
        </w:rPr>
        <w:t xml:space="preserve"> </w:t>
      </w:r>
      <w:r w:rsidR="00EE1ADC" w:rsidRPr="000F1386">
        <w:rPr>
          <w:rFonts w:ascii="Arial" w:hAnsi="Arial" w:cs="Arial"/>
          <w:color w:val="1A1A1A"/>
          <w:sz w:val="20"/>
          <w:szCs w:val="20"/>
        </w:rPr>
        <w:t>°</w:t>
      </w:r>
      <w:r w:rsidR="00EE1ADC" w:rsidRPr="000F1386">
        <w:rPr>
          <w:rFonts w:ascii="Arial" w:hAnsi="Arial" w:cs="Arial"/>
          <w:sz w:val="20"/>
          <w:szCs w:val="20"/>
        </w:rPr>
        <w:t>C per decade</w:t>
      </w:r>
      <w:r w:rsidR="00EE1ADC" w:rsidRPr="008E36AC">
        <w:rPr>
          <w:rFonts w:ascii="Arial" w:hAnsi="Arial" w:cs="Arial"/>
          <w:sz w:val="20"/>
          <w:szCs w:val="20"/>
          <w:vertAlign w:val="superscript"/>
        </w:rPr>
        <w:t>15</w:t>
      </w:r>
      <w:r w:rsidR="00EE1ADC">
        <w:rPr>
          <w:rFonts w:ascii="Arial" w:hAnsi="Arial" w:cs="Arial"/>
          <w:sz w:val="20"/>
          <w:szCs w:val="20"/>
        </w:rPr>
        <w:t>, on average</w:t>
      </w:r>
      <w:ins w:id="3" w:author="Richard Aronson" w:date="2017-03-17T10:44:00Z">
        <w:r w:rsidR="00EB2CC1">
          <w:rPr>
            <w:rFonts w:ascii="Arial" w:hAnsi="Arial" w:cs="Arial"/>
            <w:sz w:val="20"/>
            <w:szCs w:val="20"/>
          </w:rPr>
          <w:t>,</w:t>
        </w:r>
      </w:ins>
      <w:r w:rsidR="00EE1ADC">
        <w:rPr>
          <w:rFonts w:ascii="Arial" w:hAnsi="Arial" w:cs="Arial"/>
          <w:sz w:val="20"/>
          <w:szCs w:val="20"/>
        </w:rPr>
        <w:t xml:space="preserve"> </w:t>
      </w:r>
      <w:r w:rsidR="00EE1ADC" w:rsidRPr="000F1386">
        <w:rPr>
          <w:rFonts w:ascii="Arial" w:hAnsi="Arial" w:cs="Arial"/>
          <w:sz w:val="20"/>
          <w:szCs w:val="20"/>
        </w:rPr>
        <w:t>since 1960</w:t>
      </w:r>
      <w:r w:rsidR="00EE1ADC">
        <w:rPr>
          <w:rFonts w:ascii="Arial" w:hAnsi="Arial" w:cs="Arial"/>
          <w:sz w:val="20"/>
          <w:szCs w:val="20"/>
        </w:rPr>
        <w:t xml:space="preserve">. </w:t>
      </w:r>
      <w:r w:rsidR="00EA351E">
        <w:rPr>
          <w:rFonts w:ascii="Arial" w:hAnsi="Arial" w:cs="Arial"/>
          <w:sz w:val="20"/>
          <w:szCs w:val="20"/>
        </w:rPr>
        <w:t xml:space="preserve">Warming rates are projected to be </w:t>
      </w:r>
      <w:r w:rsidR="00EA19B0">
        <w:rPr>
          <w:rFonts w:ascii="Arial" w:hAnsi="Arial" w:cs="Arial"/>
          <w:sz w:val="20"/>
          <w:szCs w:val="20"/>
        </w:rPr>
        <w:t xml:space="preserve">slightly </w:t>
      </w:r>
      <w:r w:rsidR="00EA351E">
        <w:rPr>
          <w:rFonts w:ascii="Arial" w:hAnsi="Arial" w:cs="Arial"/>
          <w:sz w:val="20"/>
          <w:szCs w:val="20"/>
        </w:rPr>
        <w:t>greater for temperate MPAs than for tropical and polar reserves (Fig</w:t>
      </w:r>
      <w:ins w:id="4" w:author="Richard Aronson" w:date="2017-03-17T10:44:00Z">
        <w:r w:rsidR="00EB2CC1">
          <w:rPr>
            <w:rFonts w:ascii="Arial" w:hAnsi="Arial" w:cs="Arial"/>
            <w:sz w:val="20"/>
            <w:szCs w:val="20"/>
          </w:rPr>
          <w:t>.</w:t>
        </w:r>
      </w:ins>
      <w:r w:rsidR="00EA351E">
        <w:rPr>
          <w:rFonts w:ascii="Arial" w:hAnsi="Arial" w:cs="Arial"/>
          <w:sz w:val="20"/>
          <w:szCs w:val="20"/>
        </w:rPr>
        <w:t xml:space="preserve"> 2, Table 1). </w:t>
      </w:r>
      <w:r w:rsidR="00A42B83" w:rsidRPr="00E217AA">
        <w:rPr>
          <w:rFonts w:ascii="Arial" w:hAnsi="Arial" w:cs="Arial"/>
          <w:color w:val="1A1A1A"/>
          <w:sz w:val="20"/>
          <w:szCs w:val="20"/>
        </w:rPr>
        <w:t>Remarkably,</w:t>
      </w:r>
      <w:r w:rsidR="00E217AA" w:rsidRPr="00E217AA">
        <w:rPr>
          <w:rFonts w:ascii="Arial" w:hAnsi="Arial" w:cs="Arial"/>
          <w:color w:val="1A1A1A"/>
          <w:sz w:val="20"/>
          <w:szCs w:val="20"/>
        </w:rPr>
        <w:t xml:space="preserve"> </w:t>
      </w:r>
      <w:r w:rsidR="00E217AA">
        <w:rPr>
          <w:rFonts w:ascii="Arial" w:hAnsi="Arial" w:cs="Arial"/>
          <w:color w:val="1A1A1A"/>
          <w:sz w:val="20"/>
          <w:szCs w:val="20"/>
        </w:rPr>
        <w:t xml:space="preserve">under </w:t>
      </w:r>
      <w:r w:rsidR="00EE1ADC">
        <w:rPr>
          <w:rFonts w:ascii="Arial" w:hAnsi="Arial" w:cs="Arial"/>
          <w:color w:val="1A1A1A"/>
          <w:sz w:val="20"/>
          <w:szCs w:val="20"/>
        </w:rPr>
        <w:t>RCP 8.5</w:t>
      </w:r>
      <w:r w:rsidR="00E217AA">
        <w:rPr>
          <w:rFonts w:ascii="Arial" w:hAnsi="Arial" w:cs="Arial"/>
          <w:color w:val="1A1A1A"/>
          <w:sz w:val="20"/>
          <w:szCs w:val="20"/>
        </w:rPr>
        <w:t xml:space="preserve"> </w:t>
      </w:r>
      <w:r w:rsidR="00E217AA" w:rsidRPr="00E217AA">
        <w:rPr>
          <w:rFonts w:ascii="Arial" w:hAnsi="Arial" w:cs="Arial"/>
          <w:color w:val="1A1A1A"/>
          <w:sz w:val="20"/>
          <w:szCs w:val="20"/>
        </w:rPr>
        <w:t xml:space="preserve">70% of the world’s MPAs are predicted to warm by </w:t>
      </w:r>
      <w:r w:rsidR="00283B0C" w:rsidRPr="00E217AA">
        <w:rPr>
          <w:rFonts w:ascii="Arial" w:hAnsi="Arial" w:cs="Arial"/>
          <w:color w:val="1A1A1A"/>
          <w:sz w:val="20"/>
          <w:szCs w:val="20"/>
        </w:rPr>
        <w:t>≥</w:t>
      </w:r>
      <w:r w:rsidR="00E217AA" w:rsidRPr="00E217AA">
        <w:rPr>
          <w:rFonts w:ascii="Arial" w:hAnsi="Arial" w:cs="Arial"/>
          <w:color w:val="1A1A1A"/>
          <w:sz w:val="20"/>
          <w:szCs w:val="20"/>
        </w:rPr>
        <w:t xml:space="preserve">2°C and </w:t>
      </w:r>
      <w:r w:rsidR="009804AB" w:rsidRPr="00E217AA">
        <w:rPr>
          <w:rFonts w:ascii="Arial" w:hAnsi="Arial" w:cs="Arial"/>
          <w:color w:val="1A1A1A"/>
          <w:sz w:val="20"/>
          <w:szCs w:val="20"/>
        </w:rPr>
        <w:t>12.6</w:t>
      </w:r>
      <w:r w:rsidR="00E217AA" w:rsidRPr="00E217AA">
        <w:rPr>
          <w:rFonts w:ascii="Arial" w:hAnsi="Arial" w:cs="Arial"/>
          <w:color w:val="1A1A1A"/>
          <w:sz w:val="20"/>
          <w:szCs w:val="20"/>
        </w:rPr>
        <w:t>%</w:t>
      </w:r>
      <w:r w:rsidR="00BA6B01" w:rsidRPr="00E217AA">
        <w:rPr>
          <w:rFonts w:ascii="Arial" w:hAnsi="Arial" w:cs="Arial"/>
          <w:color w:val="1A1A1A"/>
          <w:sz w:val="20"/>
          <w:szCs w:val="20"/>
        </w:rPr>
        <w:t xml:space="preserve"> by ≥5°C</w:t>
      </w:r>
      <w:r w:rsidR="002F2DBC" w:rsidRPr="00E217AA">
        <w:rPr>
          <w:rFonts w:ascii="Arial" w:hAnsi="Arial" w:cs="Arial"/>
          <w:color w:val="1A1A1A"/>
          <w:sz w:val="20"/>
          <w:szCs w:val="20"/>
        </w:rPr>
        <w:t xml:space="preserve">. </w:t>
      </w:r>
      <w:r w:rsidRPr="00E217AA">
        <w:rPr>
          <w:rFonts w:ascii="Arial" w:hAnsi="Arial" w:cs="Arial"/>
          <w:sz w:val="20"/>
          <w:szCs w:val="20"/>
        </w:rPr>
        <w:t xml:space="preserve">Under </w:t>
      </w:r>
      <w:r w:rsidR="00EE1ADC">
        <w:rPr>
          <w:rFonts w:ascii="Arial" w:hAnsi="Arial" w:cs="Arial"/>
          <w:sz w:val="20"/>
          <w:szCs w:val="20"/>
        </w:rPr>
        <w:t>RCP 4.5</w:t>
      </w:r>
      <w:r w:rsidR="009F7040" w:rsidRPr="000F1386">
        <w:rPr>
          <w:rFonts w:ascii="Arial" w:hAnsi="Arial" w:cs="Arial"/>
          <w:sz w:val="20"/>
          <w:szCs w:val="20"/>
        </w:rPr>
        <w:t xml:space="preserve"> </w:t>
      </w:r>
      <w:r w:rsidR="00523D70">
        <w:rPr>
          <w:rFonts w:ascii="Arial" w:hAnsi="Arial" w:cs="Arial"/>
          <w:sz w:val="20"/>
          <w:szCs w:val="20"/>
        </w:rPr>
        <w:t xml:space="preserve">the </w:t>
      </w:r>
      <w:r w:rsidR="00EE1ADC">
        <w:rPr>
          <w:rFonts w:ascii="Arial" w:hAnsi="Arial" w:cs="Arial"/>
          <w:sz w:val="20"/>
          <w:szCs w:val="20"/>
        </w:rPr>
        <w:t>warming rate</w:t>
      </w:r>
      <w:r w:rsidR="00523D70">
        <w:rPr>
          <w:rFonts w:ascii="Arial" w:hAnsi="Arial" w:cs="Arial"/>
          <w:sz w:val="20"/>
          <w:szCs w:val="20"/>
        </w:rPr>
        <w:t xml:space="preserve"> </w:t>
      </w:r>
      <w:r w:rsidR="00EE1ADC">
        <w:rPr>
          <w:rFonts w:ascii="Arial" w:hAnsi="Arial" w:cs="Arial"/>
          <w:sz w:val="20"/>
          <w:szCs w:val="20"/>
        </w:rPr>
        <w:t xml:space="preserve">in </w:t>
      </w:r>
      <w:r w:rsidR="00523D70">
        <w:rPr>
          <w:rFonts w:ascii="Arial" w:hAnsi="Arial" w:cs="Arial"/>
          <w:sz w:val="20"/>
          <w:szCs w:val="20"/>
        </w:rPr>
        <w:t>mean SST is</w:t>
      </w:r>
      <w:r w:rsidR="00827B41" w:rsidRPr="000F1386">
        <w:rPr>
          <w:rFonts w:ascii="Arial" w:hAnsi="Arial" w:cs="Arial"/>
          <w:color w:val="1A1A1A"/>
          <w:sz w:val="20"/>
          <w:szCs w:val="20"/>
        </w:rPr>
        <w:t xml:space="preserve"> somewhat</w:t>
      </w:r>
      <w:r w:rsidR="00C3180E">
        <w:rPr>
          <w:rFonts w:ascii="Arial" w:hAnsi="Arial" w:cs="Arial"/>
          <w:sz w:val="20"/>
          <w:szCs w:val="20"/>
        </w:rPr>
        <w:t xml:space="preserve"> lower</w:t>
      </w:r>
      <w:r w:rsidR="00283B0C">
        <w:rPr>
          <w:rFonts w:ascii="Arial" w:hAnsi="Arial" w:cs="Arial"/>
          <w:sz w:val="20"/>
          <w:szCs w:val="20"/>
        </w:rPr>
        <w:t xml:space="preserve"> </w:t>
      </w:r>
      <w:r w:rsidR="00A17C5F" w:rsidRPr="000F1386">
        <w:rPr>
          <w:rFonts w:ascii="Arial" w:hAnsi="Arial" w:cs="Arial"/>
          <w:sz w:val="20"/>
          <w:szCs w:val="20"/>
        </w:rPr>
        <w:t>(</w:t>
      </w:r>
      <w:r w:rsidR="00D9017C">
        <w:rPr>
          <w:rFonts w:ascii="Arial" w:hAnsi="Arial" w:cs="Arial"/>
          <w:sz w:val="20"/>
          <w:szCs w:val="20"/>
        </w:rPr>
        <w:t xml:space="preserve">Table 1, </w:t>
      </w:r>
      <w:r w:rsidR="00A17C5F" w:rsidRPr="000F1386">
        <w:rPr>
          <w:rFonts w:ascii="Arial" w:hAnsi="Arial" w:cs="Arial"/>
          <w:sz w:val="20"/>
          <w:szCs w:val="20"/>
        </w:rPr>
        <w:t>Fig</w:t>
      </w:r>
      <w:r w:rsidR="00CC0DB3">
        <w:rPr>
          <w:rFonts w:ascii="Arial" w:hAnsi="Arial" w:cs="Arial"/>
          <w:sz w:val="20"/>
          <w:szCs w:val="20"/>
        </w:rPr>
        <w:t>.</w:t>
      </w:r>
      <w:r w:rsidR="00A17C5F" w:rsidRPr="000F1386">
        <w:rPr>
          <w:rFonts w:ascii="Arial" w:hAnsi="Arial" w:cs="Arial"/>
          <w:sz w:val="20"/>
          <w:szCs w:val="20"/>
        </w:rPr>
        <w:t xml:space="preserve"> </w:t>
      </w:r>
      <w:r w:rsidR="00C3180E">
        <w:rPr>
          <w:rFonts w:ascii="Arial" w:hAnsi="Arial" w:cs="Arial"/>
          <w:sz w:val="20"/>
          <w:szCs w:val="20"/>
        </w:rPr>
        <w:t>S</w:t>
      </w:r>
      <w:r w:rsidR="00A17C5F" w:rsidRPr="000F1386">
        <w:rPr>
          <w:rFonts w:ascii="Arial" w:hAnsi="Arial" w:cs="Arial"/>
          <w:sz w:val="20"/>
          <w:szCs w:val="20"/>
        </w:rPr>
        <w:t xml:space="preserve">1). </w:t>
      </w:r>
    </w:p>
    <w:p w14:paraId="2010AD65" w14:textId="382E41D4" w:rsidR="004A5152" w:rsidRPr="004A5152" w:rsidRDefault="004C2CFB" w:rsidP="00EA19B0">
      <w:pPr>
        <w:widowControl w:val="0"/>
        <w:spacing w:line="480" w:lineRule="auto"/>
        <w:ind w:firstLine="720"/>
        <w:rPr>
          <w:rFonts w:ascii="Arial" w:hAnsi="Arial" w:cs="Arial"/>
          <w:color w:val="1A1A1A"/>
          <w:sz w:val="20"/>
          <w:szCs w:val="20"/>
        </w:rPr>
      </w:pPr>
      <w:r w:rsidRPr="006E6B01">
        <w:rPr>
          <w:rFonts w:ascii="Arial" w:hAnsi="Arial" w:cs="Arial"/>
          <w:sz w:val="20"/>
          <w:szCs w:val="20"/>
          <w:highlight w:val="yellow"/>
        </w:rPr>
        <w:t xml:space="preserve">Most past analyses of </w:t>
      </w:r>
      <w:r w:rsidR="00CD6D25" w:rsidRPr="006E6B01">
        <w:rPr>
          <w:rFonts w:ascii="Arial" w:hAnsi="Arial" w:cs="Arial"/>
          <w:sz w:val="20"/>
          <w:szCs w:val="20"/>
          <w:highlight w:val="yellow"/>
        </w:rPr>
        <w:t xml:space="preserve">warming impacts </w:t>
      </w:r>
      <w:r w:rsidRPr="006E6B01">
        <w:rPr>
          <w:rFonts w:ascii="Arial" w:hAnsi="Arial" w:cs="Arial"/>
          <w:sz w:val="20"/>
          <w:szCs w:val="20"/>
          <w:highlight w:val="yellow"/>
        </w:rPr>
        <w:t>are based on changes in mean temperature</w:t>
      </w:r>
      <w:r w:rsidR="00CD6D25" w:rsidRPr="006E6B01">
        <w:rPr>
          <w:rFonts w:ascii="Arial" w:hAnsi="Arial" w:cs="Arial"/>
          <w:sz w:val="20"/>
          <w:szCs w:val="20"/>
          <w:highlight w:val="yellow"/>
        </w:rPr>
        <w:t xml:space="preserve"> that</w:t>
      </w:r>
      <w:r w:rsidR="00557751" w:rsidRPr="006E6B01">
        <w:rPr>
          <w:rFonts w:ascii="Arial" w:hAnsi="Arial" w:cs="Arial"/>
          <w:sz w:val="20"/>
          <w:szCs w:val="20"/>
          <w:highlight w:val="yellow"/>
        </w:rPr>
        <w:t xml:space="preserve"> assess</w:t>
      </w:r>
      <w:r w:rsidR="00BC5AFB" w:rsidRPr="006E6B01">
        <w:rPr>
          <w:rFonts w:ascii="Arial" w:hAnsi="Arial" w:cs="Arial"/>
          <w:sz w:val="20"/>
          <w:szCs w:val="20"/>
          <w:highlight w:val="yellow"/>
        </w:rPr>
        <w:t xml:space="preserve"> chronic effe</w:t>
      </w:r>
      <w:r w:rsidR="009A0116" w:rsidRPr="006E6B01">
        <w:rPr>
          <w:rFonts w:ascii="Arial" w:hAnsi="Arial" w:cs="Arial"/>
          <w:sz w:val="20"/>
          <w:szCs w:val="20"/>
          <w:highlight w:val="yellow"/>
        </w:rPr>
        <w:t>ct</w:t>
      </w:r>
      <w:r w:rsidR="00BC5AFB" w:rsidRPr="006E6B01">
        <w:rPr>
          <w:rFonts w:ascii="Arial" w:hAnsi="Arial" w:cs="Arial"/>
          <w:sz w:val="20"/>
          <w:szCs w:val="20"/>
          <w:highlight w:val="yellow"/>
        </w:rPr>
        <w:t xml:space="preserve">s, rather than acute disturbances caused by more extreme, shorter-term warming. </w:t>
      </w:r>
      <w:r w:rsidR="009F7307" w:rsidRPr="006E6B01">
        <w:rPr>
          <w:rFonts w:ascii="Arial" w:hAnsi="Arial" w:cs="Arial"/>
          <w:sz w:val="20"/>
          <w:szCs w:val="20"/>
          <w:highlight w:val="yellow"/>
        </w:rPr>
        <w:t xml:space="preserve">For </w:t>
      </w:r>
      <w:r w:rsidR="009F7307" w:rsidRPr="006E6B01">
        <w:rPr>
          <w:rFonts w:ascii="Arial" w:hAnsi="Arial" w:cs="Arial"/>
          <w:sz w:val="20"/>
          <w:szCs w:val="20"/>
          <w:highlight w:val="yellow"/>
        </w:rPr>
        <w:lastRenderedPageBreak/>
        <w:t xml:space="preserve">example, </w:t>
      </w:r>
      <w:r w:rsidR="00A473AA" w:rsidRPr="006E6B01">
        <w:rPr>
          <w:rFonts w:ascii="Arial" w:hAnsi="Arial" w:cs="Arial"/>
          <w:sz w:val="20"/>
          <w:szCs w:val="20"/>
          <w:highlight w:val="yellow"/>
        </w:rPr>
        <w:t xml:space="preserve">the regionally averaged mean </w:t>
      </w:r>
      <w:r w:rsidR="00A1240A" w:rsidRPr="006E6B01">
        <w:rPr>
          <w:rFonts w:ascii="Arial" w:hAnsi="Arial" w:cs="Arial"/>
          <w:sz w:val="20"/>
          <w:szCs w:val="20"/>
          <w:highlight w:val="yellow"/>
        </w:rPr>
        <w:t>SST increase</w:t>
      </w:r>
      <w:r w:rsidR="00A473AA" w:rsidRPr="006E6B01">
        <w:rPr>
          <w:rFonts w:ascii="Arial" w:hAnsi="Arial" w:cs="Arial"/>
          <w:sz w:val="20"/>
          <w:szCs w:val="20"/>
          <w:highlight w:val="yellow"/>
        </w:rPr>
        <w:t xml:space="preserve"> </w:t>
      </w:r>
      <w:r w:rsidR="00A851AE" w:rsidRPr="006E6B01">
        <w:rPr>
          <w:rFonts w:ascii="Arial" w:hAnsi="Arial" w:cs="Arial"/>
          <w:sz w:val="20"/>
          <w:szCs w:val="20"/>
          <w:highlight w:val="yellow"/>
        </w:rPr>
        <w:t xml:space="preserve">for </w:t>
      </w:r>
      <w:r w:rsidR="00A473AA" w:rsidRPr="006E6B01">
        <w:rPr>
          <w:rFonts w:ascii="Arial" w:hAnsi="Arial" w:cs="Arial"/>
          <w:sz w:val="20"/>
          <w:szCs w:val="20"/>
          <w:highlight w:val="yellow"/>
        </w:rPr>
        <w:t>coral reefs</w:t>
      </w:r>
      <w:r w:rsidR="000A030E" w:rsidRPr="006E6B01">
        <w:rPr>
          <w:rFonts w:ascii="Arial" w:hAnsi="Arial" w:cs="Arial"/>
          <w:sz w:val="20"/>
          <w:szCs w:val="20"/>
          <w:highlight w:val="yellow"/>
        </w:rPr>
        <w:t xml:space="preserve"> under </w:t>
      </w:r>
      <w:r w:rsidR="004D35B3" w:rsidRPr="006E6B01">
        <w:rPr>
          <w:rFonts w:ascii="Arial" w:hAnsi="Arial" w:cs="Arial"/>
          <w:color w:val="1A1A1A"/>
          <w:sz w:val="20"/>
          <w:szCs w:val="20"/>
          <w:highlight w:val="yellow"/>
        </w:rPr>
        <w:t xml:space="preserve">RCP 8.5 </w:t>
      </w:r>
      <w:r w:rsidR="000A030E" w:rsidRPr="006E6B01">
        <w:rPr>
          <w:rFonts w:ascii="Arial" w:hAnsi="Arial" w:cs="Arial"/>
          <w:sz w:val="20"/>
          <w:szCs w:val="20"/>
          <w:highlight w:val="yellow"/>
        </w:rPr>
        <w:t xml:space="preserve"> ranges from 2.</w:t>
      </w:r>
      <w:r w:rsidR="00824E06" w:rsidRPr="006E6B01">
        <w:rPr>
          <w:rFonts w:ascii="Arial" w:hAnsi="Arial" w:cs="Arial"/>
          <w:sz w:val="20"/>
          <w:szCs w:val="20"/>
          <w:highlight w:val="yellow"/>
        </w:rPr>
        <w:t>3</w:t>
      </w:r>
      <w:del w:id="5" w:author="Richard Aronson" w:date="2017-03-17T10:45:00Z">
        <w:r w:rsidR="000A030E" w:rsidRPr="006E6B01" w:rsidDel="00EB2CC1">
          <w:rPr>
            <w:rFonts w:ascii="Arial" w:hAnsi="Arial" w:cs="Arial"/>
            <w:sz w:val="20"/>
            <w:szCs w:val="20"/>
            <w:highlight w:val="yellow"/>
          </w:rPr>
          <w:delText>-</w:delText>
        </w:r>
      </w:del>
      <w:ins w:id="6" w:author="Richard Aronson" w:date="2017-03-17T10:45:00Z">
        <w:r w:rsidR="00EB2CC1" w:rsidRPr="006E6B01">
          <w:rPr>
            <w:rFonts w:ascii="Arial" w:hAnsi="Arial" w:cs="Arial"/>
            <w:sz w:val="20"/>
            <w:szCs w:val="20"/>
            <w:highlight w:val="yellow"/>
          </w:rPr>
          <w:t>–</w:t>
        </w:r>
      </w:ins>
      <w:r w:rsidR="000A030E" w:rsidRPr="006E6B01">
        <w:rPr>
          <w:rFonts w:ascii="Arial" w:hAnsi="Arial" w:cs="Arial"/>
          <w:sz w:val="20"/>
          <w:szCs w:val="20"/>
          <w:highlight w:val="yellow"/>
        </w:rPr>
        <w:t>3.0</w:t>
      </w:r>
      <w:r w:rsidR="00A473AA" w:rsidRPr="006E6B01">
        <w:rPr>
          <w:rFonts w:ascii="Arial" w:hAnsi="Arial" w:cs="Arial"/>
          <w:color w:val="1A1A1A"/>
          <w:sz w:val="20"/>
          <w:szCs w:val="20"/>
          <w:highlight w:val="yellow"/>
        </w:rPr>
        <w:t>°C, leading</w:t>
      </w:r>
      <w:r w:rsidR="009F7307" w:rsidRPr="006E6B01">
        <w:rPr>
          <w:rFonts w:ascii="Arial" w:hAnsi="Arial" w:cs="Arial"/>
          <w:sz w:val="20"/>
          <w:szCs w:val="20"/>
          <w:highlight w:val="yellow"/>
        </w:rPr>
        <w:t xml:space="preserve"> </w:t>
      </w:r>
      <w:r w:rsidR="00A473AA" w:rsidRPr="006E6B01">
        <w:rPr>
          <w:rFonts w:ascii="Arial" w:hAnsi="Arial" w:cs="Arial"/>
          <w:sz w:val="20"/>
          <w:szCs w:val="20"/>
          <w:highlight w:val="yellow"/>
        </w:rPr>
        <w:t xml:space="preserve">to </w:t>
      </w:r>
      <w:r w:rsidR="0095053C" w:rsidRPr="006E6B01">
        <w:rPr>
          <w:rFonts w:ascii="Arial" w:hAnsi="Arial" w:cs="Arial"/>
          <w:sz w:val="20"/>
          <w:szCs w:val="20"/>
          <w:highlight w:val="yellow"/>
        </w:rPr>
        <w:t xml:space="preserve">the </w:t>
      </w:r>
      <w:r w:rsidR="00D27648" w:rsidRPr="006E6B01">
        <w:rPr>
          <w:rFonts w:ascii="Arial" w:hAnsi="Arial" w:cs="Arial"/>
          <w:sz w:val="20"/>
          <w:szCs w:val="20"/>
          <w:highlight w:val="yellow"/>
        </w:rPr>
        <w:t xml:space="preserve">assumption </w:t>
      </w:r>
      <w:r w:rsidR="00A473AA" w:rsidRPr="006E6B01">
        <w:rPr>
          <w:rFonts w:ascii="Arial" w:hAnsi="Arial" w:cs="Arial"/>
          <w:sz w:val="20"/>
          <w:szCs w:val="20"/>
          <w:highlight w:val="yellow"/>
        </w:rPr>
        <w:t>that adaptation</w:t>
      </w:r>
      <w:r w:rsidR="00BE3C21" w:rsidRPr="006E6B01">
        <w:rPr>
          <w:rFonts w:ascii="Arial" w:hAnsi="Arial" w:cs="Arial"/>
          <w:sz w:val="20"/>
          <w:szCs w:val="20"/>
          <w:highlight w:val="yellow"/>
        </w:rPr>
        <w:t xml:space="preserve"> </w:t>
      </w:r>
      <w:r w:rsidR="000A030E" w:rsidRPr="006E6B01">
        <w:rPr>
          <w:rFonts w:ascii="Arial" w:hAnsi="Arial" w:cs="Arial"/>
          <w:sz w:val="20"/>
          <w:szCs w:val="20"/>
          <w:highlight w:val="yellow"/>
        </w:rPr>
        <w:t xml:space="preserve">of </w:t>
      </w:r>
      <w:r w:rsidR="00A46483" w:rsidRPr="006E6B01">
        <w:rPr>
          <w:rFonts w:ascii="Arial" w:hAnsi="Arial" w:cs="Arial"/>
          <w:sz w:val="20"/>
          <w:szCs w:val="20"/>
          <w:highlight w:val="yellow"/>
        </w:rPr>
        <w:t>1</w:t>
      </w:r>
      <w:del w:id="7" w:author="Richard Aronson" w:date="2017-03-17T10:45:00Z">
        <w:r w:rsidR="00D27648" w:rsidRPr="006E6B01" w:rsidDel="00EB2CC1">
          <w:rPr>
            <w:rFonts w:ascii="Arial" w:hAnsi="Arial" w:cs="Arial"/>
            <w:sz w:val="20"/>
            <w:szCs w:val="20"/>
            <w:highlight w:val="yellow"/>
          </w:rPr>
          <w:delText>-</w:delText>
        </w:r>
      </w:del>
      <w:ins w:id="8" w:author="Richard Aronson" w:date="2017-03-17T10:45:00Z">
        <w:r w:rsidR="00EB2CC1" w:rsidRPr="006E6B01">
          <w:rPr>
            <w:rFonts w:ascii="Arial" w:hAnsi="Arial" w:cs="Arial"/>
            <w:sz w:val="20"/>
            <w:szCs w:val="20"/>
            <w:highlight w:val="yellow"/>
          </w:rPr>
          <w:t>–</w:t>
        </w:r>
      </w:ins>
      <w:r w:rsidR="00D27648" w:rsidRPr="006E6B01">
        <w:rPr>
          <w:rFonts w:ascii="Arial" w:hAnsi="Arial" w:cs="Arial"/>
          <w:sz w:val="20"/>
          <w:szCs w:val="20"/>
          <w:highlight w:val="yellow"/>
        </w:rPr>
        <w:t>2</w:t>
      </w:r>
      <w:r w:rsidR="00A46483" w:rsidRPr="006E6B01">
        <w:rPr>
          <w:rFonts w:ascii="Arial" w:hAnsi="Arial" w:cs="Arial"/>
          <w:color w:val="1A1A1A"/>
          <w:sz w:val="20"/>
          <w:szCs w:val="20"/>
          <w:highlight w:val="yellow"/>
        </w:rPr>
        <w:t>°C</w:t>
      </w:r>
      <w:r w:rsidR="000A030E" w:rsidRPr="006E6B01">
        <w:rPr>
          <w:rFonts w:ascii="Arial" w:hAnsi="Arial" w:cs="Arial"/>
          <w:color w:val="1A1A1A"/>
          <w:sz w:val="20"/>
          <w:szCs w:val="20"/>
          <w:highlight w:val="yellow"/>
        </w:rPr>
        <w:t xml:space="preserve"> </w:t>
      </w:r>
      <w:r w:rsidR="00A473AA" w:rsidRPr="006E6B01">
        <w:rPr>
          <w:rFonts w:ascii="Arial" w:hAnsi="Arial" w:cs="Arial"/>
          <w:sz w:val="20"/>
          <w:szCs w:val="20"/>
          <w:highlight w:val="yellow"/>
        </w:rPr>
        <w:t xml:space="preserve">could prolong mass coral </w:t>
      </w:r>
      <w:r w:rsidR="00BC5AFB" w:rsidRPr="006E6B01">
        <w:rPr>
          <w:rFonts w:ascii="Arial" w:hAnsi="Arial" w:cs="Arial"/>
          <w:sz w:val="20"/>
          <w:szCs w:val="20"/>
          <w:highlight w:val="yellow"/>
        </w:rPr>
        <w:t>loss</w:t>
      </w:r>
      <w:r w:rsidR="00044525" w:rsidRPr="006E6B01">
        <w:rPr>
          <w:rFonts w:ascii="Arial" w:hAnsi="Arial" w:cs="Arial"/>
          <w:sz w:val="20"/>
          <w:szCs w:val="20"/>
          <w:highlight w:val="yellow"/>
        </w:rPr>
        <w:t xml:space="preserve"> by nearly a century</w:t>
      </w:r>
      <w:r w:rsidR="00D27648" w:rsidRPr="006E6B01">
        <w:rPr>
          <w:rFonts w:ascii="Arial" w:hAnsi="Arial" w:cs="Arial"/>
          <w:sz w:val="20"/>
          <w:szCs w:val="20"/>
          <w:highlight w:val="yellow"/>
        </w:rPr>
        <w:t xml:space="preserve"> and ensure the survival of many reefs</w:t>
      </w:r>
      <w:r w:rsidR="0095053C"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{"citationID":"yCLCJNqZ","properties":{"formattedCitation":"{\\rtf \\super 9\\nosupersub{}}","plainCitation":"9"},"citationItems":[{"id":3154,"uris":["http://zotero.org/users/1013952/items/WJG3AR38"],"uri":["http://zotero.org/users/1013952/items/WJG3AR38"],"itemData":{"id":3154,"type":"article-journal","title":"Coping with commitment: projected thermal stress on coral reefs under different future scenarios","container-title":"PLoS ONE","page":"e5712","volume":"4","abstract":"&lt;sec&gt; &lt;title&gt;Background&lt;/title&gt; &lt;p&gt;Periods of anomalously warm ocean temperatures can lead to mass coral bleaching. Past studies have concluded that anthropogenic climate change may rapidly increase the frequency of these thermal stress events, leading to declines in coral cover, shifts in the composition of corals and other reef-dwelling organisms, and stress on the human populations who depend on coral reef ecosystems for food, income and shoreline protection. The ability of greenhouse gas mitigation to alter the near-term forecast for coral reefs is limited by the time lag between greenhouse gas emissions and the physical climate response.&lt;/p&gt; &lt;/sec&gt;&lt;sec&gt; &lt;title&gt;Methodology/Principal Findings&lt;/title&gt; &lt;p&gt;This study uses observed sea surface temperatures and the results of global climate model forced with five different future emissions scenarios to evaluate the ‚Äúcommitted warming‚Äù for coral reefs worldwide. The results show that the physical warming commitment from current accumulation of greenhouse gases in the atmosphere could cause over half of the world's coral reefs to experience harmfully frequent (p‚â•0.2 year&lt;sup&gt;‚àí1&lt;/sup&gt;) thermal stress by 2080. An additional ‚Äúsocietal‚Äù warming commitment, caused by the time required to shift from a</w:instrText>
      </w:r>
      <w:r w:rsidR="00FC3AE3" w:rsidRPr="006E6B01">
        <w:rPr>
          <w:rFonts w:ascii="Arial" w:hAnsi="Arial" w:cs="Arial" w:hint="eastAsia"/>
          <w:sz w:val="20"/>
          <w:szCs w:val="20"/>
          <w:highlight w:val="yellow"/>
        </w:rPr>
        <w:instrText xml:space="preserve"> business-as-usual emissions trajectory to a 550 ppm CO&lt;sub&gt;2&lt;/sub&gt; stabilization trajectory, may cause over 80% of the world's coral reefs to experience harmfully frequent events by 2030. Thermal adaptation of 1.5¬</w:instrText>
      </w:r>
      <w:r w:rsidR="00FC3AE3" w:rsidRPr="006E6B01">
        <w:rPr>
          <w:rFonts w:ascii="Arial" w:hAnsi="Arial" w:cs="Arial" w:hint="eastAsia"/>
          <w:sz w:val="20"/>
          <w:szCs w:val="20"/>
          <w:highlight w:val="yellow"/>
        </w:rPr>
        <w:instrText>∞</w:instrText>
      </w:r>
      <w:r w:rsidR="00FC3AE3" w:rsidRPr="006E6B01">
        <w:rPr>
          <w:rFonts w:ascii="Arial" w:hAnsi="Arial" w:cs="Arial" w:hint="eastAsia"/>
          <w:sz w:val="20"/>
          <w:szCs w:val="20"/>
          <w:highlight w:val="yellow"/>
        </w:rPr>
        <w:instrText>C would delay the thermal stress foreca</w:instrText>
      </w:r>
      <w:r w:rsidR="00FC3AE3" w:rsidRPr="006E6B01">
        <w:rPr>
          <w:rFonts w:ascii="Arial" w:hAnsi="Arial" w:cs="Arial"/>
          <w:sz w:val="20"/>
          <w:szCs w:val="20"/>
          <w:highlight w:val="yellow"/>
        </w:rPr>
        <w:instrText xml:space="preserve">st by 50‚Äì80 years.&lt;/p&gt; &lt;/sec&gt;&lt;sec&gt; &lt;title&gt;Conclusions/Significance&lt;/title&gt; &lt;p&gt;The results suggest that adaptation ‚Äì via biological mechanisms, coral community shifts and/or management interventions ‚Äì could provide time to change the trajectory of greenhouse gas emissions and possibly avoid the recurrence of harmfully frequent events at the majority (97%) of the world's coral reefs this century. Without any thermal adaptation, atmospheric CO&lt;sub&gt;2&lt;/sub&gt; concentrations may need to be stabilized below current levels to avoid the degradation of coral reef ecosystems from frequent thermal stress events.&lt;/p&gt; &lt;/sec&gt;","note":"6","shortTitle":"Coping with commitment: projected thermal stress on coral reefs under different future scenarios","author":[{"family":"Donner","given":"Simon D."}],"issued":{"date-parts":[["2009"]]}}}],"schema":"https://github.com/citation-style-language/schema/raw/master/csl-citation.json"} </w:instrText>
      </w:r>
      <w:r w:rsidR="0095053C"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9</w:t>
      </w:r>
      <w:r w:rsidR="0095053C" w:rsidRPr="006E6B01">
        <w:rPr>
          <w:rFonts w:ascii="Arial" w:hAnsi="Arial" w:cs="Arial"/>
          <w:sz w:val="20"/>
          <w:szCs w:val="20"/>
          <w:highlight w:val="yellow"/>
        </w:rPr>
        <w:fldChar w:fldCharType="end"/>
      </w:r>
      <w:r w:rsidR="00044525" w:rsidRPr="006E6B01">
        <w:rPr>
          <w:rFonts w:ascii="Arial" w:hAnsi="Arial" w:cs="Arial"/>
          <w:sz w:val="20"/>
          <w:szCs w:val="20"/>
          <w:highlight w:val="yellow"/>
        </w:rPr>
        <w:t>. However,</w:t>
      </w:r>
      <w:r w:rsidR="00D27648" w:rsidRPr="006E6B01">
        <w:rPr>
          <w:rFonts w:ascii="Arial" w:hAnsi="Arial" w:cs="Arial"/>
          <w:sz w:val="20"/>
          <w:szCs w:val="20"/>
          <w:highlight w:val="yellow"/>
        </w:rPr>
        <w:t xml:space="preserve"> s</w:t>
      </w:r>
      <w:r w:rsidR="00BC5AFB" w:rsidRPr="006E6B01">
        <w:rPr>
          <w:rFonts w:ascii="Arial" w:hAnsi="Arial" w:cs="Arial"/>
          <w:sz w:val="20"/>
          <w:szCs w:val="20"/>
          <w:highlight w:val="yellow"/>
        </w:rPr>
        <w:t>hort-</w:t>
      </w:r>
      <w:r w:rsidR="00BA2911" w:rsidRPr="006E6B01">
        <w:rPr>
          <w:rFonts w:ascii="Arial" w:hAnsi="Arial" w:cs="Arial"/>
          <w:sz w:val="20"/>
          <w:szCs w:val="20"/>
          <w:highlight w:val="yellow"/>
        </w:rPr>
        <w:t xml:space="preserve">term </w:t>
      </w:r>
      <w:r w:rsidR="00B34B30" w:rsidRPr="006E6B01">
        <w:rPr>
          <w:rFonts w:ascii="Arial" w:hAnsi="Arial" w:cs="Arial"/>
          <w:sz w:val="20"/>
          <w:szCs w:val="20"/>
          <w:highlight w:val="yellow"/>
        </w:rPr>
        <w:t>exposure to extreme heat</w:t>
      </w:r>
      <w:r w:rsidR="007D1E28" w:rsidRPr="006E6B01">
        <w:rPr>
          <w:rFonts w:ascii="Arial" w:hAnsi="Arial" w:cs="Arial"/>
          <w:sz w:val="20"/>
          <w:szCs w:val="20"/>
          <w:highlight w:val="yellow"/>
        </w:rPr>
        <w:t>ing</w:t>
      </w:r>
      <w:r w:rsidR="00B34B30" w:rsidRPr="006E6B01">
        <w:rPr>
          <w:rFonts w:ascii="Arial" w:hAnsi="Arial" w:cs="Arial"/>
          <w:sz w:val="20"/>
          <w:szCs w:val="20"/>
          <w:highlight w:val="yellow"/>
        </w:rPr>
        <w:t xml:space="preserve"> events</w:t>
      </w:r>
      <w:r w:rsidR="00A1240A" w:rsidRPr="006E6B01">
        <w:rPr>
          <w:rFonts w:ascii="Arial" w:hAnsi="Arial" w:cs="Arial"/>
          <w:sz w:val="20"/>
          <w:szCs w:val="20"/>
          <w:highlight w:val="yellow"/>
        </w:rPr>
        <w:t xml:space="preserve"> </w:t>
      </w:r>
      <w:r w:rsidR="00BA2911" w:rsidRPr="006E6B01">
        <w:rPr>
          <w:rFonts w:ascii="Arial" w:hAnsi="Arial" w:cs="Arial"/>
          <w:sz w:val="20"/>
          <w:szCs w:val="20"/>
          <w:highlight w:val="yellow"/>
        </w:rPr>
        <w:t>are what trigger disease outbreaks</w:t>
      </w:r>
      <w:r w:rsidR="00F67301"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{"citationID":"h621fupd7","properties":{"formattedCitation":"{\\rtf \\super 10\\nosupersub{}}","plainCitation":"10"},"citationItems":[{"id":544,"uris":["http://zotero.org/users/1013952/items/6WU3DER7"],"uri":["http://zotero.org/users/1013952/items/6WU3DER7"],"itemData":{"id":544,"type":"article-journal","title":"Thermal stress and coral cover as drivers of coral disease outbreaks","container-title":"PLoS Biology","page":"e124","volume":"5","shortTitle":"Thermal stress and coral cover as drivers of coral disease outbreaks","author":[{"family":"Bruno","given":"J.F."},{"family":"Selig","given":"E.R."},{"family":"Casey","given":"K.S."},{"family":"Page","given":"C.A."},{"family":"Willis","given":"B.L."},{"family":"Harvell","given":"C.D."},{"family":"Sweatman","given":"H."},{"family":"Melendy","given":"A.M."}],"issued":{"date-parts":[["2007"]]}}}],"schema":"https://github.com/citation-style-language/schema/raw/master/csl-citation.json"} </w:instrText>
      </w:r>
      <w:r w:rsidR="00F67301"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10</w:t>
      </w:r>
      <w:r w:rsidR="00F67301" w:rsidRPr="006E6B01">
        <w:rPr>
          <w:rFonts w:ascii="Arial" w:hAnsi="Arial" w:cs="Arial"/>
          <w:sz w:val="20"/>
          <w:szCs w:val="20"/>
          <w:highlight w:val="yellow"/>
        </w:rPr>
        <w:fldChar w:fldCharType="end"/>
      </w:r>
      <w:r w:rsidR="00BA2911" w:rsidRPr="006E6B01">
        <w:rPr>
          <w:rFonts w:ascii="Arial" w:hAnsi="Arial" w:cs="Arial"/>
          <w:sz w:val="20"/>
          <w:szCs w:val="20"/>
          <w:highlight w:val="yellow"/>
        </w:rPr>
        <w:t>, bleaching</w:t>
      </w:r>
      <w:r w:rsidR="00A851AE" w:rsidRPr="006E6B01">
        <w:rPr>
          <w:rFonts w:ascii="Arial" w:hAnsi="Arial" w:cs="Arial"/>
          <w:sz w:val="20"/>
          <w:szCs w:val="20"/>
          <w:highlight w:val="yellow"/>
        </w:rPr>
        <w:t xml:space="preserve"> events</w:t>
      </w:r>
      <w:r w:rsidR="004A54ED" w:rsidRPr="006E6B01">
        <w:rPr>
          <w:rFonts w:ascii="Arial" w:hAnsi="Arial" w:cs="Arial"/>
          <w:sz w:val="20"/>
          <w:szCs w:val="20"/>
          <w:highlight w:val="yellow"/>
        </w:rPr>
        <w:fldChar w:fldCharType="begin"/>
      </w:r>
      <w:r w:rsidR="00FC3AE3" w:rsidRPr="006E6B01">
        <w:rPr>
          <w:rFonts w:ascii="Arial" w:hAnsi="Arial" w:cs="Arial"/>
          <w:sz w:val="20"/>
          <w:szCs w:val="20"/>
          <w:highlight w:val="yellow"/>
        </w:rPr>
        <w:instrText xml:space="preserve"> ADDIN ZOTERO_ITEM CSL_CITATION {"citationID":"Rfl7aT6F","properties":{"formattedCitation":"{\\rtf \\super 11\\nosupersub{}}","plainCitation":"11"},"citationItems":[{"id":2108,"uris":["http://zotero.org/users/1013952/items/MG6KPWXC"],"uri":["http://zotero.org/users/1013952/items/MG6KPWXC"],"itemData":{"id":2108,"type":"article-journal","title":"Climate change and coral reef bleaching: An ecological assessment of long-term impacts, recovery trends and future outlook","container-title":"Estuarine, Coastal and Shelf Science","page":"435-471","volume":"80","issue":"4","source":"CrossRef","DOI":"10.1016/j.ecss.2008.09.003","ISSN":"02727714","shortTitle":"Climate change and coral reef bleaching","author":[{"family":"Baker","given":"Andrew C."},{"family":"Glynn","given":"Peter W."},{"family":"Riegl","given":"Bernhard"}],"issued":{"date-parts":[["2008",12]]}}}],"schema":"https://github.com/citation-style-language/schema/raw/master/csl-citation.json"} </w:instrText>
      </w:r>
      <w:r w:rsidR="004A54ED" w:rsidRPr="006E6B01">
        <w:rPr>
          <w:rFonts w:ascii="Arial" w:hAnsi="Arial" w:cs="Arial"/>
          <w:sz w:val="20"/>
          <w:szCs w:val="20"/>
          <w:highlight w:val="yellow"/>
        </w:rPr>
        <w:fldChar w:fldCharType="separate"/>
      </w:r>
      <w:r w:rsidR="00FC3AE3" w:rsidRPr="006E6B01">
        <w:rPr>
          <w:rFonts w:ascii="Arial" w:eastAsia="Times New Roman" w:hAnsi="Arial" w:cs="Arial"/>
          <w:sz w:val="20"/>
          <w:highlight w:val="yellow"/>
          <w:vertAlign w:val="superscript"/>
        </w:rPr>
        <w:t>11</w:t>
      </w:r>
      <w:r w:rsidR="004A54ED" w:rsidRPr="006E6B01">
        <w:rPr>
          <w:rFonts w:ascii="Arial" w:hAnsi="Arial" w:cs="Arial"/>
          <w:sz w:val="20"/>
          <w:szCs w:val="20"/>
          <w:highlight w:val="yellow"/>
        </w:rPr>
        <w:fldChar w:fldCharType="end"/>
      </w:r>
      <w:r w:rsidR="00BA2911" w:rsidRPr="006E6B01">
        <w:rPr>
          <w:rFonts w:ascii="Arial" w:hAnsi="Arial" w:cs="Arial"/>
          <w:sz w:val="20"/>
          <w:szCs w:val="20"/>
          <w:highlight w:val="yellow"/>
        </w:rPr>
        <w:t xml:space="preserve">, and other proximate </w:t>
      </w:r>
      <w:r w:rsidR="007D1E28" w:rsidRPr="006E6B01">
        <w:rPr>
          <w:rFonts w:ascii="Arial" w:hAnsi="Arial" w:cs="Arial"/>
          <w:sz w:val="20"/>
          <w:szCs w:val="20"/>
          <w:highlight w:val="yellow"/>
        </w:rPr>
        <w:t xml:space="preserve">drivers </w:t>
      </w:r>
      <w:r w:rsidR="00BA2911" w:rsidRPr="006E6B01">
        <w:rPr>
          <w:rFonts w:ascii="Arial" w:hAnsi="Arial" w:cs="Arial"/>
          <w:sz w:val="20"/>
          <w:szCs w:val="20"/>
          <w:highlight w:val="yellow"/>
        </w:rPr>
        <w:t xml:space="preserve">of </w:t>
      </w:r>
      <w:r w:rsidR="00B34B30" w:rsidRPr="006E6B01">
        <w:rPr>
          <w:rFonts w:ascii="Arial" w:hAnsi="Arial" w:cs="Arial"/>
          <w:sz w:val="20"/>
          <w:szCs w:val="20"/>
          <w:highlight w:val="yellow"/>
        </w:rPr>
        <w:t xml:space="preserve">mass </w:t>
      </w:r>
      <w:r w:rsidR="00BA2911" w:rsidRPr="006E6B01">
        <w:rPr>
          <w:rFonts w:ascii="Arial" w:hAnsi="Arial" w:cs="Arial"/>
          <w:sz w:val="20"/>
          <w:szCs w:val="20"/>
          <w:highlight w:val="yellow"/>
        </w:rPr>
        <w:t xml:space="preserve">coral mortality. </w:t>
      </w:r>
      <w:r w:rsidR="00824E06" w:rsidRPr="006E6B01">
        <w:rPr>
          <w:rFonts w:ascii="Arial" w:hAnsi="Arial" w:cs="Arial"/>
          <w:sz w:val="20"/>
          <w:szCs w:val="20"/>
          <w:highlight w:val="yellow"/>
        </w:rPr>
        <w:t>The a</w:t>
      </w:r>
      <w:r w:rsidR="00044525" w:rsidRPr="006E6B01">
        <w:rPr>
          <w:rFonts w:ascii="Arial" w:hAnsi="Arial" w:cs="Arial"/>
          <w:sz w:val="20"/>
          <w:szCs w:val="20"/>
          <w:highlight w:val="yellow"/>
        </w:rPr>
        <w:t xml:space="preserve">verage maximum </w:t>
      </w:r>
      <w:r w:rsidR="00A76F22" w:rsidRPr="006E6B01">
        <w:rPr>
          <w:rFonts w:ascii="Arial" w:hAnsi="Arial" w:cs="Arial"/>
          <w:sz w:val="20"/>
          <w:szCs w:val="20"/>
          <w:highlight w:val="yellow"/>
        </w:rPr>
        <w:t>SST</w:t>
      </w:r>
      <w:r w:rsidR="00044525" w:rsidRPr="006E6B01">
        <w:rPr>
          <w:rFonts w:ascii="Arial" w:hAnsi="Arial" w:cs="Arial"/>
          <w:sz w:val="20"/>
          <w:szCs w:val="20"/>
          <w:highlight w:val="yellow"/>
        </w:rPr>
        <w:t xml:space="preserve"> </w:t>
      </w:r>
      <w:r w:rsidR="00037837" w:rsidRPr="006E6B01">
        <w:rPr>
          <w:rFonts w:ascii="Arial" w:hAnsi="Arial" w:cs="Arial"/>
          <w:sz w:val="20"/>
          <w:szCs w:val="20"/>
          <w:highlight w:val="yellow"/>
        </w:rPr>
        <w:t xml:space="preserve">of coral reef MPAs </w:t>
      </w:r>
      <w:r w:rsidR="001009FD" w:rsidRPr="006E6B01">
        <w:rPr>
          <w:rFonts w:ascii="Arial" w:hAnsi="Arial" w:cs="Arial"/>
          <w:sz w:val="20"/>
          <w:szCs w:val="20"/>
          <w:highlight w:val="yellow"/>
        </w:rPr>
        <w:t>at the end of this century</w:t>
      </w:r>
      <w:r w:rsidR="0075620E" w:rsidRPr="006E6B01">
        <w:rPr>
          <w:rFonts w:ascii="Arial" w:hAnsi="Arial" w:cs="Arial"/>
          <w:sz w:val="20"/>
          <w:szCs w:val="20"/>
          <w:highlight w:val="yellow"/>
        </w:rPr>
        <w:t xml:space="preserve"> </w:t>
      </w:r>
      <w:r w:rsidR="00BC5AFB" w:rsidRPr="006E6B01">
        <w:rPr>
          <w:rFonts w:ascii="Arial" w:hAnsi="Arial" w:cs="Arial"/>
          <w:sz w:val="20"/>
          <w:szCs w:val="20"/>
          <w:highlight w:val="yellow"/>
        </w:rPr>
        <w:t>under A2</w:t>
      </w:r>
      <w:r w:rsidR="00044525" w:rsidRPr="006E6B01">
        <w:rPr>
          <w:rFonts w:ascii="Arial" w:hAnsi="Arial" w:cs="Arial"/>
          <w:sz w:val="20"/>
          <w:szCs w:val="20"/>
          <w:highlight w:val="yellow"/>
        </w:rPr>
        <w:t xml:space="preserve"> </w:t>
      </w:r>
      <w:r w:rsidR="00037837" w:rsidRPr="006E6B01">
        <w:rPr>
          <w:rFonts w:ascii="Arial" w:hAnsi="Arial" w:cs="Arial"/>
          <w:sz w:val="20"/>
          <w:szCs w:val="20"/>
          <w:highlight w:val="yellow"/>
        </w:rPr>
        <w:t>is</w:t>
      </w:r>
      <w:r w:rsidR="00044525" w:rsidRPr="006E6B01">
        <w:rPr>
          <w:rFonts w:ascii="Arial" w:hAnsi="Arial" w:cs="Arial"/>
          <w:sz w:val="20"/>
          <w:szCs w:val="20"/>
          <w:highlight w:val="yellow"/>
        </w:rPr>
        <w:t xml:space="preserve"> projected to be </w:t>
      </w:r>
      <w:r w:rsidR="003F6768" w:rsidRPr="006E6B01">
        <w:rPr>
          <w:rFonts w:ascii="Arial" w:hAnsi="Arial" w:cs="Arial"/>
          <w:sz w:val="20"/>
          <w:szCs w:val="20"/>
          <w:highlight w:val="yellow"/>
        </w:rPr>
        <w:t>~</w:t>
      </w:r>
      <w:r w:rsidR="00A46483" w:rsidRPr="006E6B01">
        <w:rPr>
          <w:rFonts w:ascii="Arial" w:hAnsi="Arial" w:cs="Arial"/>
          <w:sz w:val="20"/>
          <w:szCs w:val="20"/>
          <w:highlight w:val="yellow"/>
        </w:rPr>
        <w:t>36</w:t>
      </w:r>
      <w:r w:rsidR="00044525" w:rsidRPr="006E6B01">
        <w:rPr>
          <w:rFonts w:ascii="Arial" w:hAnsi="Arial" w:cs="Arial"/>
          <w:color w:val="1A1A1A"/>
          <w:sz w:val="20"/>
          <w:szCs w:val="20"/>
          <w:highlight w:val="yellow"/>
        </w:rPr>
        <w:t>°C</w:t>
      </w:r>
      <w:r w:rsidR="00CF1213" w:rsidRPr="006E6B01">
        <w:rPr>
          <w:rFonts w:ascii="Arial" w:hAnsi="Arial" w:cs="Arial"/>
          <w:color w:val="1A1A1A"/>
          <w:sz w:val="20"/>
          <w:szCs w:val="20"/>
          <w:highlight w:val="yellow"/>
        </w:rPr>
        <w:t xml:space="preserve"> (</w:t>
      </w:r>
      <w:r w:rsidR="00D16406" w:rsidRPr="006E6B01">
        <w:rPr>
          <w:rFonts w:ascii="Arial" w:hAnsi="Arial" w:cs="Arial"/>
          <w:color w:val="1A1A1A"/>
          <w:sz w:val="20"/>
          <w:szCs w:val="20"/>
          <w:highlight w:val="yellow"/>
        </w:rPr>
        <w:t>Fig. 1</w:t>
      </w:r>
      <w:r w:rsidR="006C0A7F" w:rsidRPr="006E6B01">
        <w:rPr>
          <w:rFonts w:ascii="Arial" w:hAnsi="Arial" w:cs="Arial"/>
          <w:color w:val="1A1A1A"/>
          <w:sz w:val="20"/>
          <w:szCs w:val="20"/>
          <w:highlight w:val="yellow"/>
        </w:rPr>
        <w:t>C</w:t>
      </w:r>
      <w:r w:rsidR="00D16406" w:rsidRPr="006E6B01">
        <w:rPr>
          <w:rFonts w:ascii="Arial" w:hAnsi="Arial" w:cs="Arial"/>
          <w:color w:val="1A1A1A"/>
          <w:sz w:val="20"/>
          <w:szCs w:val="20"/>
          <w:highlight w:val="yellow"/>
        </w:rPr>
        <w:t>)</w:t>
      </w:r>
      <w:r w:rsidR="007D1E28" w:rsidRPr="006E6B01">
        <w:rPr>
          <w:rFonts w:ascii="Arial" w:hAnsi="Arial" w:cs="Arial"/>
          <w:color w:val="1A1A1A"/>
          <w:sz w:val="20"/>
          <w:szCs w:val="20"/>
          <w:highlight w:val="yellow"/>
        </w:rPr>
        <w:t>,</w:t>
      </w:r>
      <w:r w:rsidR="00D16406" w:rsidRPr="006E6B01">
        <w:rPr>
          <w:rFonts w:ascii="Arial" w:hAnsi="Arial" w:cs="Arial"/>
          <w:color w:val="1A1A1A"/>
          <w:sz w:val="20"/>
          <w:szCs w:val="20"/>
          <w:highlight w:val="yellow"/>
        </w:rPr>
        <w:t xml:space="preserve"> </w:t>
      </w:r>
      <w:r w:rsidR="00CF1213" w:rsidRPr="006E6B01">
        <w:rPr>
          <w:rFonts w:ascii="Arial" w:hAnsi="Arial" w:cs="Arial"/>
          <w:color w:val="1A1A1A"/>
          <w:sz w:val="20"/>
          <w:szCs w:val="20"/>
          <w:highlight w:val="yellow"/>
        </w:rPr>
        <w:t>an</w:t>
      </w:r>
      <w:r w:rsidR="007D7014" w:rsidRPr="006E6B01">
        <w:rPr>
          <w:rFonts w:ascii="Arial" w:hAnsi="Arial" w:cs="Arial"/>
          <w:color w:val="1A1A1A"/>
          <w:sz w:val="20"/>
          <w:szCs w:val="20"/>
          <w:highlight w:val="yellow"/>
        </w:rPr>
        <w:t xml:space="preserve"> increase of </w:t>
      </w:r>
      <w:r w:rsidR="0075620E" w:rsidRPr="006E6B01">
        <w:rPr>
          <w:rFonts w:ascii="Arial" w:hAnsi="Arial" w:cs="Arial"/>
          <w:color w:val="1A1A1A"/>
          <w:sz w:val="20"/>
          <w:szCs w:val="20"/>
          <w:highlight w:val="yellow"/>
        </w:rPr>
        <w:t xml:space="preserve">the </w:t>
      </w:r>
      <w:r w:rsidR="00A76F22" w:rsidRPr="006E6B01">
        <w:rPr>
          <w:rFonts w:ascii="Arial" w:hAnsi="Arial" w:cs="Arial"/>
          <w:sz w:val="20"/>
          <w:szCs w:val="20"/>
          <w:highlight w:val="yellow"/>
        </w:rPr>
        <w:t xml:space="preserve">maximum </w:t>
      </w:r>
      <w:r w:rsidR="004A54ED" w:rsidRPr="006E6B01">
        <w:rPr>
          <w:rFonts w:ascii="Arial" w:hAnsi="Arial" w:cs="Arial"/>
          <w:color w:val="1A1A1A"/>
          <w:sz w:val="20"/>
          <w:szCs w:val="20"/>
          <w:highlight w:val="yellow"/>
        </w:rPr>
        <w:t xml:space="preserve">of </w:t>
      </w:r>
      <w:r w:rsidR="00A46483" w:rsidRPr="006E6B01">
        <w:rPr>
          <w:rFonts w:ascii="Arial" w:hAnsi="Arial" w:cs="Arial"/>
          <w:color w:val="1A1A1A"/>
          <w:sz w:val="20"/>
          <w:szCs w:val="20"/>
          <w:highlight w:val="yellow"/>
        </w:rPr>
        <w:t>nearly 6</w:t>
      </w:r>
      <w:r w:rsidR="007D7014" w:rsidRPr="006E6B01">
        <w:rPr>
          <w:rFonts w:ascii="Arial" w:hAnsi="Arial" w:cs="Arial"/>
          <w:color w:val="1A1A1A"/>
          <w:sz w:val="20"/>
          <w:szCs w:val="20"/>
          <w:highlight w:val="yellow"/>
        </w:rPr>
        <w:t>°C</w:t>
      </w:r>
      <w:r w:rsidR="00D16406" w:rsidRPr="006E6B01">
        <w:rPr>
          <w:rFonts w:ascii="Arial" w:hAnsi="Arial" w:cs="Arial"/>
          <w:color w:val="1A1A1A"/>
          <w:sz w:val="20"/>
          <w:szCs w:val="20"/>
          <w:highlight w:val="yellow"/>
        </w:rPr>
        <w:t xml:space="preserve">. </w:t>
      </w:r>
      <w:r w:rsidR="004A5152" w:rsidRPr="006E6B01">
        <w:rPr>
          <w:rFonts w:ascii="Arial" w:hAnsi="Arial" w:cs="Arial"/>
          <w:color w:val="1A1A1A"/>
          <w:sz w:val="20"/>
          <w:szCs w:val="20"/>
          <w:highlight w:val="yellow"/>
        </w:rPr>
        <w:t xml:space="preserve">This leads to a </w:t>
      </w:r>
      <w:r w:rsidR="00085FFB" w:rsidRPr="006E6B01">
        <w:rPr>
          <w:rFonts w:ascii="Arial" w:hAnsi="Arial" w:cs="Arial"/>
          <w:color w:val="1A1A1A"/>
          <w:sz w:val="20"/>
          <w:szCs w:val="20"/>
          <w:highlight w:val="yellow"/>
        </w:rPr>
        <w:t xml:space="preserve">substantially </w:t>
      </w:r>
      <w:r w:rsidR="004A5152" w:rsidRPr="006E6B01">
        <w:rPr>
          <w:rFonts w:ascii="Arial" w:hAnsi="Arial" w:cs="Arial"/>
          <w:color w:val="1A1A1A"/>
          <w:sz w:val="20"/>
          <w:szCs w:val="20"/>
          <w:highlight w:val="yellow"/>
        </w:rPr>
        <w:t>less</w:t>
      </w:r>
      <w:ins w:id="9" w:author="Richard Aronson" w:date="2017-03-17T10:46:00Z">
        <w:r w:rsidR="00EB2CC1" w:rsidRPr="006E6B01">
          <w:rPr>
            <w:rFonts w:ascii="Arial" w:hAnsi="Arial" w:cs="Arial"/>
            <w:color w:val="1A1A1A"/>
            <w:sz w:val="20"/>
            <w:szCs w:val="20"/>
            <w:highlight w:val="yellow"/>
          </w:rPr>
          <w:t>-</w:t>
        </w:r>
      </w:ins>
      <w:del w:id="10" w:author="Richard Aronson" w:date="2017-03-17T10:46:00Z">
        <w:r w:rsidR="004A5152" w:rsidRPr="006E6B01" w:rsidDel="00EB2CC1">
          <w:rPr>
            <w:rFonts w:ascii="Arial" w:hAnsi="Arial" w:cs="Arial"/>
            <w:color w:val="1A1A1A"/>
            <w:sz w:val="20"/>
            <w:szCs w:val="20"/>
            <w:highlight w:val="yellow"/>
          </w:rPr>
          <w:delText xml:space="preserve"> </w:delText>
        </w:r>
      </w:del>
      <w:r w:rsidR="004A5152" w:rsidRPr="006E6B01">
        <w:rPr>
          <w:rFonts w:ascii="Arial" w:hAnsi="Arial" w:cs="Arial"/>
          <w:color w:val="1A1A1A"/>
          <w:sz w:val="20"/>
          <w:szCs w:val="20"/>
          <w:highlight w:val="yellow"/>
        </w:rPr>
        <w:t>optimistic view of how long into the 21</w:t>
      </w:r>
      <w:r w:rsidR="004A5152" w:rsidRPr="006E6B01">
        <w:rPr>
          <w:rFonts w:ascii="Arial" w:hAnsi="Arial" w:cs="Arial"/>
          <w:color w:val="1A1A1A"/>
          <w:sz w:val="20"/>
          <w:szCs w:val="20"/>
          <w:highlight w:val="yellow"/>
          <w:vertAlign w:val="superscript"/>
        </w:rPr>
        <w:t>st</w:t>
      </w:r>
      <w:r w:rsidR="004A5152" w:rsidRPr="006E6B01">
        <w:rPr>
          <w:rFonts w:ascii="Arial" w:hAnsi="Arial" w:cs="Arial"/>
          <w:color w:val="1A1A1A"/>
          <w:sz w:val="20"/>
          <w:szCs w:val="20"/>
          <w:highlight w:val="yellow"/>
        </w:rPr>
        <w:t xml:space="preserve"> century coral reef ecosystems could survive</w:t>
      </w:r>
      <w:ins w:id="11" w:author="Richard Aronson" w:date="2017-03-17T10:46:00Z">
        <w:r w:rsidR="00EB2CC1" w:rsidRPr="006E6B01">
          <w:rPr>
            <w:rFonts w:ascii="Arial" w:hAnsi="Arial" w:cs="Arial"/>
            <w:color w:val="1A1A1A"/>
            <w:sz w:val="20"/>
            <w:szCs w:val="20"/>
            <w:highlight w:val="yellow"/>
          </w:rPr>
          <w:t>,</w:t>
        </w:r>
      </w:ins>
      <w:r w:rsidR="004A5152" w:rsidRPr="006E6B01">
        <w:rPr>
          <w:rFonts w:ascii="Arial" w:hAnsi="Arial" w:cs="Arial"/>
          <w:color w:val="1A1A1A"/>
          <w:sz w:val="20"/>
          <w:szCs w:val="20"/>
          <w:highlight w:val="yellow"/>
        </w:rPr>
        <w:t xml:space="preserve"> even assuming a significant amount of adaptation</w:t>
      </w:r>
      <w:r w:rsidR="002D2D3A" w:rsidRPr="006E6B01">
        <w:rPr>
          <w:rFonts w:ascii="Arial" w:hAnsi="Arial" w:cs="Arial"/>
          <w:color w:val="1A1A1A"/>
          <w:sz w:val="20"/>
          <w:szCs w:val="20"/>
          <w:highlight w:val="yellow"/>
        </w:rPr>
        <w:t xml:space="preserve"> and/or acclimatization</w:t>
      </w:r>
      <w:r w:rsidR="004A5152" w:rsidRPr="006E6B01">
        <w:rPr>
          <w:rFonts w:ascii="Arial" w:hAnsi="Arial" w:cs="Arial"/>
          <w:color w:val="1A1A1A"/>
          <w:sz w:val="20"/>
          <w:szCs w:val="20"/>
          <w:highlight w:val="yellow"/>
        </w:rPr>
        <w:fldChar w:fldCharType="begin"/>
      </w:r>
      <w:r w:rsidR="00FC3AE3" w:rsidRPr="006E6B01">
        <w:rPr>
          <w:rFonts w:ascii="Arial" w:hAnsi="Arial" w:cs="Arial"/>
          <w:color w:val="1A1A1A"/>
          <w:sz w:val="20"/>
          <w:szCs w:val="20"/>
          <w:highlight w:val="yellow"/>
        </w:rPr>
        <w:instrText xml:space="preserve"> ADDIN ZOTERO_ITEM CSL_CITATION {"citationID":"6oej5htc8","properties":{"formattedCitation":"{\\rtf \\super 12\\nosupersub{}}","plainCitation":"12"},"citationItems":[{"id":1560,"uris":["http://zotero.org/users/1013952/items/G3QG5TTF"],"uri":["http://zotero.org/users/1013952/items/G3QG5TTF"],"itemData":{"id":1560,"type":"article-journal","title":"Coral reefs under rapid climate change and ocean acidification","container-title":"Science","page":"1737-1742","volume":"318","abstract":"Atmospheric carbon dioxide concentration is expected to exceed 500 parts per million and global temperatures to rise by at least 2{degrees}C by 2050 to 2100, values that significantly exceed those of at least the past 420,000 years during which most extant marine organisms evolved. Under conditions expected in the 21st century, global warming and ocean acidification will compromise carbonate accretion, with corals becoming increasingly rare on reef systems. The result will be less diverse reef communities and carbonate reef structures that fail to be maintained. Climate change also exacerbates local stresses from declining water quality and overexploitation of key species, driving reefs increasingly toward the tipping point for functional collapse. This review presents future scenarios for coral reefs that predict increasingly serious consequences for reef-associated fisheries, tourism, coastal protection, and people. As the International Year of the Reef 2008 begins, scaled-up management intervention and decisive action on global emissions are required if the loss of coral-dominated ecosystems is to be avoided.","DOI":"10.1126/science.1152509","note":"5857","shortTitle":"Coral reefs under rapid climate change and ocean acidification","author":[{"family":"Hoegh-Guldberg","given":"O."},{"family":"Mumby","given":"P. J."},{"family":"Hooten","given":"A. J."},{"family":"Steneck","given":"R. S."},{"family":"Greenfield","given":"P."},{"family":"Gomez","given":"E."},{"family":"Harvell","given":"C. D."},{"family":"Sale","given":"P. F."},{"family":"Edwards","given":"A. J."},{"family":"Caldeira","given":"K."},{"family":"Knowlton","given":"N."},{"family":"Eakin","given":"C. M."},{"family":"Iglesias-Prieto","given":"R."},{"family":"Muthiga","given":"N."},{"family":"Bradbury","given":"R. H."},{"family":"Dubi","given":"A."},{"family":"Hatziolos","given":"M. E."}],"issued":{"date-parts":[["2007"]]}}}],"schema":"https://github.com/citation-style-language/schema/raw/master/csl-citation.json"} </w:instrText>
      </w:r>
      <w:r w:rsidR="004A5152" w:rsidRPr="006E6B01">
        <w:rPr>
          <w:rFonts w:ascii="Arial" w:hAnsi="Arial" w:cs="Arial"/>
          <w:color w:val="1A1A1A"/>
          <w:sz w:val="20"/>
          <w:szCs w:val="20"/>
          <w:highlight w:val="yellow"/>
        </w:rPr>
        <w:fldChar w:fldCharType="separate"/>
      </w:r>
      <w:r w:rsidR="00FC3AE3" w:rsidRPr="006E6B01">
        <w:rPr>
          <w:rFonts w:ascii="Arial" w:eastAsia="Times New Roman" w:hAnsi="Arial" w:cs="Arial"/>
          <w:color w:val="000000"/>
          <w:sz w:val="20"/>
          <w:highlight w:val="yellow"/>
          <w:vertAlign w:val="superscript"/>
        </w:rPr>
        <w:t>12</w:t>
      </w:r>
      <w:r w:rsidR="004A5152" w:rsidRPr="006E6B01">
        <w:rPr>
          <w:rFonts w:ascii="Arial" w:hAnsi="Arial" w:cs="Arial"/>
          <w:color w:val="1A1A1A"/>
          <w:sz w:val="20"/>
          <w:szCs w:val="20"/>
          <w:highlight w:val="yellow"/>
        </w:rPr>
        <w:fldChar w:fldCharType="end"/>
      </w:r>
      <w:r w:rsidR="00085FFB" w:rsidRPr="006E6B01">
        <w:rPr>
          <w:rFonts w:ascii="Arial" w:hAnsi="Arial" w:cs="Arial"/>
          <w:color w:val="1A1A1A"/>
          <w:sz w:val="20"/>
          <w:szCs w:val="20"/>
          <w:highlight w:val="yellow"/>
        </w:rPr>
        <w:t>.</w:t>
      </w:r>
    </w:p>
    <w:p w14:paraId="2FD232F0" w14:textId="63A8F7CF" w:rsidR="003F6768" w:rsidRDefault="003E7D20" w:rsidP="006E1AD2">
      <w:pPr>
        <w:widowControl w:val="0"/>
        <w:autoSpaceDE w:val="0"/>
        <w:autoSpaceDN w:val="0"/>
        <w:adjustRightInd w:val="0"/>
        <w:spacing w:line="480" w:lineRule="auto"/>
        <w:ind w:firstLine="720"/>
        <w:rPr>
          <w:rFonts w:ascii="Arial" w:hAnsi="Arial" w:cs="Arial"/>
          <w:color w:val="1A1A1A"/>
          <w:sz w:val="20"/>
          <w:szCs w:val="20"/>
        </w:rPr>
      </w:pPr>
      <w:commentRangeStart w:id="12"/>
      <w:r w:rsidRPr="0054283C">
        <w:rPr>
          <w:rFonts w:ascii="Arial" w:hAnsi="Arial" w:cs="Arial"/>
          <w:sz w:val="20"/>
          <w:szCs w:val="20"/>
        </w:rPr>
        <w:t>One</w:t>
      </w:r>
      <w:r w:rsidRPr="00B311AA">
        <w:rPr>
          <w:rFonts w:ascii="Arial" w:hAnsi="Arial" w:cs="Arial"/>
          <w:sz w:val="20"/>
          <w:szCs w:val="20"/>
        </w:rPr>
        <w:t xml:space="preserve"> potential management response to </w:t>
      </w:r>
      <w:r w:rsidR="00854594" w:rsidRPr="00B311AA">
        <w:rPr>
          <w:rFonts w:ascii="Arial" w:hAnsi="Arial" w:cs="Arial"/>
          <w:sz w:val="20"/>
          <w:szCs w:val="20"/>
        </w:rPr>
        <w:t xml:space="preserve">anthropogenic </w:t>
      </w:r>
      <w:r w:rsidRPr="00B311AA">
        <w:rPr>
          <w:rFonts w:ascii="Arial" w:hAnsi="Arial" w:cs="Arial"/>
          <w:sz w:val="20"/>
          <w:szCs w:val="20"/>
        </w:rPr>
        <w:t xml:space="preserve">warming is to </w:t>
      </w:r>
      <w:r w:rsidR="00D55E5E" w:rsidRPr="00B311AA">
        <w:rPr>
          <w:rFonts w:ascii="Arial" w:hAnsi="Arial" w:cs="Arial"/>
          <w:sz w:val="20"/>
          <w:szCs w:val="20"/>
        </w:rPr>
        <w:t>position</w:t>
      </w:r>
      <w:r w:rsidRPr="00B311AA">
        <w:rPr>
          <w:rFonts w:ascii="Arial" w:hAnsi="Arial" w:cs="Arial"/>
          <w:sz w:val="20"/>
          <w:szCs w:val="20"/>
        </w:rPr>
        <w:t xml:space="preserve"> reserves </w:t>
      </w:r>
      <w:r w:rsidR="004B18AE">
        <w:rPr>
          <w:rFonts w:ascii="Arial" w:hAnsi="Arial" w:cs="Arial"/>
          <w:sz w:val="20"/>
          <w:szCs w:val="20"/>
        </w:rPr>
        <w:t>with</w:t>
      </w:r>
      <w:r w:rsidRPr="00B311AA">
        <w:rPr>
          <w:rFonts w:ascii="Arial" w:hAnsi="Arial" w:cs="Arial"/>
          <w:sz w:val="20"/>
          <w:szCs w:val="20"/>
        </w:rPr>
        <w:t xml:space="preserve">in </w:t>
      </w:r>
      <w:r w:rsidR="00EA556A" w:rsidRPr="00B311AA">
        <w:rPr>
          <w:rFonts w:ascii="Arial" w:hAnsi="Arial" w:cs="Arial"/>
          <w:sz w:val="20"/>
          <w:szCs w:val="20"/>
        </w:rPr>
        <w:t>regions expected to warm less</w:t>
      </w:r>
      <w:r w:rsidR="00A16318" w:rsidRPr="00B311AA">
        <w:rPr>
          <w:rFonts w:ascii="Arial" w:hAnsi="Arial" w:cs="Arial"/>
          <w:sz w:val="20"/>
          <w:szCs w:val="20"/>
        </w:rPr>
        <w:t xml:space="preserve"> or not at all,</w:t>
      </w:r>
      <w:r w:rsidRPr="00B311AA">
        <w:rPr>
          <w:rFonts w:ascii="Arial" w:hAnsi="Arial" w:cs="Arial"/>
          <w:color w:val="1A1A1A"/>
          <w:sz w:val="20"/>
          <w:szCs w:val="20"/>
        </w:rPr>
        <w:t xml:space="preserve"> </w:t>
      </w:r>
      <w:r w:rsidR="004B18AE">
        <w:rPr>
          <w:rFonts w:ascii="Arial" w:hAnsi="Arial" w:cs="Arial"/>
          <w:color w:val="1A1A1A"/>
          <w:sz w:val="20"/>
          <w:szCs w:val="20"/>
        </w:rPr>
        <w:t>i.e.,</w:t>
      </w:r>
      <w:r w:rsidR="00EA556A" w:rsidRPr="00B311AA">
        <w:rPr>
          <w:rFonts w:ascii="Arial" w:hAnsi="Arial" w:cs="Arial"/>
          <w:color w:val="1A1A1A"/>
          <w:sz w:val="20"/>
          <w:szCs w:val="20"/>
        </w:rPr>
        <w:t xml:space="preserve"> </w:t>
      </w:r>
      <w:r w:rsidR="00871011">
        <w:rPr>
          <w:rFonts w:ascii="Arial" w:hAnsi="Arial" w:cs="Arial"/>
          <w:color w:val="1A1A1A"/>
          <w:sz w:val="20"/>
          <w:szCs w:val="20"/>
        </w:rPr>
        <w:t>“</w:t>
      </w:r>
      <w:r w:rsidR="00436894" w:rsidRPr="00B311AA">
        <w:rPr>
          <w:rFonts w:ascii="Arial" w:hAnsi="Arial" w:cs="Arial"/>
          <w:color w:val="1A1A1A"/>
          <w:sz w:val="20"/>
          <w:szCs w:val="20"/>
        </w:rPr>
        <w:t>climate</w:t>
      </w:r>
      <w:r w:rsidRPr="00B311AA">
        <w:rPr>
          <w:rFonts w:ascii="Arial" w:hAnsi="Arial" w:cs="Arial"/>
          <w:color w:val="1A1A1A"/>
          <w:sz w:val="20"/>
          <w:szCs w:val="20"/>
        </w:rPr>
        <w:t xml:space="preserve"> change</w:t>
      </w:r>
      <w:r w:rsidR="00436894" w:rsidRPr="00B311AA">
        <w:rPr>
          <w:rFonts w:ascii="Arial" w:hAnsi="Arial" w:cs="Arial"/>
          <w:color w:val="1A1A1A"/>
          <w:sz w:val="20"/>
          <w:szCs w:val="20"/>
        </w:rPr>
        <w:t xml:space="preserve"> refugia</w:t>
      </w:r>
      <w:r w:rsidR="00871011">
        <w:rPr>
          <w:rFonts w:ascii="Arial" w:hAnsi="Arial" w:cs="Arial"/>
          <w:color w:val="1A1A1A"/>
          <w:sz w:val="20"/>
          <w:szCs w:val="20"/>
        </w:rPr>
        <w:t>”</w:t>
      </w:r>
      <w:r w:rsidR="00436894" w:rsidRPr="00B311AA">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{"citationID":"5uZSYlZu","properties":{"formattedCitation":"{\\rtf \\super 13,14\\nosupersub{}}","plainCitation":"13,14"},"citationItems":[{"id":4521,"uris":["http://zotero.org/users/1013952/items/UMCGMXZB"],"uri":["http://zotero.org/users/1013952/items/UMCGMXZB"],"itemData":{"id":4521,"type":"article-journal","title":"Reef-coral refugia in a rapidly changing ocean","container-title":"Global Change Biology","page":"2272-2282","volume":"21","issue":"6","source":"CrossRef","DOI":"10.1111/gcb.12851","ISSN":"13541013","language":"en","author":[{"family":"Cacciapaglia","given":"Chris"},{"family":"Woesik","given":"Robert","non-dropping-particle":"van"}],"issued":{"date-parts":[["2015",6]]}}},{"id":4329,"uris":["http://zotero.org/users/1013952/items/E728G9H9"],"uri":["http://zotero.org/users/1013952/items/E728G9H9"],"itemData":{"id":4329,"type":"article-journal","title":"Designing marine protected area networks to address the impacts of climate change","container-title":"Frontiers in Ecology and the Environment","page":"362-370","volume":"7","issue":"7","source":"CrossRef","DOI":"10.1890/070211","ISSN":"1540-9295","language":"en","author":[{"family":"McLeod","given":"Elizabeth"},{"family":"Salm","given":"Rodney"},{"family":"Green","given":"Alison"},{"family":"Almany","given":"Jeanine"}],"issued":{"date-parts":[["2009",9]]}}}],"schema":"https://github.com/citation-style-language/schema/raw/master/csl-citation.json"} </w:instrText>
      </w:r>
      <w:r w:rsidR="00436894" w:rsidRPr="00B311AA">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13,14</w:t>
      </w:r>
      <w:r w:rsidR="00436894" w:rsidRPr="00B311AA">
        <w:rPr>
          <w:rFonts w:ascii="Arial" w:hAnsi="Arial" w:cs="Arial"/>
          <w:color w:val="1A1A1A"/>
          <w:sz w:val="20"/>
          <w:szCs w:val="20"/>
        </w:rPr>
        <w:fldChar w:fldCharType="end"/>
      </w:r>
      <w:r w:rsidR="00436894" w:rsidRPr="00B311AA">
        <w:rPr>
          <w:rFonts w:ascii="Arial" w:hAnsi="Arial" w:cs="Arial"/>
          <w:color w:val="1A1A1A"/>
          <w:sz w:val="20"/>
          <w:szCs w:val="20"/>
        </w:rPr>
        <w:t xml:space="preserve">. </w:t>
      </w:r>
      <w:commentRangeEnd w:id="12"/>
      <w:r w:rsidR="00EB2CC1">
        <w:rPr>
          <w:rStyle w:val="CommentReference"/>
        </w:rPr>
        <w:commentReference w:id="12"/>
      </w:r>
      <w:r w:rsidR="006E1AD2">
        <w:rPr>
          <w:rFonts w:ascii="Arial" w:hAnsi="Arial" w:cs="Arial"/>
          <w:color w:val="1A1A1A"/>
          <w:sz w:val="20"/>
          <w:szCs w:val="20"/>
        </w:rPr>
        <w:t>However, t</w:t>
      </w:r>
      <w:r w:rsidR="00E7269B" w:rsidRPr="00B311AA">
        <w:rPr>
          <w:rFonts w:ascii="Arial" w:hAnsi="Arial" w:cs="Arial"/>
          <w:sz w:val="20"/>
          <w:szCs w:val="20"/>
        </w:rPr>
        <w:t xml:space="preserve">he predicted increase in maximum SST within MPAs is almost </w:t>
      </w:r>
      <w:r w:rsidR="00E7269B" w:rsidRPr="00FE6CA2">
        <w:rPr>
          <w:rFonts w:ascii="Arial" w:hAnsi="Arial" w:cs="Arial"/>
          <w:color w:val="1A1A1A"/>
          <w:sz w:val="20"/>
          <w:szCs w:val="20"/>
          <w:highlight w:val="yellow"/>
        </w:rPr>
        <w:t>3</w:t>
      </w:r>
      <w:r w:rsidR="00E7269B" w:rsidRPr="00B311AA">
        <w:rPr>
          <w:rFonts w:ascii="Arial" w:hAnsi="Arial" w:cs="Arial"/>
          <w:color w:val="1A1A1A"/>
          <w:sz w:val="20"/>
          <w:szCs w:val="20"/>
        </w:rPr>
        <w:t>°C greater than for the ocean in general (Table 1, Fig. 3). This bias is largely due to the clustering of reserves in shallow, coastal</w:t>
      </w:r>
      <w:r w:rsidR="002D6706" w:rsidRPr="00B311AA">
        <w:rPr>
          <w:rFonts w:ascii="Arial" w:hAnsi="Arial" w:cs="Arial"/>
          <w:color w:val="1A1A1A"/>
          <w:sz w:val="20"/>
          <w:szCs w:val="20"/>
        </w:rPr>
        <w:t>,</w:t>
      </w:r>
      <w:r w:rsidR="00E7269B" w:rsidRPr="00B311AA">
        <w:rPr>
          <w:rFonts w:ascii="Arial" w:hAnsi="Arial" w:cs="Arial"/>
          <w:color w:val="1A1A1A"/>
          <w:sz w:val="20"/>
          <w:szCs w:val="20"/>
        </w:rPr>
        <w:t xml:space="preserve"> mid-latitude seas (Figs. 1, SX)</w:t>
      </w:r>
      <w:r w:rsidR="002D6706" w:rsidRPr="00B311AA">
        <w:rPr>
          <w:rFonts w:ascii="Arial" w:hAnsi="Arial" w:cs="Arial"/>
          <w:color w:val="1A1A1A"/>
          <w:sz w:val="20"/>
          <w:szCs w:val="20"/>
        </w:rPr>
        <w:t>, which</w:t>
      </w:r>
      <w:r w:rsidR="00E7269B" w:rsidRPr="00B311AA">
        <w:rPr>
          <w:rFonts w:ascii="Arial" w:hAnsi="Arial" w:cs="Arial"/>
          <w:color w:val="1A1A1A"/>
          <w:sz w:val="20"/>
          <w:szCs w:val="20"/>
        </w:rPr>
        <w:t xml:space="preserve"> are warming more </w:t>
      </w:r>
      <w:r w:rsidR="002D6706" w:rsidRPr="00B311AA">
        <w:rPr>
          <w:rFonts w:ascii="Arial" w:hAnsi="Arial" w:cs="Arial"/>
          <w:color w:val="1A1A1A"/>
          <w:sz w:val="20"/>
          <w:szCs w:val="20"/>
        </w:rPr>
        <w:t xml:space="preserve">rapidly </w:t>
      </w:r>
      <w:r w:rsidR="00E7269B" w:rsidRPr="00B311AA">
        <w:rPr>
          <w:rFonts w:ascii="Arial" w:hAnsi="Arial" w:cs="Arial"/>
          <w:color w:val="1A1A1A"/>
          <w:sz w:val="20"/>
          <w:szCs w:val="20"/>
        </w:rPr>
        <w:t>than</w:t>
      </w:r>
      <w:r w:rsidR="002D6706" w:rsidRPr="00B311AA">
        <w:rPr>
          <w:rFonts w:ascii="Arial" w:hAnsi="Arial" w:cs="Arial"/>
          <w:color w:val="1A1A1A"/>
          <w:sz w:val="20"/>
          <w:szCs w:val="20"/>
        </w:rPr>
        <w:t xml:space="preserve"> </w:t>
      </w:r>
      <w:r w:rsidR="001A10D9" w:rsidRPr="00B311AA">
        <w:rPr>
          <w:rFonts w:ascii="Arial" w:hAnsi="Arial" w:cs="Arial"/>
          <w:color w:val="1A1A1A"/>
          <w:sz w:val="20"/>
          <w:szCs w:val="20"/>
        </w:rPr>
        <w:t xml:space="preserve">offshore </w:t>
      </w:r>
      <w:r w:rsidR="00E7269B" w:rsidRPr="00B311AA">
        <w:rPr>
          <w:rFonts w:ascii="Arial" w:hAnsi="Arial" w:cs="Arial"/>
          <w:color w:val="1A1A1A"/>
          <w:sz w:val="20"/>
          <w:szCs w:val="20"/>
        </w:rPr>
        <w:t>surface waters and coastal seas</w:t>
      </w:r>
      <w:r w:rsidR="002D6706" w:rsidRPr="00B311AA">
        <w:rPr>
          <w:rFonts w:ascii="Arial" w:hAnsi="Arial" w:cs="Arial"/>
          <w:color w:val="1A1A1A"/>
          <w:sz w:val="20"/>
          <w:szCs w:val="20"/>
        </w:rPr>
        <w:t xml:space="preserve"> at </w:t>
      </w:r>
      <w:r w:rsidR="00221028">
        <w:rPr>
          <w:rFonts w:ascii="Arial" w:hAnsi="Arial" w:cs="Arial"/>
          <w:color w:val="1A1A1A"/>
          <w:sz w:val="20"/>
          <w:szCs w:val="20"/>
        </w:rPr>
        <w:t xml:space="preserve">some </w:t>
      </w:r>
      <w:r w:rsidR="002D6706" w:rsidRPr="00B311AA">
        <w:rPr>
          <w:rFonts w:ascii="Arial" w:hAnsi="Arial" w:cs="Arial"/>
          <w:color w:val="1A1A1A"/>
          <w:sz w:val="20"/>
          <w:szCs w:val="20"/>
        </w:rPr>
        <w:t>tropical and polar latitudes</w:t>
      </w:r>
      <w:r w:rsidR="00E7269B" w:rsidRPr="00B311AA">
        <w:rPr>
          <w:rFonts w:ascii="Arial" w:hAnsi="Arial" w:cs="Arial"/>
          <w:color w:val="1A1A1A"/>
          <w:sz w:val="20"/>
          <w:szCs w:val="20"/>
        </w:rPr>
        <w:t xml:space="preserve">. </w:t>
      </w:r>
      <w:r w:rsidR="00B66325" w:rsidRPr="00B311AA">
        <w:rPr>
          <w:rFonts w:ascii="Arial" w:hAnsi="Arial" w:cs="Arial"/>
          <w:color w:val="1A1A1A"/>
          <w:sz w:val="20"/>
          <w:szCs w:val="20"/>
        </w:rPr>
        <w:t>Likewise, a</w:t>
      </w:r>
      <w:r w:rsidR="00884C34" w:rsidRPr="00B311AA">
        <w:rPr>
          <w:rFonts w:ascii="Arial" w:hAnsi="Arial" w:cs="Arial"/>
          <w:color w:val="1A1A1A"/>
          <w:sz w:val="20"/>
          <w:szCs w:val="20"/>
        </w:rPr>
        <w:t>t a smaller scale</w:t>
      </w:r>
      <w:r w:rsidR="005E6C6A" w:rsidRPr="00B311AA">
        <w:rPr>
          <w:rFonts w:ascii="Arial" w:hAnsi="Arial" w:cs="Arial"/>
          <w:color w:val="1A1A1A"/>
          <w:sz w:val="20"/>
          <w:szCs w:val="20"/>
        </w:rPr>
        <w:t xml:space="preserve"> </w:t>
      </w:r>
      <w:r w:rsidR="00884C34" w:rsidRPr="00B311AA">
        <w:rPr>
          <w:rFonts w:ascii="Arial" w:hAnsi="Arial" w:cs="Arial"/>
          <w:color w:val="1A1A1A"/>
          <w:sz w:val="20"/>
          <w:szCs w:val="20"/>
        </w:rPr>
        <w:t>w</w:t>
      </w:r>
      <w:r w:rsidR="00D96002" w:rsidRPr="00B311AA">
        <w:rPr>
          <w:rFonts w:ascii="Arial" w:hAnsi="Arial" w:cs="Arial"/>
          <w:color w:val="1A1A1A"/>
          <w:sz w:val="20"/>
          <w:szCs w:val="20"/>
        </w:rPr>
        <w:t xml:space="preserve">e found </w:t>
      </w:r>
      <w:r w:rsidR="007E03C5" w:rsidRPr="00B311AA">
        <w:rPr>
          <w:rFonts w:ascii="Arial" w:hAnsi="Arial" w:cs="Arial"/>
          <w:color w:val="1A1A1A"/>
          <w:sz w:val="20"/>
          <w:szCs w:val="20"/>
        </w:rPr>
        <w:t xml:space="preserve">that </w:t>
      </w:r>
      <w:r w:rsidR="00D96002" w:rsidRPr="00B311AA">
        <w:rPr>
          <w:rFonts w:ascii="Arial" w:hAnsi="Arial" w:cs="Arial"/>
          <w:color w:val="1A1A1A"/>
          <w:sz w:val="20"/>
          <w:szCs w:val="20"/>
        </w:rPr>
        <w:t xml:space="preserve">there was substantial </w:t>
      </w:r>
      <w:r w:rsidR="005E6C6A" w:rsidRPr="00B311AA">
        <w:rPr>
          <w:rFonts w:ascii="Arial" w:hAnsi="Arial" w:cs="Arial"/>
          <w:color w:val="1A1A1A"/>
          <w:sz w:val="20"/>
          <w:szCs w:val="20"/>
        </w:rPr>
        <w:t xml:space="preserve">among-ecoregion </w:t>
      </w:r>
      <w:r w:rsidR="00D96002" w:rsidRPr="00B311AA">
        <w:rPr>
          <w:rFonts w:ascii="Arial" w:hAnsi="Arial" w:cs="Arial"/>
          <w:color w:val="1A1A1A"/>
          <w:sz w:val="20"/>
          <w:szCs w:val="20"/>
        </w:rPr>
        <w:t xml:space="preserve">variability in projected warming </w:t>
      </w:r>
      <w:r w:rsidR="004703C2" w:rsidRPr="00B311AA">
        <w:rPr>
          <w:rFonts w:ascii="Arial" w:hAnsi="Arial" w:cs="Arial"/>
          <w:color w:val="1A1A1A"/>
          <w:sz w:val="20"/>
          <w:szCs w:val="20"/>
        </w:rPr>
        <w:t>(Fig. 3A, Table S1)</w:t>
      </w:r>
      <w:r w:rsidR="005E6C6A" w:rsidRPr="00B311AA">
        <w:rPr>
          <w:rFonts w:ascii="Arial" w:hAnsi="Arial" w:cs="Arial"/>
          <w:color w:val="1A1A1A"/>
          <w:sz w:val="20"/>
          <w:szCs w:val="20"/>
        </w:rPr>
        <w:t xml:space="preserve"> and that warming was unrelated to the nu</w:t>
      </w:r>
      <w:r w:rsidR="00FE6CA2">
        <w:rPr>
          <w:rFonts w:ascii="Arial" w:hAnsi="Arial" w:cs="Arial"/>
          <w:color w:val="1A1A1A"/>
          <w:sz w:val="20"/>
          <w:szCs w:val="20"/>
        </w:rPr>
        <w:t xml:space="preserve">mber of MPAs within ecoregions </w:t>
      </w:r>
      <w:r w:rsidR="00884C34" w:rsidRPr="00B311AA">
        <w:rPr>
          <w:rFonts w:ascii="Arial" w:hAnsi="Arial" w:cs="Arial"/>
          <w:color w:val="1A1A1A"/>
          <w:sz w:val="20"/>
          <w:szCs w:val="20"/>
        </w:rPr>
        <w:t>(</w:t>
      </w:r>
      <w:r w:rsidR="004703C2" w:rsidRPr="00B311AA">
        <w:rPr>
          <w:rFonts w:ascii="Arial" w:hAnsi="Arial" w:cs="Arial"/>
          <w:color w:val="1A1A1A"/>
          <w:sz w:val="20"/>
          <w:szCs w:val="20"/>
        </w:rPr>
        <w:t xml:space="preserve">Fig. </w:t>
      </w:r>
      <w:r w:rsidR="000523BB" w:rsidRPr="00B311AA">
        <w:rPr>
          <w:rFonts w:ascii="Arial" w:hAnsi="Arial" w:cs="Arial"/>
          <w:color w:val="1A1A1A"/>
          <w:sz w:val="20"/>
          <w:szCs w:val="20"/>
        </w:rPr>
        <w:t>SX</w:t>
      </w:r>
      <w:r w:rsidR="00884C34" w:rsidRPr="00B311AA">
        <w:rPr>
          <w:rFonts w:ascii="Arial" w:hAnsi="Arial" w:cs="Arial"/>
          <w:color w:val="1A1A1A"/>
          <w:sz w:val="20"/>
          <w:szCs w:val="20"/>
        </w:rPr>
        <w:t>).</w:t>
      </w:r>
      <w:r w:rsidR="00884C34">
        <w:rPr>
          <w:rFonts w:ascii="Arial" w:hAnsi="Arial" w:cs="Arial"/>
          <w:color w:val="1A1A1A"/>
          <w:sz w:val="20"/>
          <w:szCs w:val="20"/>
        </w:rPr>
        <w:t xml:space="preserve"> </w:t>
      </w:r>
    </w:p>
    <w:p w14:paraId="47659FFB" w14:textId="0653DC84" w:rsidR="00CD10C9" w:rsidRPr="00D3756C" w:rsidRDefault="00B666BC" w:rsidP="00D3756C">
      <w:pPr>
        <w:widowControl w:val="0"/>
        <w:autoSpaceDE w:val="0"/>
        <w:autoSpaceDN w:val="0"/>
        <w:adjustRightInd w:val="0"/>
        <w:spacing w:line="480" w:lineRule="auto"/>
        <w:ind w:firstLine="720"/>
        <w:rPr>
          <w:rFonts w:ascii="Arial" w:hAnsi="Arial" w:cs="Arial"/>
          <w:b/>
          <w:sz w:val="20"/>
          <w:szCs w:val="20"/>
        </w:rPr>
      </w:pPr>
      <w:r>
        <w:rPr>
          <w:rFonts w:ascii="Arial" w:hAnsi="Arial" w:cs="Arial"/>
          <w:color w:val="1A1A1A"/>
          <w:sz w:val="20"/>
          <w:szCs w:val="20"/>
        </w:rPr>
        <w:t xml:space="preserve">Warming rates are </w:t>
      </w:r>
      <w:r w:rsidR="00884C34">
        <w:rPr>
          <w:rFonts w:ascii="Arial" w:hAnsi="Arial" w:cs="Arial"/>
          <w:color w:val="1A1A1A"/>
          <w:sz w:val="20"/>
          <w:szCs w:val="20"/>
        </w:rPr>
        <w:t xml:space="preserve">projected to be relatively modest in </w:t>
      </w:r>
      <w:r w:rsidR="00A63788">
        <w:rPr>
          <w:rFonts w:ascii="Arial" w:hAnsi="Arial" w:cs="Arial"/>
          <w:color w:val="1A1A1A"/>
          <w:sz w:val="20"/>
          <w:szCs w:val="20"/>
        </w:rPr>
        <w:t>some</w:t>
      </w:r>
      <w:r w:rsidR="009143B5">
        <w:rPr>
          <w:rFonts w:ascii="Arial" w:hAnsi="Arial" w:cs="Arial"/>
          <w:color w:val="1A1A1A"/>
          <w:sz w:val="20"/>
          <w:szCs w:val="20"/>
        </w:rPr>
        <w:t xml:space="preserve"> ecoregions, including</w:t>
      </w:r>
      <w:r w:rsidR="00DD7C60">
        <w:rPr>
          <w:rFonts w:ascii="Arial" w:hAnsi="Arial" w:cs="Arial"/>
          <w:color w:val="1A1A1A"/>
          <w:sz w:val="20"/>
          <w:szCs w:val="20"/>
        </w:rPr>
        <w:t xml:space="preserve"> </w:t>
      </w:r>
      <w:r w:rsidR="008232A3">
        <w:rPr>
          <w:rFonts w:ascii="Arial" w:hAnsi="Arial" w:cs="Arial"/>
          <w:color w:val="1A1A1A"/>
          <w:sz w:val="20"/>
          <w:szCs w:val="20"/>
        </w:rPr>
        <w:t xml:space="preserve">the Hawaiian </w:t>
      </w:r>
      <w:r w:rsidR="00DD7C60">
        <w:rPr>
          <w:rFonts w:ascii="Arial" w:hAnsi="Arial" w:cs="Arial"/>
          <w:color w:val="1A1A1A"/>
          <w:sz w:val="20"/>
          <w:szCs w:val="20"/>
        </w:rPr>
        <w:t>and Rapa-Pitca</w:t>
      </w:r>
      <w:r w:rsidR="009143B5">
        <w:rPr>
          <w:rFonts w:ascii="Arial" w:hAnsi="Arial" w:cs="Arial"/>
          <w:color w:val="1A1A1A"/>
          <w:sz w:val="20"/>
          <w:szCs w:val="20"/>
        </w:rPr>
        <w:t>i</w:t>
      </w:r>
      <w:r w:rsidR="00DD7C60">
        <w:rPr>
          <w:rFonts w:ascii="Arial" w:hAnsi="Arial" w:cs="Arial"/>
          <w:color w:val="1A1A1A"/>
          <w:sz w:val="20"/>
          <w:szCs w:val="20"/>
        </w:rPr>
        <w:t>rn</w:t>
      </w:r>
      <w:r w:rsidR="008232A3">
        <w:rPr>
          <w:rFonts w:ascii="Arial" w:hAnsi="Arial" w:cs="Arial"/>
          <w:color w:val="1A1A1A"/>
          <w:sz w:val="20"/>
          <w:szCs w:val="20"/>
        </w:rPr>
        <w:t xml:space="preserve"> island groups</w:t>
      </w:r>
      <w:r w:rsidR="00884C34">
        <w:rPr>
          <w:rFonts w:ascii="Arial" w:hAnsi="Arial" w:cs="Arial"/>
          <w:color w:val="1A1A1A"/>
          <w:sz w:val="20"/>
          <w:szCs w:val="20"/>
        </w:rPr>
        <w:t xml:space="preserve">, and more </w:t>
      </w:r>
      <w:r w:rsidR="00221028">
        <w:rPr>
          <w:rFonts w:ascii="Arial" w:hAnsi="Arial" w:cs="Arial"/>
          <w:color w:val="1A1A1A"/>
          <w:sz w:val="20"/>
          <w:szCs w:val="20"/>
        </w:rPr>
        <w:t>rapid</w:t>
      </w:r>
      <w:r w:rsidR="00884C34">
        <w:rPr>
          <w:rFonts w:ascii="Arial" w:hAnsi="Arial" w:cs="Arial"/>
          <w:color w:val="1A1A1A"/>
          <w:sz w:val="20"/>
          <w:szCs w:val="20"/>
        </w:rPr>
        <w:t xml:space="preserve"> in others</w:t>
      </w:r>
      <w:r w:rsidR="009143B5">
        <w:rPr>
          <w:rFonts w:ascii="Arial" w:hAnsi="Arial" w:cs="Arial"/>
          <w:color w:val="1A1A1A"/>
          <w:sz w:val="20"/>
          <w:szCs w:val="20"/>
        </w:rPr>
        <w:t>, such as the</w:t>
      </w:r>
      <w:r w:rsidR="00A63788">
        <w:rPr>
          <w:rFonts w:ascii="Arial" w:hAnsi="Arial" w:cs="Arial"/>
          <w:color w:val="1A1A1A"/>
          <w:sz w:val="20"/>
          <w:szCs w:val="20"/>
        </w:rPr>
        <w:t xml:space="preserve"> Gulf of Maine and the </w:t>
      </w:r>
      <w:r>
        <w:rPr>
          <w:rFonts w:ascii="Arial" w:hAnsi="Arial" w:cs="Arial"/>
          <w:color w:val="1A1A1A"/>
          <w:sz w:val="20"/>
          <w:szCs w:val="20"/>
        </w:rPr>
        <w:t xml:space="preserve">Galapagos </w:t>
      </w:r>
      <w:r w:rsidR="009143B5">
        <w:rPr>
          <w:rFonts w:ascii="Arial" w:hAnsi="Arial" w:cs="Arial"/>
          <w:color w:val="1A1A1A"/>
          <w:sz w:val="20"/>
          <w:szCs w:val="20"/>
        </w:rPr>
        <w:t>I</w:t>
      </w:r>
      <w:r>
        <w:rPr>
          <w:rFonts w:ascii="Arial" w:hAnsi="Arial" w:cs="Arial"/>
          <w:color w:val="1A1A1A"/>
          <w:sz w:val="20"/>
          <w:szCs w:val="20"/>
        </w:rPr>
        <w:t>slands</w:t>
      </w:r>
      <w:ins w:id="13" w:author="Richard Aronson" w:date="2017-03-17T10:48:00Z">
        <w:r w:rsidR="00EB2CC1">
          <w:rPr>
            <w:rFonts w:ascii="Arial" w:hAnsi="Arial" w:cs="Arial"/>
            <w:color w:val="1A1A1A"/>
            <w:sz w:val="20"/>
            <w:szCs w:val="20"/>
          </w:rPr>
          <w:t>,</w:t>
        </w:r>
      </w:ins>
      <w:r w:rsidR="00221028">
        <w:rPr>
          <w:rFonts w:ascii="Arial" w:hAnsi="Arial" w:cs="Arial"/>
          <w:color w:val="1A1A1A"/>
          <w:sz w:val="20"/>
          <w:szCs w:val="20"/>
        </w:rPr>
        <w:t xml:space="preserve"> where </w:t>
      </w:r>
      <w:r w:rsidR="00943F30">
        <w:rPr>
          <w:rFonts w:ascii="Arial" w:hAnsi="Arial" w:cs="Arial"/>
          <w:color w:val="1A1A1A"/>
          <w:sz w:val="20"/>
          <w:szCs w:val="20"/>
        </w:rPr>
        <w:t>maximum SST is predict</w:t>
      </w:r>
      <w:ins w:id="14" w:author="Richard Aronson" w:date="2017-03-17T10:48:00Z">
        <w:r w:rsidR="00EB2CC1">
          <w:rPr>
            <w:rFonts w:ascii="Arial" w:hAnsi="Arial" w:cs="Arial"/>
            <w:color w:val="1A1A1A"/>
            <w:sz w:val="20"/>
            <w:szCs w:val="20"/>
          </w:rPr>
          <w:t>e</w:t>
        </w:r>
      </w:ins>
      <w:r w:rsidR="00943F30">
        <w:rPr>
          <w:rFonts w:ascii="Arial" w:hAnsi="Arial" w:cs="Arial"/>
          <w:color w:val="1A1A1A"/>
          <w:sz w:val="20"/>
          <w:szCs w:val="20"/>
        </w:rPr>
        <w:t xml:space="preserve">d to increased by </w:t>
      </w:r>
      <w:r w:rsidR="00943F30" w:rsidRPr="00B009AF">
        <w:rPr>
          <w:rFonts w:ascii="Arial" w:hAnsi="Arial" w:cs="Arial"/>
          <w:color w:val="1A1A1A"/>
          <w:sz w:val="20"/>
          <w:szCs w:val="20"/>
          <w:highlight w:val="yellow"/>
        </w:rPr>
        <w:t>X and X</w:t>
      </w:r>
      <w:r w:rsidR="00221028">
        <w:rPr>
          <w:rFonts w:ascii="Arial" w:hAnsi="Arial" w:cs="Arial"/>
          <w:color w:val="1A1A1A"/>
          <w:sz w:val="20"/>
          <w:szCs w:val="20"/>
        </w:rPr>
        <w:t>, respectively</w:t>
      </w:r>
      <w:r w:rsidR="00943F30">
        <w:rPr>
          <w:rFonts w:ascii="Arial" w:hAnsi="Arial" w:cs="Arial"/>
          <w:color w:val="1A1A1A"/>
          <w:sz w:val="20"/>
          <w:szCs w:val="20"/>
        </w:rPr>
        <w:t xml:space="preserve"> (by 2100 under RCP 8.5)</w:t>
      </w:r>
      <w:r w:rsidR="00884C34">
        <w:rPr>
          <w:rFonts w:ascii="Arial" w:hAnsi="Arial" w:cs="Arial"/>
          <w:color w:val="1A1A1A"/>
          <w:sz w:val="20"/>
          <w:szCs w:val="20"/>
        </w:rPr>
        <w:t xml:space="preserve">. </w:t>
      </w:r>
      <w:r w:rsidR="008232A3">
        <w:rPr>
          <w:rFonts w:ascii="Arial" w:hAnsi="Arial" w:cs="Arial"/>
          <w:color w:val="1A1A1A"/>
          <w:sz w:val="20"/>
          <w:szCs w:val="20"/>
        </w:rPr>
        <w:t xml:space="preserve">However, the </w:t>
      </w:r>
      <w:r w:rsidR="001A10D9">
        <w:rPr>
          <w:rFonts w:ascii="Arial" w:hAnsi="Arial" w:cs="Arial"/>
          <w:color w:val="1A1A1A"/>
          <w:sz w:val="20"/>
          <w:szCs w:val="20"/>
        </w:rPr>
        <w:t xml:space="preserve">inherent </w:t>
      </w:r>
      <w:r w:rsidR="004956AB">
        <w:rPr>
          <w:rFonts w:ascii="Arial" w:hAnsi="Arial" w:cs="Arial"/>
          <w:color w:val="1A1A1A"/>
          <w:sz w:val="20"/>
          <w:szCs w:val="20"/>
        </w:rPr>
        <w:t xml:space="preserve">thermal </w:t>
      </w:r>
      <w:r w:rsidR="001A10D9">
        <w:rPr>
          <w:rFonts w:ascii="Arial" w:hAnsi="Arial" w:cs="Arial"/>
          <w:color w:val="1A1A1A"/>
          <w:sz w:val="20"/>
          <w:szCs w:val="20"/>
        </w:rPr>
        <w:t xml:space="preserve">sensitivity of </w:t>
      </w:r>
      <w:r w:rsidR="008232A3">
        <w:rPr>
          <w:rFonts w:ascii="Arial" w:hAnsi="Arial" w:cs="Arial"/>
          <w:color w:val="1A1A1A"/>
          <w:sz w:val="20"/>
          <w:szCs w:val="20"/>
        </w:rPr>
        <w:t xml:space="preserve">constituent species also varies among ecoregions, complicating predictions of local warming </w:t>
      </w:r>
      <w:r w:rsidR="00FE6CA2">
        <w:rPr>
          <w:rFonts w:ascii="Arial" w:hAnsi="Arial" w:cs="Arial"/>
          <w:color w:val="1A1A1A"/>
          <w:sz w:val="20"/>
          <w:szCs w:val="20"/>
        </w:rPr>
        <w:t>impacts</w:t>
      </w:r>
      <w:r w:rsidR="008232A3">
        <w:rPr>
          <w:rFonts w:ascii="Arial" w:hAnsi="Arial" w:cs="Arial"/>
          <w:color w:val="1A1A1A"/>
          <w:sz w:val="20"/>
          <w:szCs w:val="20"/>
        </w:rPr>
        <w:t>.</w:t>
      </w:r>
      <w:r w:rsidR="001A10D9">
        <w:rPr>
          <w:rFonts w:ascii="Arial" w:hAnsi="Arial" w:cs="Arial"/>
          <w:color w:val="1A1A1A"/>
          <w:sz w:val="20"/>
          <w:szCs w:val="20"/>
        </w:rPr>
        <w:t xml:space="preserve"> </w:t>
      </w:r>
      <w:r w:rsidR="002C4277">
        <w:rPr>
          <w:rFonts w:ascii="Arial" w:hAnsi="Arial" w:cs="Arial"/>
          <w:color w:val="1A1A1A"/>
          <w:sz w:val="20"/>
          <w:szCs w:val="20"/>
        </w:rPr>
        <w:t>Th</w:t>
      </w:r>
      <w:r w:rsidR="003B320A">
        <w:rPr>
          <w:rFonts w:ascii="Arial" w:hAnsi="Arial" w:cs="Arial"/>
          <w:color w:val="1A1A1A"/>
          <w:sz w:val="20"/>
          <w:szCs w:val="20"/>
        </w:rPr>
        <w:t xml:space="preserve">e margin between what a species can tolerate and local </w:t>
      </w:r>
      <w:r w:rsidR="008232A3" w:rsidRPr="008232A3">
        <w:rPr>
          <w:rFonts w:ascii="Arial" w:hAnsi="Arial" w:cs="Arial"/>
          <w:color w:val="1A1A1A"/>
          <w:sz w:val="20"/>
          <w:szCs w:val="20"/>
          <w:highlight w:val="yellow"/>
        </w:rPr>
        <w:t>maximum</w:t>
      </w:r>
      <w:r w:rsidR="008232A3">
        <w:rPr>
          <w:rFonts w:ascii="Arial" w:hAnsi="Arial" w:cs="Arial"/>
          <w:color w:val="1A1A1A"/>
          <w:sz w:val="20"/>
          <w:szCs w:val="20"/>
        </w:rPr>
        <w:t xml:space="preserve"> </w:t>
      </w:r>
      <w:r w:rsidR="003B320A">
        <w:rPr>
          <w:rFonts w:ascii="Arial" w:hAnsi="Arial" w:cs="Arial"/>
          <w:color w:val="1A1A1A"/>
          <w:sz w:val="20"/>
          <w:szCs w:val="20"/>
        </w:rPr>
        <w:t>temperatures, averaged across all species in a community</w:t>
      </w:r>
      <w:r w:rsidR="008232A3">
        <w:rPr>
          <w:rFonts w:ascii="Arial" w:hAnsi="Arial" w:cs="Arial"/>
          <w:color w:val="1A1A1A"/>
          <w:sz w:val="20"/>
          <w:szCs w:val="20"/>
        </w:rPr>
        <w:t>,</w:t>
      </w:r>
      <w:r w:rsidR="003B320A">
        <w:rPr>
          <w:rFonts w:ascii="Arial" w:hAnsi="Arial" w:cs="Arial"/>
          <w:color w:val="1A1A1A"/>
          <w:sz w:val="20"/>
          <w:szCs w:val="20"/>
        </w:rPr>
        <w:t xml:space="preserve"> </w:t>
      </w:r>
      <w:r w:rsidR="008232A3">
        <w:rPr>
          <w:rFonts w:ascii="Arial" w:hAnsi="Arial" w:cs="Arial"/>
          <w:color w:val="1A1A1A"/>
          <w:sz w:val="20"/>
          <w:szCs w:val="20"/>
        </w:rPr>
        <w:t>is</w:t>
      </w:r>
      <w:r w:rsidR="003B320A">
        <w:rPr>
          <w:rFonts w:ascii="Arial" w:hAnsi="Arial" w:cs="Arial"/>
          <w:color w:val="1A1A1A"/>
          <w:sz w:val="20"/>
          <w:szCs w:val="20"/>
        </w:rPr>
        <w:t xml:space="preserve"> </w:t>
      </w:r>
      <w:r w:rsidR="008232A3">
        <w:rPr>
          <w:rFonts w:ascii="Arial" w:hAnsi="Arial" w:cs="Arial"/>
          <w:color w:val="1A1A1A"/>
          <w:sz w:val="20"/>
          <w:szCs w:val="20"/>
        </w:rPr>
        <w:t>the</w:t>
      </w:r>
      <w:r w:rsidR="002C4277">
        <w:rPr>
          <w:rFonts w:ascii="Arial" w:hAnsi="Arial" w:cs="Arial"/>
          <w:color w:val="1A1A1A"/>
          <w:sz w:val="20"/>
          <w:szCs w:val="20"/>
        </w:rPr>
        <w:t xml:space="preserve"> “Community Mean Warming Buffer” (CMWB, Fig. 3</w:t>
      </w:r>
      <w:r w:rsidR="001504D2">
        <w:rPr>
          <w:rFonts w:ascii="Arial" w:hAnsi="Arial" w:cs="Arial"/>
          <w:color w:val="1A1A1A"/>
          <w:sz w:val="20"/>
          <w:szCs w:val="20"/>
        </w:rPr>
        <w:t>B</w:t>
      </w:r>
      <w:r w:rsidR="002C4277">
        <w:rPr>
          <w:rFonts w:ascii="Arial" w:hAnsi="Arial" w:cs="Arial"/>
          <w:color w:val="1A1A1A"/>
          <w:sz w:val="20"/>
          <w:szCs w:val="20"/>
        </w:rPr>
        <w:t>)</w:t>
      </w:r>
      <w:r w:rsidR="003B320A">
        <w:rPr>
          <w:rFonts w:ascii="Arial" w:hAnsi="Arial" w:cs="Arial"/>
          <w:color w:val="1A1A1A"/>
          <w:sz w:val="20"/>
          <w:szCs w:val="20"/>
        </w:rPr>
        <w:t xml:space="preserve">. CMWB </w:t>
      </w:r>
      <w:r w:rsidR="002C4277">
        <w:rPr>
          <w:rFonts w:ascii="Arial" w:hAnsi="Arial" w:cs="Arial"/>
          <w:color w:val="1A1A1A"/>
          <w:sz w:val="20"/>
          <w:szCs w:val="20"/>
        </w:rPr>
        <w:t>in some ecoregions is greater than 5</w:t>
      </w:r>
      <w:r w:rsidR="006578D5" w:rsidRPr="00395005">
        <w:rPr>
          <w:rFonts w:ascii="Arial" w:hAnsi="Arial" w:cs="Arial"/>
          <w:color w:val="1A1A1A"/>
          <w:sz w:val="20"/>
          <w:szCs w:val="20"/>
        </w:rPr>
        <w:t>°</w:t>
      </w:r>
      <w:r w:rsidR="002C4277">
        <w:rPr>
          <w:rFonts w:ascii="Arial" w:hAnsi="Arial" w:cs="Arial"/>
          <w:color w:val="1A1A1A"/>
          <w:sz w:val="20"/>
          <w:szCs w:val="20"/>
        </w:rPr>
        <w:t>C, meaning</w:t>
      </w:r>
      <w:ins w:id="15" w:author="Richard Aronson" w:date="2017-03-17T10:48:00Z">
        <w:r w:rsidR="00EB2CC1">
          <w:rPr>
            <w:rFonts w:ascii="Arial" w:hAnsi="Arial" w:cs="Arial"/>
            <w:color w:val="1A1A1A"/>
            <w:sz w:val="20"/>
            <w:szCs w:val="20"/>
          </w:rPr>
          <w:t xml:space="preserve"> that</w:t>
        </w:r>
      </w:ins>
      <w:r w:rsidR="002C4277">
        <w:rPr>
          <w:rFonts w:ascii="Arial" w:hAnsi="Arial" w:cs="Arial"/>
          <w:color w:val="1A1A1A"/>
          <w:sz w:val="20"/>
          <w:szCs w:val="20"/>
        </w:rPr>
        <w:t xml:space="preserve"> maximum summertime temperatures would have to increase that much to exceed the </w:t>
      </w:r>
      <w:r w:rsidR="0019364D">
        <w:rPr>
          <w:rFonts w:ascii="Arial" w:hAnsi="Arial" w:cs="Arial"/>
          <w:color w:val="1A1A1A"/>
          <w:sz w:val="20"/>
          <w:szCs w:val="20"/>
        </w:rPr>
        <w:t>e</w:t>
      </w:r>
      <w:r w:rsidR="002C4277">
        <w:rPr>
          <w:rFonts w:ascii="Arial" w:hAnsi="Arial" w:cs="Arial"/>
          <w:color w:val="1A1A1A"/>
          <w:sz w:val="20"/>
          <w:szCs w:val="20"/>
        </w:rPr>
        <w:t xml:space="preserve">stimated tolerance </w:t>
      </w:r>
      <w:r w:rsidR="0019364D">
        <w:rPr>
          <w:rFonts w:ascii="Arial" w:hAnsi="Arial" w:cs="Arial"/>
          <w:color w:val="1A1A1A"/>
          <w:sz w:val="20"/>
          <w:szCs w:val="20"/>
        </w:rPr>
        <w:t>for the average</w:t>
      </w:r>
      <w:r w:rsidR="002C4277">
        <w:rPr>
          <w:rFonts w:ascii="Arial" w:hAnsi="Arial" w:cs="Arial"/>
          <w:color w:val="1A1A1A"/>
          <w:sz w:val="20"/>
          <w:szCs w:val="20"/>
        </w:rPr>
        <w:t xml:space="preserve"> </w:t>
      </w:r>
      <w:r w:rsidR="00F27E3F">
        <w:rPr>
          <w:rFonts w:ascii="Arial" w:hAnsi="Arial" w:cs="Arial"/>
          <w:color w:val="1A1A1A"/>
          <w:sz w:val="20"/>
          <w:szCs w:val="20"/>
        </w:rPr>
        <w:t xml:space="preserve">species within the </w:t>
      </w:r>
      <w:r w:rsidR="002C4277">
        <w:rPr>
          <w:rFonts w:ascii="Arial" w:hAnsi="Arial" w:cs="Arial"/>
          <w:color w:val="1A1A1A"/>
          <w:sz w:val="20"/>
          <w:szCs w:val="20"/>
        </w:rPr>
        <w:t>community</w:t>
      </w:r>
      <w:r w:rsidR="0019364D">
        <w:rPr>
          <w:rFonts w:ascii="Arial" w:hAnsi="Arial" w:cs="Arial"/>
          <w:color w:val="1A1A1A"/>
          <w:sz w:val="20"/>
          <w:szCs w:val="20"/>
        </w:rPr>
        <w:t>.</w:t>
      </w:r>
      <w:r w:rsidR="002C4277">
        <w:rPr>
          <w:rFonts w:ascii="Arial" w:hAnsi="Arial" w:cs="Arial"/>
          <w:color w:val="1A1A1A"/>
          <w:sz w:val="20"/>
          <w:szCs w:val="20"/>
        </w:rPr>
        <w:t xml:space="preserve"> By combining the CMWB and </w:t>
      </w:r>
      <w:r w:rsidR="00D75F3A">
        <w:rPr>
          <w:rFonts w:ascii="Arial" w:hAnsi="Arial" w:cs="Arial"/>
          <w:color w:val="1A1A1A"/>
          <w:sz w:val="20"/>
          <w:szCs w:val="20"/>
        </w:rPr>
        <w:t xml:space="preserve">the </w:t>
      </w:r>
      <w:r w:rsidR="002C4277">
        <w:rPr>
          <w:rFonts w:ascii="Arial" w:hAnsi="Arial" w:cs="Arial"/>
          <w:color w:val="1A1A1A"/>
          <w:sz w:val="20"/>
          <w:szCs w:val="20"/>
        </w:rPr>
        <w:t>predicted</w:t>
      </w:r>
      <w:r w:rsidR="0019364D">
        <w:rPr>
          <w:rFonts w:ascii="Arial" w:hAnsi="Arial" w:cs="Arial"/>
          <w:color w:val="1A1A1A"/>
          <w:sz w:val="20"/>
          <w:szCs w:val="20"/>
        </w:rPr>
        <w:t xml:space="preserve"> </w:t>
      </w:r>
      <w:r w:rsidR="002C4277">
        <w:rPr>
          <w:rFonts w:ascii="Arial" w:hAnsi="Arial" w:cs="Arial"/>
          <w:color w:val="1A1A1A"/>
          <w:sz w:val="20"/>
          <w:szCs w:val="20"/>
        </w:rPr>
        <w:t xml:space="preserve">increase </w:t>
      </w:r>
      <w:r w:rsidR="00B678FC">
        <w:rPr>
          <w:rFonts w:ascii="Arial" w:hAnsi="Arial" w:cs="Arial"/>
          <w:color w:val="1A1A1A"/>
          <w:sz w:val="20"/>
          <w:szCs w:val="20"/>
        </w:rPr>
        <w:t xml:space="preserve">in </w:t>
      </w:r>
      <w:r w:rsidR="00B678FC" w:rsidRPr="0069242C">
        <w:rPr>
          <w:rFonts w:ascii="Arial" w:hAnsi="Arial" w:cs="Arial"/>
          <w:color w:val="1A1A1A"/>
          <w:sz w:val="20"/>
          <w:szCs w:val="20"/>
          <w:highlight w:val="yellow"/>
        </w:rPr>
        <w:t>maximum</w:t>
      </w:r>
      <w:r w:rsidR="00B678FC">
        <w:rPr>
          <w:rFonts w:ascii="Arial" w:hAnsi="Arial" w:cs="Arial"/>
          <w:color w:val="1A1A1A"/>
          <w:sz w:val="20"/>
          <w:szCs w:val="20"/>
        </w:rPr>
        <w:t xml:space="preserve"> SST (Fig. </w:t>
      </w:r>
      <w:r w:rsidR="0088081E">
        <w:rPr>
          <w:rFonts w:ascii="Arial" w:hAnsi="Arial" w:cs="Arial"/>
          <w:color w:val="1A1A1A"/>
          <w:sz w:val="20"/>
          <w:szCs w:val="20"/>
        </w:rPr>
        <w:t>3</w:t>
      </w:r>
      <w:r w:rsidR="00B678FC">
        <w:rPr>
          <w:rFonts w:ascii="Arial" w:hAnsi="Arial" w:cs="Arial"/>
          <w:color w:val="1A1A1A"/>
          <w:sz w:val="20"/>
          <w:szCs w:val="20"/>
        </w:rPr>
        <w:t>B</w:t>
      </w:r>
      <w:r w:rsidR="002C4277">
        <w:rPr>
          <w:rFonts w:ascii="Arial" w:hAnsi="Arial" w:cs="Arial"/>
          <w:color w:val="1A1A1A"/>
          <w:sz w:val="20"/>
          <w:szCs w:val="20"/>
        </w:rPr>
        <w:t>) we estimated what proport</w:t>
      </w:r>
      <w:r w:rsidR="0088081E">
        <w:rPr>
          <w:rFonts w:ascii="Arial" w:hAnsi="Arial" w:cs="Arial"/>
          <w:color w:val="1A1A1A"/>
          <w:sz w:val="20"/>
          <w:szCs w:val="20"/>
        </w:rPr>
        <w:t xml:space="preserve">ion of tropical and temperate ecoregions </w:t>
      </w:r>
      <w:r w:rsidR="002C4277">
        <w:rPr>
          <w:rFonts w:ascii="Arial" w:hAnsi="Arial" w:cs="Arial"/>
          <w:color w:val="1A1A1A"/>
          <w:sz w:val="20"/>
          <w:szCs w:val="20"/>
        </w:rPr>
        <w:t xml:space="preserve">would exceed their mean thermal tolerance assuming </w:t>
      </w:r>
      <w:r w:rsidR="003B320A">
        <w:rPr>
          <w:rFonts w:ascii="Arial" w:hAnsi="Arial" w:cs="Arial"/>
          <w:color w:val="1A1A1A"/>
          <w:sz w:val="20"/>
          <w:szCs w:val="20"/>
        </w:rPr>
        <w:t xml:space="preserve">physiological adjustment </w:t>
      </w:r>
      <w:r w:rsidR="00D75F3A">
        <w:rPr>
          <w:rFonts w:ascii="Arial" w:hAnsi="Arial" w:cs="Arial"/>
          <w:color w:val="1A1A1A"/>
          <w:sz w:val="20"/>
          <w:szCs w:val="20"/>
        </w:rPr>
        <w:t xml:space="preserve">(i.e., acclimatization) </w:t>
      </w:r>
      <w:r w:rsidR="003B320A">
        <w:rPr>
          <w:rFonts w:ascii="Arial" w:hAnsi="Arial" w:cs="Arial"/>
          <w:color w:val="1A1A1A"/>
          <w:sz w:val="20"/>
          <w:szCs w:val="20"/>
        </w:rPr>
        <w:t xml:space="preserve">or </w:t>
      </w:r>
      <w:r w:rsidR="0069242C">
        <w:rPr>
          <w:rFonts w:ascii="Arial" w:hAnsi="Arial" w:cs="Arial"/>
          <w:color w:val="1A1A1A"/>
          <w:sz w:val="20"/>
          <w:szCs w:val="20"/>
        </w:rPr>
        <w:t xml:space="preserve">adaptation of 2 </w:t>
      </w:r>
      <w:r w:rsidR="00FE5C1E" w:rsidRPr="00395005">
        <w:rPr>
          <w:rFonts w:ascii="Arial" w:hAnsi="Arial" w:cs="Arial"/>
          <w:color w:val="1A1A1A"/>
          <w:sz w:val="20"/>
          <w:szCs w:val="20"/>
        </w:rPr>
        <w:t>°C</w:t>
      </w:r>
      <w:r w:rsidR="002C4277">
        <w:rPr>
          <w:rFonts w:ascii="Arial" w:hAnsi="Arial" w:cs="Arial"/>
          <w:color w:val="1A1A1A"/>
          <w:sz w:val="20"/>
          <w:szCs w:val="20"/>
        </w:rPr>
        <w:t xml:space="preserve">. </w:t>
      </w:r>
      <w:r w:rsidR="00E6490C">
        <w:rPr>
          <w:rFonts w:ascii="Arial" w:hAnsi="Arial" w:cs="Arial"/>
          <w:color w:val="1A1A1A"/>
          <w:sz w:val="20"/>
          <w:szCs w:val="20"/>
        </w:rPr>
        <w:t>Temperate</w:t>
      </w:r>
      <w:r w:rsidR="002C4277">
        <w:rPr>
          <w:rFonts w:ascii="Arial" w:hAnsi="Arial" w:cs="Arial"/>
          <w:color w:val="1A1A1A"/>
          <w:sz w:val="20"/>
          <w:szCs w:val="20"/>
        </w:rPr>
        <w:t xml:space="preserve"> ecoregions </w:t>
      </w:r>
      <w:r w:rsidR="00FE5C1E">
        <w:rPr>
          <w:rFonts w:ascii="Arial" w:hAnsi="Arial" w:cs="Arial"/>
          <w:color w:val="1A1A1A"/>
          <w:sz w:val="20"/>
          <w:szCs w:val="20"/>
        </w:rPr>
        <w:t xml:space="preserve">have a </w:t>
      </w:r>
      <w:r w:rsidR="00E6490C">
        <w:rPr>
          <w:rFonts w:ascii="Arial" w:hAnsi="Arial" w:cs="Arial"/>
          <w:color w:val="1A1A1A"/>
          <w:sz w:val="20"/>
          <w:szCs w:val="20"/>
        </w:rPr>
        <w:t>slightly larger buffer but are</w:t>
      </w:r>
      <w:r w:rsidR="00FE5C1E">
        <w:rPr>
          <w:rFonts w:ascii="Arial" w:hAnsi="Arial" w:cs="Arial"/>
          <w:color w:val="1A1A1A"/>
          <w:sz w:val="20"/>
          <w:szCs w:val="20"/>
        </w:rPr>
        <w:t xml:space="preserve"> predicted </w:t>
      </w:r>
      <w:r w:rsidR="00E6490C">
        <w:rPr>
          <w:rFonts w:ascii="Arial" w:hAnsi="Arial" w:cs="Arial"/>
          <w:color w:val="1A1A1A"/>
          <w:sz w:val="20"/>
          <w:szCs w:val="20"/>
        </w:rPr>
        <w:t>to warm more</w:t>
      </w:r>
      <w:commentRangeStart w:id="16"/>
      <w:r w:rsidR="00E6490C">
        <w:rPr>
          <w:rFonts w:ascii="Arial" w:hAnsi="Arial" w:cs="Arial"/>
          <w:color w:val="1A1A1A"/>
          <w:sz w:val="20"/>
          <w:szCs w:val="20"/>
        </w:rPr>
        <w:t xml:space="preserve">, </w:t>
      </w:r>
      <w:r w:rsidR="00E6490C">
        <w:rPr>
          <w:rFonts w:ascii="Arial" w:hAnsi="Arial" w:cs="Arial"/>
          <w:color w:val="1A1A1A"/>
          <w:sz w:val="20"/>
          <w:szCs w:val="20"/>
        </w:rPr>
        <w:lastRenderedPageBreak/>
        <w:t xml:space="preserve">thus a greater proportion </w:t>
      </w:r>
      <w:r w:rsidR="0007419A">
        <w:rPr>
          <w:rFonts w:ascii="Arial" w:hAnsi="Arial" w:cs="Arial"/>
          <w:color w:val="1A1A1A"/>
          <w:sz w:val="20"/>
          <w:szCs w:val="20"/>
        </w:rPr>
        <w:t xml:space="preserve">(Table S2) </w:t>
      </w:r>
      <w:r w:rsidR="00E6490C">
        <w:rPr>
          <w:rFonts w:ascii="Arial" w:hAnsi="Arial" w:cs="Arial"/>
          <w:color w:val="1A1A1A"/>
          <w:sz w:val="20"/>
          <w:szCs w:val="20"/>
        </w:rPr>
        <w:t>of temperate MPAs</w:t>
      </w:r>
      <w:r w:rsidR="0007419A">
        <w:rPr>
          <w:rFonts w:ascii="Arial" w:hAnsi="Arial" w:cs="Arial"/>
          <w:color w:val="1A1A1A"/>
          <w:sz w:val="20"/>
          <w:szCs w:val="20"/>
        </w:rPr>
        <w:t xml:space="preserve"> cross the mean tolerance threshold</w:t>
      </w:r>
      <w:r w:rsidR="0069242C">
        <w:rPr>
          <w:rFonts w:ascii="Arial" w:hAnsi="Arial" w:cs="Arial"/>
          <w:color w:val="1A1A1A"/>
          <w:sz w:val="20"/>
          <w:szCs w:val="20"/>
        </w:rPr>
        <w:t xml:space="preserve">s </w:t>
      </w:r>
      <w:r w:rsidR="0007419A">
        <w:rPr>
          <w:rFonts w:ascii="Arial" w:hAnsi="Arial" w:cs="Arial"/>
          <w:color w:val="1A1A1A"/>
          <w:sz w:val="20"/>
          <w:szCs w:val="20"/>
        </w:rPr>
        <w:t>(Fig. 3B)</w:t>
      </w:r>
      <w:commentRangeEnd w:id="16"/>
      <w:r w:rsidR="00EB2CC1">
        <w:rPr>
          <w:rStyle w:val="CommentReference"/>
        </w:rPr>
        <w:commentReference w:id="16"/>
      </w:r>
      <w:r w:rsidR="0007419A">
        <w:rPr>
          <w:rFonts w:ascii="Arial" w:hAnsi="Arial" w:cs="Arial"/>
          <w:color w:val="1A1A1A"/>
          <w:sz w:val="20"/>
          <w:szCs w:val="20"/>
        </w:rPr>
        <w:t xml:space="preserve">. Even optimistically assuming </w:t>
      </w:r>
      <w:r w:rsidR="003F6768">
        <w:rPr>
          <w:rFonts w:ascii="Arial" w:hAnsi="Arial" w:cs="Arial"/>
          <w:color w:val="1A1A1A"/>
          <w:sz w:val="20"/>
          <w:szCs w:val="20"/>
        </w:rPr>
        <w:t xml:space="preserve">the </w:t>
      </w:r>
      <w:r w:rsidR="0007419A">
        <w:rPr>
          <w:rFonts w:ascii="Arial" w:hAnsi="Arial" w:cs="Arial"/>
          <w:color w:val="1A1A1A"/>
          <w:sz w:val="20"/>
          <w:szCs w:val="20"/>
        </w:rPr>
        <w:t xml:space="preserve">average inhabitant </w:t>
      </w:r>
      <w:r w:rsidR="00C7703B">
        <w:rPr>
          <w:rFonts w:ascii="Arial" w:hAnsi="Arial" w:cs="Arial"/>
          <w:color w:val="1A1A1A"/>
          <w:sz w:val="20"/>
          <w:szCs w:val="20"/>
        </w:rPr>
        <w:t xml:space="preserve">can </w:t>
      </w:r>
      <w:r w:rsidR="003F6768">
        <w:rPr>
          <w:rFonts w:ascii="Arial" w:hAnsi="Arial" w:cs="Arial"/>
          <w:color w:val="1A1A1A"/>
          <w:sz w:val="20"/>
          <w:szCs w:val="20"/>
        </w:rPr>
        <w:t xml:space="preserve">adapt to warming of </w:t>
      </w:r>
      <w:r w:rsidR="0007419A">
        <w:rPr>
          <w:rFonts w:ascii="Arial" w:hAnsi="Arial" w:cs="Arial"/>
          <w:color w:val="1A1A1A"/>
          <w:sz w:val="20"/>
          <w:szCs w:val="20"/>
        </w:rPr>
        <w:t>2</w:t>
      </w:r>
      <w:r w:rsidR="0069242C">
        <w:rPr>
          <w:rFonts w:ascii="Arial" w:hAnsi="Arial" w:cs="Arial"/>
          <w:color w:val="1A1A1A"/>
          <w:sz w:val="20"/>
          <w:szCs w:val="20"/>
        </w:rPr>
        <w:t xml:space="preserve"> </w:t>
      </w:r>
      <w:r w:rsidR="0007419A" w:rsidRPr="00395005">
        <w:rPr>
          <w:rFonts w:ascii="Arial" w:hAnsi="Arial" w:cs="Arial"/>
          <w:color w:val="1A1A1A"/>
          <w:sz w:val="20"/>
          <w:szCs w:val="20"/>
        </w:rPr>
        <w:t>°C</w:t>
      </w:r>
      <w:r w:rsidR="00EF741F">
        <w:rPr>
          <w:rFonts w:ascii="Arial" w:hAnsi="Arial" w:cs="Arial"/>
          <w:color w:val="1A1A1A"/>
          <w:sz w:val="20"/>
          <w:szCs w:val="20"/>
        </w:rPr>
        <w:t xml:space="preserve"> </w:t>
      </w:r>
      <w:r w:rsidR="006578D5">
        <w:rPr>
          <w:rFonts w:ascii="Arial" w:hAnsi="Arial" w:cs="Arial"/>
          <w:color w:val="1A1A1A"/>
          <w:sz w:val="20"/>
          <w:szCs w:val="20"/>
        </w:rPr>
        <w:t>(</w:t>
      </w:r>
      <w:r w:rsidR="00EF741F">
        <w:rPr>
          <w:rFonts w:ascii="Arial" w:hAnsi="Arial" w:cs="Arial"/>
          <w:color w:val="1A1A1A"/>
          <w:sz w:val="20"/>
          <w:szCs w:val="20"/>
        </w:rPr>
        <w:t>which effectively shifts the buffer so that a great</w:t>
      </w:r>
      <w:r w:rsidR="006578D5">
        <w:rPr>
          <w:rFonts w:ascii="Arial" w:hAnsi="Arial" w:cs="Arial"/>
          <w:color w:val="1A1A1A"/>
          <w:sz w:val="20"/>
          <w:szCs w:val="20"/>
        </w:rPr>
        <w:t>er rate of warming is tolerated)</w:t>
      </w:r>
      <w:r w:rsidR="00F27E3F">
        <w:rPr>
          <w:rFonts w:ascii="Arial" w:hAnsi="Arial" w:cs="Arial"/>
          <w:color w:val="1A1A1A"/>
          <w:sz w:val="20"/>
          <w:szCs w:val="20"/>
        </w:rPr>
        <w:t>,</w:t>
      </w:r>
      <w:r w:rsidR="0007419A">
        <w:rPr>
          <w:rFonts w:ascii="Arial" w:hAnsi="Arial" w:cs="Arial"/>
          <w:color w:val="1A1A1A"/>
          <w:sz w:val="20"/>
          <w:szCs w:val="20"/>
        </w:rPr>
        <w:t xml:space="preserve"> </w:t>
      </w:r>
      <w:r w:rsidR="0069242C">
        <w:rPr>
          <w:rFonts w:ascii="Arial" w:hAnsi="Arial" w:cs="Arial"/>
          <w:color w:val="1A1A1A"/>
          <w:sz w:val="20"/>
          <w:szCs w:val="20"/>
        </w:rPr>
        <w:t>xx</w:t>
      </w:r>
      <w:r w:rsidR="00B83BAA">
        <w:rPr>
          <w:rFonts w:ascii="Arial" w:hAnsi="Arial" w:cs="Arial"/>
          <w:color w:val="1A1A1A"/>
          <w:sz w:val="20"/>
          <w:szCs w:val="20"/>
        </w:rPr>
        <w:t>%</w:t>
      </w:r>
      <w:r w:rsidR="0069242C">
        <w:rPr>
          <w:rFonts w:ascii="Arial" w:hAnsi="Arial" w:cs="Arial"/>
          <w:color w:val="1A1A1A"/>
          <w:sz w:val="20"/>
          <w:szCs w:val="20"/>
        </w:rPr>
        <w:t xml:space="preserve"> </w:t>
      </w:r>
      <w:r w:rsidR="00B83BAA">
        <w:rPr>
          <w:rFonts w:ascii="Arial" w:hAnsi="Arial" w:cs="Arial"/>
          <w:color w:val="1A1A1A"/>
          <w:sz w:val="20"/>
          <w:szCs w:val="20"/>
        </w:rPr>
        <w:t>of temperate ecoregions</w:t>
      </w:r>
      <w:r w:rsidR="0007419A">
        <w:rPr>
          <w:rFonts w:ascii="Arial" w:hAnsi="Arial" w:cs="Arial"/>
          <w:color w:val="1A1A1A"/>
          <w:sz w:val="20"/>
          <w:szCs w:val="20"/>
        </w:rPr>
        <w:t xml:space="preserve"> </w:t>
      </w:r>
      <w:r w:rsidR="00141A62">
        <w:rPr>
          <w:rFonts w:ascii="Arial" w:hAnsi="Arial" w:cs="Arial"/>
          <w:color w:val="1A1A1A"/>
          <w:sz w:val="20"/>
          <w:szCs w:val="20"/>
        </w:rPr>
        <w:t xml:space="preserve">still </w:t>
      </w:r>
      <w:r w:rsidR="0007419A">
        <w:rPr>
          <w:rFonts w:ascii="Arial" w:hAnsi="Arial" w:cs="Arial"/>
          <w:color w:val="1A1A1A"/>
          <w:sz w:val="20"/>
          <w:szCs w:val="20"/>
        </w:rPr>
        <w:t>exceed the threshold. Communities in these ecoregions would likely lose a su</w:t>
      </w:r>
      <w:r w:rsidR="000E54B5">
        <w:rPr>
          <w:rFonts w:ascii="Arial" w:hAnsi="Arial" w:cs="Arial"/>
          <w:color w:val="1A1A1A"/>
          <w:sz w:val="20"/>
          <w:szCs w:val="20"/>
        </w:rPr>
        <w:t>b</w:t>
      </w:r>
      <w:r w:rsidR="0007419A">
        <w:rPr>
          <w:rFonts w:ascii="Arial" w:hAnsi="Arial" w:cs="Arial"/>
          <w:color w:val="1A1A1A"/>
          <w:sz w:val="20"/>
          <w:szCs w:val="20"/>
        </w:rPr>
        <w:t xml:space="preserve">stantial proportion of </w:t>
      </w:r>
      <w:r w:rsidR="00FA61BE">
        <w:rPr>
          <w:rFonts w:ascii="Arial" w:hAnsi="Arial" w:cs="Arial"/>
          <w:color w:val="1A1A1A"/>
          <w:sz w:val="20"/>
          <w:szCs w:val="20"/>
        </w:rPr>
        <w:t xml:space="preserve">of their resident </w:t>
      </w:r>
      <w:r w:rsidR="0007419A">
        <w:rPr>
          <w:rFonts w:ascii="Arial" w:hAnsi="Arial" w:cs="Arial"/>
          <w:color w:val="1A1A1A"/>
          <w:sz w:val="20"/>
          <w:szCs w:val="20"/>
        </w:rPr>
        <w:t>s</w:t>
      </w:r>
      <w:r w:rsidR="000E54B5">
        <w:rPr>
          <w:rFonts w:ascii="Arial" w:hAnsi="Arial" w:cs="Arial"/>
          <w:color w:val="1A1A1A"/>
          <w:sz w:val="20"/>
          <w:szCs w:val="20"/>
        </w:rPr>
        <w:t>pecies</w:t>
      </w:r>
      <w:r w:rsidR="00F13EF5">
        <w:rPr>
          <w:rFonts w:ascii="Arial" w:hAnsi="Arial" w:cs="Arial"/>
          <w:color w:val="1A1A1A"/>
          <w:sz w:val="20"/>
          <w:szCs w:val="20"/>
        </w:rPr>
        <w:t>,</w:t>
      </w:r>
      <w:r w:rsidR="000E54B5">
        <w:rPr>
          <w:rFonts w:ascii="Arial" w:hAnsi="Arial" w:cs="Arial"/>
          <w:color w:val="1A1A1A"/>
          <w:sz w:val="20"/>
          <w:szCs w:val="20"/>
        </w:rPr>
        <w:t xml:space="preserve"> </w:t>
      </w:r>
      <w:r w:rsidR="00FA61BE">
        <w:rPr>
          <w:rFonts w:ascii="Arial" w:hAnsi="Arial" w:cs="Arial"/>
          <w:color w:val="1A1A1A"/>
          <w:sz w:val="20"/>
          <w:szCs w:val="20"/>
        </w:rPr>
        <w:t xml:space="preserve">whereas </w:t>
      </w:r>
      <w:r w:rsidR="000E54B5">
        <w:rPr>
          <w:rFonts w:ascii="Arial" w:hAnsi="Arial" w:cs="Arial"/>
          <w:color w:val="1A1A1A"/>
          <w:sz w:val="20"/>
          <w:szCs w:val="20"/>
        </w:rPr>
        <w:t xml:space="preserve">new species </w:t>
      </w:r>
      <w:r w:rsidR="00FA61BE">
        <w:rPr>
          <w:rFonts w:ascii="Arial" w:hAnsi="Arial" w:cs="Arial"/>
          <w:color w:val="1A1A1A"/>
          <w:sz w:val="20"/>
          <w:szCs w:val="20"/>
        </w:rPr>
        <w:t xml:space="preserve">will </w:t>
      </w:r>
      <w:r w:rsidR="0072494C">
        <w:rPr>
          <w:rFonts w:ascii="Arial" w:hAnsi="Arial" w:cs="Arial"/>
          <w:color w:val="1A1A1A"/>
          <w:sz w:val="20"/>
          <w:szCs w:val="20"/>
        </w:rPr>
        <w:t xml:space="preserve">presumably colonize </w:t>
      </w:r>
      <w:r w:rsidR="00147153" w:rsidRPr="000F1386">
        <w:rPr>
          <w:rFonts w:ascii="Arial" w:hAnsi="Arial" w:cs="Arial"/>
          <w:sz w:val="20"/>
          <w:szCs w:val="20"/>
        </w:rPr>
        <w:t>as populations track the geographic movement of their thermal niche</w:t>
      </w:r>
      <w:r w:rsidR="00FA61BE">
        <w:rPr>
          <w:rFonts w:ascii="Arial" w:hAnsi="Arial" w:cs="Arial"/>
          <w:sz w:val="20"/>
          <w:szCs w:val="20"/>
        </w:rPr>
        <w:t>s</w:t>
      </w:r>
      <w:r w:rsidR="00147153" w:rsidRPr="000F1386">
        <w:rPr>
          <w:rFonts w:ascii="Arial" w:hAnsi="Arial" w:cs="Arial"/>
          <w:sz w:val="20"/>
          <w:szCs w:val="20"/>
        </w:rPr>
        <w:t xml:space="preserve"> by shifting their ranges</w:t>
      </w:r>
      <w:r w:rsidR="0072494C">
        <w:rPr>
          <w:rFonts w:ascii="Arial" w:hAnsi="Arial" w:cs="Arial"/>
          <w:sz w:val="20"/>
          <w:szCs w:val="20"/>
        </w:rPr>
        <w:t>, generally to higher latitudes</w:t>
      </w:r>
      <w:r w:rsidR="00147153" w:rsidRPr="000F1386">
        <w:rPr>
          <w:rFonts w:ascii="Arial" w:hAnsi="Arial" w:cs="Arial"/>
          <w:sz w:val="20"/>
          <w:szCs w:val="20"/>
        </w:rPr>
        <w:t xml:space="preserve">. </w:t>
      </w:r>
      <w:r w:rsidR="00147153">
        <w:rPr>
          <w:rFonts w:ascii="Arial" w:hAnsi="Arial" w:cs="Arial"/>
          <w:sz w:val="20"/>
          <w:szCs w:val="20"/>
        </w:rPr>
        <w:t>Such compositional shifts of temperate communities began at least two decades ago in some locations</w:t>
      </w:r>
      <w:r w:rsidR="00147153">
        <w:rPr>
          <w:rFonts w:ascii="Arial" w:hAnsi="Arial" w:cs="Arial"/>
          <w:sz w:val="20"/>
          <w:szCs w:val="20"/>
        </w:rPr>
        <w:fldChar w:fldCharType="begin"/>
      </w:r>
      <w:r w:rsidR="00FC3AE3">
        <w:rPr>
          <w:rFonts w:ascii="Arial" w:hAnsi="Arial" w:cs="Arial"/>
          <w:sz w:val="20"/>
          <w:szCs w:val="20"/>
        </w:rPr>
        <w:instrText xml:space="preserve"> ADDIN ZOTERO_ITEM CSL_CITATION {"citationID":"4oFv5btR","properties":{"formattedCitation":"{\\rtf \\super 15\\nosupersub{}}","plainCitation":"15"},"citationItems":[{"id":698,"uris":["http://zotero.org/users/1013952/items/8DJIZMQZ"],"uri":["http://zotero.org/users/1013952/items/8DJIZMQZ"],"itemData":{"id":698,"type":"article-journal","title":"Climate-related, long-term faunal changes in a california rocky intertidal community","container-title":"Science","page":"672-675","volume":"267","note":"Feb. 3","shortTitle":"Climate-related, long-term faunal changes in a california rocky intertidal community","author":[{"family":"Barry","given":"J.P."},{"family":"Baxter","given":"C.H."},{"family":"Sagarin","given":"R.D."},{"family":"Gilman","given":"S.E."}],"issued":{"date-parts":[["1995"]]}}}],"schema":"https://github.com/citation-style-language/schema/raw/master/csl-citation.json"} </w:instrText>
      </w:r>
      <w:r w:rsidR="00147153">
        <w:rPr>
          <w:rFonts w:ascii="Arial" w:hAnsi="Arial" w:cs="Arial"/>
          <w:sz w:val="20"/>
          <w:szCs w:val="20"/>
        </w:rPr>
        <w:fldChar w:fldCharType="separate"/>
      </w:r>
      <w:r w:rsidR="00FC3AE3" w:rsidRPr="00FC3AE3">
        <w:rPr>
          <w:rFonts w:ascii="Arial" w:eastAsia="Times New Roman" w:hAnsi="Arial" w:cs="Arial"/>
          <w:sz w:val="20"/>
          <w:vertAlign w:val="superscript"/>
        </w:rPr>
        <w:t>15</w:t>
      </w:r>
      <w:r w:rsidR="00147153">
        <w:rPr>
          <w:rFonts w:ascii="Arial" w:hAnsi="Arial" w:cs="Arial"/>
          <w:sz w:val="20"/>
          <w:szCs w:val="20"/>
        </w:rPr>
        <w:fldChar w:fldCharType="end"/>
      </w:r>
      <w:r w:rsidR="00147153">
        <w:rPr>
          <w:rFonts w:ascii="Arial" w:hAnsi="Arial" w:cs="Arial"/>
          <w:sz w:val="20"/>
          <w:szCs w:val="20"/>
        </w:rPr>
        <w:t xml:space="preserve"> and are now common</w:t>
      </w:r>
      <w:r w:rsidR="00147153">
        <w:rPr>
          <w:rFonts w:ascii="Arial" w:hAnsi="Arial" w:cs="Arial"/>
          <w:sz w:val="20"/>
          <w:szCs w:val="20"/>
        </w:rPr>
        <w:fldChar w:fldCharType="begin"/>
      </w:r>
      <w:r w:rsidR="00FC3AE3">
        <w:rPr>
          <w:rFonts w:ascii="Arial" w:hAnsi="Arial" w:cs="Arial"/>
          <w:sz w:val="20"/>
          <w:szCs w:val="20"/>
        </w:rPr>
        <w:instrText xml:space="preserve"> ADDIN ZOTERO_ITEM CSL_CITATION {"citationID":"2h53dr60p4","properties":{"formattedCitation":"{\\rtf \\super 16\\nosupersub{}}","plainCitation":"16"},"citationItems":[{"id":4546,"uris":["http://zotero.org/users/1013952/items/BBW2U3SN"],"uri":["http://zotero.org/users/1013952/items/BBW2U3SN"],"itemData":{"id":4546,"type":"article-journal","title":"Climate-driven regime shift of a temperate marine ecosystem","container-title":"Science","page":"169","volume":"353","issue":"6295","abstract":"Ecosystems over time have endured much disturbance, yet they tend to remain intact, a characteristic we call resilience. Though many systems have been lost and destroyed, for systems that remain physically intact, there is debate as to whether changing temperatures will result in shifts or collapses. Wernburg et al. show that extreme warming of a temperate kelp forest off Australia resulted not only in its collapse, but also in a shift in community composition that brought about an increase in herbivorous tropical fishes that prevent the reestablishment of kelp. Thus, many systems may not be resilient to the rapid climate change that we face.Science, this issue p. 169Ecosystem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 This community-wide tropicalization fundamentally altered key ecological processes, suppressing the recovery of kelp forests.","DOI":"10.1126/science.aad8745","journalAbbreviation":"Science","author":[{"family":"Wernberg","given":"Thomas"},{"family":"Bennett","given":"Scott"},{"family":"Babcock","given":"Russell C."},{"family":"Bettignies","given":"Thibaut","non-dropping-particle":"de"},{"family":"Cure","given":"Katherine"},{"family":"Depczynski","given":"Martial"},{"family":"Dufois","given":"Francois"},{"family":"Fromont","given":"Jane"},{"family":"Fulton","given":"Christopher J."},{"family":"Hovey","given":"Renae K."},{"family":"Harvey","given":"Euan S."},{"family":"Holmes","given":"Thomas H."},{"family":"Kendrick","given":"Gary A."},{"family":"Radford","given":"Ben"},{"family":"Santana-Garcon","given":"Julia"},{"family":"Saunders","given":"Benjamin J."},{"family":"Smale","given":"Dan A."},{"family":"Thomsen","given":"Mads S."},{"family":"Tuckett","given":"Chenae A."},{"family":"Tuya","given":"Fernando"},{"family":"Vanderklift","given":"Mathew A."},{"family":"Wilson","given":"Shaun"}],"issued":{"date-parts":[["2016",7,7]]}}}],"schema":"https://github.com/citation-style-language/schema/raw/master/csl-citation.json"} </w:instrText>
      </w:r>
      <w:r w:rsidR="00147153">
        <w:rPr>
          <w:rFonts w:ascii="Arial" w:hAnsi="Arial" w:cs="Arial"/>
          <w:sz w:val="20"/>
          <w:szCs w:val="20"/>
        </w:rPr>
        <w:fldChar w:fldCharType="separate"/>
      </w:r>
      <w:r w:rsidR="00FC3AE3" w:rsidRPr="00FC3AE3">
        <w:rPr>
          <w:rFonts w:ascii="Arial" w:eastAsia="Times New Roman" w:hAnsi="Arial" w:cs="Arial"/>
          <w:sz w:val="20"/>
          <w:vertAlign w:val="superscript"/>
        </w:rPr>
        <w:t>16</w:t>
      </w:r>
      <w:r w:rsidR="00147153">
        <w:rPr>
          <w:rFonts w:ascii="Arial" w:hAnsi="Arial" w:cs="Arial"/>
          <w:sz w:val="20"/>
          <w:szCs w:val="20"/>
        </w:rPr>
        <w:fldChar w:fldCharType="end"/>
      </w:r>
      <w:r w:rsidR="00147153">
        <w:rPr>
          <w:rFonts w:ascii="Arial" w:hAnsi="Arial" w:cs="Arial"/>
          <w:sz w:val="20"/>
          <w:szCs w:val="20"/>
        </w:rPr>
        <w:t xml:space="preserve">. </w:t>
      </w:r>
      <w:r w:rsidR="00F13EF5">
        <w:rPr>
          <w:rFonts w:ascii="Arial" w:hAnsi="Arial" w:cs="Arial"/>
          <w:sz w:val="20"/>
          <w:szCs w:val="20"/>
        </w:rPr>
        <w:t xml:space="preserve">In contrast, as tropical communities cross </w:t>
      </w:r>
      <w:r w:rsidR="00802BC2">
        <w:rPr>
          <w:rFonts w:ascii="Arial" w:hAnsi="Arial" w:cs="Arial"/>
          <w:sz w:val="20"/>
          <w:szCs w:val="20"/>
        </w:rPr>
        <w:t>their thermal</w:t>
      </w:r>
      <w:r w:rsidR="00F13EF5">
        <w:rPr>
          <w:rFonts w:ascii="Arial" w:hAnsi="Arial" w:cs="Arial"/>
          <w:sz w:val="20"/>
          <w:szCs w:val="20"/>
        </w:rPr>
        <w:t xml:space="preserve"> thresholds, the primary outcome will be </w:t>
      </w:r>
      <w:r w:rsidR="00B27063">
        <w:rPr>
          <w:rFonts w:ascii="Arial" w:hAnsi="Arial" w:cs="Arial"/>
          <w:sz w:val="20"/>
          <w:szCs w:val="20"/>
        </w:rPr>
        <w:t>biodiversity</w:t>
      </w:r>
      <w:r w:rsidR="00F13EF5">
        <w:rPr>
          <w:rFonts w:ascii="Arial" w:hAnsi="Arial" w:cs="Arial"/>
          <w:sz w:val="20"/>
          <w:szCs w:val="20"/>
        </w:rPr>
        <w:t xml:space="preserve"> loss, as there are no climate</w:t>
      </w:r>
      <w:r w:rsidR="006743F3">
        <w:rPr>
          <w:rFonts w:ascii="Arial" w:hAnsi="Arial" w:cs="Arial"/>
          <w:sz w:val="20"/>
          <w:szCs w:val="20"/>
        </w:rPr>
        <w:t>-</w:t>
      </w:r>
      <w:r w:rsidR="00F13EF5">
        <w:rPr>
          <w:rFonts w:ascii="Arial" w:hAnsi="Arial" w:cs="Arial"/>
          <w:sz w:val="20"/>
          <w:szCs w:val="20"/>
        </w:rPr>
        <w:t xml:space="preserve">migrants to colonize from warmer regions. </w:t>
      </w:r>
      <w:r w:rsidR="002C4277" w:rsidRPr="00EE364E">
        <w:rPr>
          <w:rFonts w:ascii="Arial" w:hAnsi="Arial" w:cs="Arial"/>
          <w:color w:val="1A1A1A"/>
          <w:sz w:val="20"/>
          <w:szCs w:val="20"/>
        </w:rPr>
        <w:t xml:space="preserve">Thus ocean warming will have fundamentally different impacts on the biotia currently protected in tropical and temperate </w:t>
      </w:r>
      <w:r w:rsidR="00196138">
        <w:rPr>
          <w:rFonts w:ascii="Arial" w:hAnsi="Arial" w:cs="Arial"/>
          <w:color w:val="1A1A1A"/>
          <w:sz w:val="20"/>
          <w:szCs w:val="20"/>
        </w:rPr>
        <w:t>MPAs</w:t>
      </w:r>
      <w:bookmarkStart w:id="17" w:name="_GoBack"/>
      <w:bookmarkEnd w:id="17"/>
      <w:r w:rsidR="00F27E3F">
        <w:rPr>
          <w:rFonts w:ascii="Arial" w:hAnsi="Arial" w:cs="Arial"/>
          <w:color w:val="1A1A1A"/>
          <w:sz w:val="20"/>
          <w:szCs w:val="20"/>
        </w:rPr>
        <w:t>.</w:t>
      </w:r>
    </w:p>
    <w:p w14:paraId="509CB6FE" w14:textId="030419EE" w:rsidR="00147153" w:rsidRDefault="00CD10C9" w:rsidP="00E217AA">
      <w:pPr>
        <w:widowControl w:val="0"/>
        <w:spacing w:line="480" w:lineRule="auto"/>
        <w:ind w:firstLine="720"/>
        <w:rPr>
          <w:rFonts w:ascii="Arial" w:hAnsi="Arial" w:cs="Arial"/>
          <w:sz w:val="20"/>
          <w:szCs w:val="20"/>
        </w:rPr>
      </w:pPr>
      <w:r w:rsidRPr="000F1386">
        <w:rPr>
          <w:rFonts w:ascii="Arial" w:hAnsi="Arial" w:cs="Arial"/>
          <w:sz w:val="20"/>
          <w:szCs w:val="20"/>
        </w:rPr>
        <w:t xml:space="preserve">Several recent studies have combined projected warming rates, species-specific thermal tolerances, and </w:t>
      </w:r>
      <w:r w:rsidR="00B136F4" w:rsidRPr="000F1386">
        <w:rPr>
          <w:rFonts w:ascii="Arial" w:hAnsi="Arial" w:cs="Arial"/>
          <w:sz w:val="20"/>
          <w:szCs w:val="20"/>
        </w:rPr>
        <w:t>species</w:t>
      </w:r>
      <w:r w:rsidR="00B136F4">
        <w:rPr>
          <w:rFonts w:ascii="Arial" w:hAnsi="Arial" w:cs="Arial"/>
          <w:sz w:val="20"/>
          <w:szCs w:val="20"/>
        </w:rPr>
        <w:t>-</w:t>
      </w:r>
      <w:r w:rsidRPr="000F1386">
        <w:rPr>
          <w:rFonts w:ascii="Arial" w:hAnsi="Arial" w:cs="Arial"/>
          <w:sz w:val="20"/>
          <w:szCs w:val="20"/>
        </w:rPr>
        <w:t xml:space="preserve">distribution and richness patterns to predict changes in </w:t>
      </w:r>
      <w:r w:rsidR="00F27E3F">
        <w:rPr>
          <w:rFonts w:ascii="Arial" w:hAnsi="Arial" w:cs="Arial"/>
          <w:sz w:val="20"/>
          <w:szCs w:val="20"/>
        </w:rPr>
        <w:t xml:space="preserve">species </w:t>
      </w:r>
      <w:r w:rsidR="00B6202C">
        <w:rPr>
          <w:rFonts w:ascii="Arial" w:hAnsi="Arial" w:cs="Arial"/>
          <w:sz w:val="20"/>
          <w:szCs w:val="20"/>
        </w:rPr>
        <w:t>richness</w:t>
      </w:r>
      <w:r w:rsidR="00F27E3F">
        <w:rPr>
          <w:rFonts w:ascii="Arial" w:hAnsi="Arial" w:cs="Arial"/>
          <w:sz w:val="20"/>
          <w:szCs w:val="20"/>
        </w:rPr>
        <w:t xml:space="preserve"> and </w:t>
      </w:r>
      <w:r w:rsidRPr="000F1386">
        <w:rPr>
          <w:rFonts w:ascii="Arial" w:hAnsi="Arial" w:cs="Arial"/>
          <w:sz w:val="20"/>
          <w:szCs w:val="20"/>
        </w:rPr>
        <w:t>composition globally. For example, Stuart-Smith et al.</w:t>
      </w:r>
      <w:r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{"citationID":"16lCiIth","properties":{"formattedCitation":"{\\rtf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Pr="000F1386">
        <w:rPr>
          <w:rFonts w:ascii="Arial" w:hAnsi="Arial" w:cs="Arial"/>
          <w:sz w:val="20"/>
          <w:szCs w:val="20"/>
        </w:rPr>
        <w:fldChar w:fldCharType="separate"/>
      </w:r>
      <w:r w:rsidR="00EA617C" w:rsidRPr="00EA617C">
        <w:rPr>
          <w:rFonts w:ascii="Arial" w:hAnsi="Arial" w:cs="Arial"/>
          <w:noProof/>
          <w:sz w:val="20"/>
          <w:vertAlign w:val="superscript"/>
        </w:rPr>
        <w:t>2</w:t>
      </w:r>
      <w:r w:rsidRPr="000F1386">
        <w:rPr>
          <w:rFonts w:ascii="Arial" w:hAnsi="Arial" w:cs="Arial"/>
          <w:sz w:val="20"/>
          <w:szCs w:val="20"/>
        </w:rPr>
        <w:fldChar w:fldCharType="end"/>
      </w:r>
      <w:r w:rsidRPr="000F1386">
        <w:rPr>
          <w:rFonts w:ascii="Arial" w:hAnsi="Arial" w:cs="Arial"/>
          <w:sz w:val="20"/>
          <w:szCs w:val="20"/>
        </w:rPr>
        <w:t xml:space="preserve"> </w:t>
      </w:r>
      <w:r w:rsidR="00FD6A58">
        <w:rPr>
          <w:rFonts w:ascii="Arial" w:hAnsi="Arial" w:cs="Arial"/>
          <w:sz w:val="20"/>
          <w:szCs w:val="20"/>
        </w:rPr>
        <w:t>predicted</w:t>
      </w:r>
      <w:r w:rsidR="00FD6A58" w:rsidRPr="000F1386">
        <w:rPr>
          <w:rFonts w:ascii="Arial" w:hAnsi="Arial" w:cs="Arial"/>
          <w:sz w:val="20"/>
          <w:szCs w:val="20"/>
        </w:rPr>
        <w:t xml:space="preserve"> </w:t>
      </w:r>
      <w:r w:rsidRPr="000F1386">
        <w:rPr>
          <w:rFonts w:ascii="Arial" w:hAnsi="Arial" w:cs="Arial"/>
          <w:sz w:val="20"/>
          <w:szCs w:val="20"/>
        </w:rPr>
        <w:t xml:space="preserve">that </w:t>
      </w:r>
      <w:r w:rsidR="00147153">
        <w:rPr>
          <w:rFonts w:ascii="Arial" w:hAnsi="Arial" w:cs="Arial"/>
          <w:sz w:val="20"/>
          <w:szCs w:val="20"/>
        </w:rPr>
        <w:t>nearly 100% of extant</w:t>
      </w:r>
      <w:r w:rsidRPr="000F1386">
        <w:rPr>
          <w:rFonts w:ascii="Arial" w:hAnsi="Arial" w:cs="Arial"/>
          <w:sz w:val="20"/>
          <w:szCs w:val="20"/>
        </w:rPr>
        <w:t xml:space="preserve"> species </w:t>
      </w:r>
      <w:r w:rsidR="00FD6A58">
        <w:rPr>
          <w:rFonts w:ascii="Arial" w:hAnsi="Arial" w:cs="Arial"/>
          <w:sz w:val="20"/>
          <w:szCs w:val="20"/>
        </w:rPr>
        <w:t>will</w:t>
      </w:r>
      <w:r w:rsidRPr="000F1386">
        <w:rPr>
          <w:rFonts w:ascii="Arial" w:hAnsi="Arial" w:cs="Arial"/>
          <w:sz w:val="20"/>
          <w:szCs w:val="20"/>
        </w:rPr>
        <w:t xml:space="preserve"> be excluded from tropical </w:t>
      </w:r>
      <w:r w:rsidR="00FD6A58">
        <w:rPr>
          <w:rFonts w:ascii="Arial" w:hAnsi="Arial" w:cs="Arial"/>
          <w:sz w:val="20"/>
          <w:szCs w:val="20"/>
        </w:rPr>
        <w:t>reef</w:t>
      </w:r>
      <w:r w:rsidR="00C7703B">
        <w:rPr>
          <w:rFonts w:ascii="Arial" w:hAnsi="Arial" w:cs="Arial"/>
          <w:sz w:val="20"/>
          <w:szCs w:val="20"/>
        </w:rPr>
        <w:t xml:space="preserve"> communities</w:t>
      </w:r>
      <w:r w:rsidRPr="000F1386">
        <w:rPr>
          <w:rFonts w:ascii="Arial" w:hAnsi="Arial" w:cs="Arial"/>
          <w:sz w:val="20"/>
          <w:szCs w:val="20"/>
        </w:rPr>
        <w:t xml:space="preserve"> by 2</w:t>
      </w:r>
      <w:r w:rsidR="00BD7328">
        <w:rPr>
          <w:rFonts w:ascii="Arial" w:hAnsi="Arial" w:cs="Arial"/>
          <w:sz w:val="20"/>
          <w:szCs w:val="20"/>
        </w:rPr>
        <w:t>1</w:t>
      </w:r>
      <w:r w:rsidR="002A21A4">
        <w:rPr>
          <w:rFonts w:ascii="Arial" w:hAnsi="Arial" w:cs="Arial"/>
          <w:sz w:val="20"/>
          <w:szCs w:val="20"/>
        </w:rPr>
        <w:t xml:space="preserve">15 under </w:t>
      </w:r>
      <w:r w:rsidRPr="000F1386">
        <w:rPr>
          <w:rFonts w:ascii="Arial" w:hAnsi="Arial" w:cs="Arial"/>
          <w:sz w:val="20"/>
          <w:szCs w:val="20"/>
        </w:rPr>
        <w:t>RCP 8.5</w:t>
      </w:r>
      <w:r>
        <w:rPr>
          <w:rFonts w:ascii="Arial" w:hAnsi="Arial" w:cs="Arial"/>
          <w:sz w:val="20"/>
          <w:szCs w:val="20"/>
        </w:rPr>
        <w:t xml:space="preserve">. </w:t>
      </w:r>
      <w:r w:rsidR="00964186">
        <w:rPr>
          <w:rFonts w:ascii="Arial" w:hAnsi="Arial" w:cs="Arial"/>
          <w:sz w:val="20"/>
          <w:szCs w:val="20"/>
        </w:rPr>
        <w:t>Likew</w:t>
      </w:r>
      <w:r w:rsidRPr="000F1386">
        <w:rPr>
          <w:rFonts w:ascii="Arial" w:hAnsi="Arial" w:cs="Arial"/>
          <w:sz w:val="20"/>
          <w:szCs w:val="20"/>
        </w:rPr>
        <w:t>ise, Molinos et al.</w:t>
      </w:r>
      <w:r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{"citationID":"7YX5AFON","properties":{"formattedCitation":"{\\rtf \\super 3\\nosupersub{}}","plainCitation":"3"},"citationItems":[{"id":4523,"uris":["http://zotero.org/users/1013952/items/RVBCJ5C3"],"uri":["http://zotero.org/users/1013952/items/RVBCJ5C3"],"itemData":{"id":4523,"type":"article-journal","title":"Climate velocity and the future global redistribution of marine biodiversity","container-title":"Nature Climate Change","page":"83-88","volume":"6","issue":"1","source":"CrossRef","DOI":"10.1038/nclimate2769","ISSN":"1758-678X, 1758-6798","author":[{"family":"García Molinos","given":"Jorge"},{"family":"Halpern","given":"Benjamin S."},{"family":"Schoeman","given":"David S."},{"family":"Brown","given":"Christopher J."},{"family":"Kiessling","given":"Wolfgang"},{"family":"Moore","given":"Pippa J."},{"family":"Pandolfi","given":"John M."},{"family":"Poloczanska","given":"Elvira S."},{"family":"Richardson","given":"Anthony J."},{"family":"Burrows","given":"Michael T."}],"issued":{"date-parts":[["2015",8,31]]}}}],"schema":"https://github.com/citation-style-language/schema/raw/master/csl-citation.json"} </w:instrText>
      </w:r>
      <w:r w:rsidRPr="000F1386">
        <w:rPr>
          <w:rFonts w:ascii="Arial" w:hAnsi="Arial" w:cs="Arial"/>
          <w:sz w:val="20"/>
          <w:szCs w:val="20"/>
        </w:rPr>
        <w:fldChar w:fldCharType="separate"/>
      </w:r>
      <w:r w:rsidR="00EA617C" w:rsidRPr="00EA617C">
        <w:rPr>
          <w:rFonts w:ascii="Arial" w:hAnsi="Arial" w:cs="Arial"/>
          <w:noProof/>
          <w:sz w:val="20"/>
          <w:vertAlign w:val="superscript"/>
        </w:rPr>
        <w:t>3</w:t>
      </w:r>
      <w:r w:rsidRPr="000F1386">
        <w:rPr>
          <w:rFonts w:ascii="Arial" w:hAnsi="Arial" w:cs="Arial"/>
          <w:sz w:val="20"/>
          <w:szCs w:val="20"/>
        </w:rPr>
        <w:fldChar w:fldCharType="end"/>
      </w:r>
      <w:r w:rsidRPr="000F1386">
        <w:rPr>
          <w:rFonts w:ascii="Arial" w:hAnsi="Arial" w:cs="Arial"/>
          <w:sz w:val="20"/>
          <w:szCs w:val="20"/>
        </w:rPr>
        <w:t xml:space="preserve"> predicted </w:t>
      </w:r>
      <w:r>
        <w:rPr>
          <w:rFonts w:ascii="Arial" w:hAnsi="Arial" w:cs="Arial"/>
          <w:sz w:val="20"/>
          <w:szCs w:val="20"/>
        </w:rPr>
        <w:t>drastic</w:t>
      </w:r>
      <w:r w:rsidRPr="000F1386">
        <w:rPr>
          <w:rFonts w:ascii="Arial" w:hAnsi="Arial" w:cs="Arial"/>
          <w:sz w:val="20"/>
          <w:szCs w:val="20"/>
        </w:rPr>
        <w:t xml:space="preserve"> declines in the </w:t>
      </w:r>
      <w:r w:rsidR="00C7703B">
        <w:rPr>
          <w:rFonts w:ascii="Arial" w:hAnsi="Arial" w:cs="Arial"/>
          <w:sz w:val="20"/>
          <w:szCs w:val="20"/>
        </w:rPr>
        <w:t>regional species pools</w:t>
      </w:r>
      <w:r w:rsidR="00C7703B" w:rsidRPr="000F1386">
        <w:rPr>
          <w:rFonts w:ascii="Arial" w:hAnsi="Arial" w:cs="Arial"/>
          <w:sz w:val="20"/>
          <w:szCs w:val="20"/>
        </w:rPr>
        <w:t xml:space="preserve"> </w:t>
      </w:r>
      <w:r w:rsidRPr="000F1386">
        <w:rPr>
          <w:rFonts w:ascii="Arial" w:hAnsi="Arial" w:cs="Arial"/>
          <w:sz w:val="20"/>
          <w:szCs w:val="20"/>
        </w:rPr>
        <w:t>of tropical marine communities and substantial increase</w:t>
      </w:r>
      <w:r>
        <w:rPr>
          <w:rFonts w:ascii="Arial" w:hAnsi="Arial" w:cs="Arial"/>
          <w:sz w:val="20"/>
          <w:szCs w:val="20"/>
        </w:rPr>
        <w:t>s</w:t>
      </w:r>
      <w:r w:rsidRPr="000F1386">
        <w:rPr>
          <w:rFonts w:ascii="Arial" w:hAnsi="Arial" w:cs="Arial"/>
          <w:sz w:val="20"/>
          <w:szCs w:val="20"/>
        </w:rPr>
        <w:t xml:space="preserve"> in temperate </w:t>
      </w:r>
      <w:r w:rsidR="00B136F4">
        <w:rPr>
          <w:rFonts w:ascii="Arial" w:hAnsi="Arial" w:cs="Arial"/>
          <w:sz w:val="20"/>
          <w:szCs w:val="20"/>
        </w:rPr>
        <w:t>communities</w:t>
      </w:r>
      <w:r>
        <w:rPr>
          <w:rFonts w:ascii="Arial" w:hAnsi="Arial" w:cs="Arial"/>
          <w:sz w:val="20"/>
          <w:szCs w:val="20"/>
        </w:rPr>
        <w:t>,</w:t>
      </w:r>
      <w:r w:rsidRPr="000F1386">
        <w:rPr>
          <w:rFonts w:ascii="Arial" w:hAnsi="Arial" w:cs="Arial"/>
          <w:sz w:val="20"/>
          <w:szCs w:val="20"/>
        </w:rPr>
        <w:t xml:space="preserve"> accompan</w:t>
      </w:r>
      <w:r w:rsidR="00FD6A58">
        <w:rPr>
          <w:rFonts w:ascii="Arial" w:hAnsi="Arial" w:cs="Arial"/>
          <w:sz w:val="20"/>
          <w:szCs w:val="20"/>
        </w:rPr>
        <w:t>ied</w:t>
      </w:r>
      <w:r w:rsidRPr="000F1386">
        <w:rPr>
          <w:rFonts w:ascii="Arial" w:hAnsi="Arial" w:cs="Arial"/>
          <w:sz w:val="20"/>
          <w:szCs w:val="20"/>
        </w:rPr>
        <w:t xml:space="preserve"> </w:t>
      </w:r>
      <w:r w:rsidR="00B136F4">
        <w:rPr>
          <w:rFonts w:ascii="Arial" w:hAnsi="Arial" w:cs="Arial"/>
          <w:sz w:val="20"/>
          <w:szCs w:val="20"/>
        </w:rPr>
        <w:t xml:space="preserve">by </w:t>
      </w:r>
      <w:r w:rsidRPr="000F1386">
        <w:rPr>
          <w:rFonts w:ascii="Arial" w:hAnsi="Arial" w:cs="Arial"/>
          <w:sz w:val="20"/>
          <w:szCs w:val="20"/>
        </w:rPr>
        <w:t xml:space="preserve">changes in </w:t>
      </w:r>
      <w:r w:rsidR="00B136F4">
        <w:rPr>
          <w:rFonts w:ascii="Arial" w:hAnsi="Arial" w:cs="Arial"/>
          <w:sz w:val="20"/>
          <w:szCs w:val="20"/>
        </w:rPr>
        <w:t xml:space="preserve">species </w:t>
      </w:r>
      <w:r w:rsidRPr="000F1386">
        <w:rPr>
          <w:rFonts w:ascii="Arial" w:hAnsi="Arial" w:cs="Arial"/>
          <w:sz w:val="20"/>
          <w:szCs w:val="20"/>
        </w:rPr>
        <w:t xml:space="preserve">composition. </w:t>
      </w:r>
      <w:r w:rsidR="00C7703B">
        <w:rPr>
          <w:rFonts w:ascii="Arial" w:hAnsi="Arial" w:cs="Arial"/>
          <w:sz w:val="20"/>
          <w:szCs w:val="20"/>
        </w:rPr>
        <w:t>Shifts in direct or indirect interactions and food</w:t>
      </w:r>
      <w:r w:rsidR="006743F3">
        <w:rPr>
          <w:rFonts w:ascii="Arial" w:hAnsi="Arial" w:cs="Arial"/>
          <w:sz w:val="20"/>
          <w:szCs w:val="20"/>
        </w:rPr>
        <w:t>-</w:t>
      </w:r>
      <w:r w:rsidR="00C7703B">
        <w:rPr>
          <w:rFonts w:ascii="Arial" w:hAnsi="Arial" w:cs="Arial"/>
          <w:sz w:val="20"/>
          <w:szCs w:val="20"/>
        </w:rPr>
        <w:t>web dynamics can thus be expected</w:t>
      </w:r>
      <w:r w:rsidR="00C7703B" w:rsidRPr="000F1386">
        <w:rPr>
          <w:rFonts w:ascii="Arial" w:hAnsi="Arial" w:cs="Arial"/>
          <w:sz w:val="20"/>
          <w:szCs w:val="20"/>
        </w:rPr>
        <w:t xml:space="preserve"> </w:t>
      </w:r>
      <w:r w:rsidR="002A21A4">
        <w:rPr>
          <w:rFonts w:ascii="Arial" w:hAnsi="Arial" w:cs="Arial"/>
          <w:sz w:val="20"/>
          <w:szCs w:val="20"/>
        </w:rPr>
        <w:t xml:space="preserve">along </w:t>
      </w:r>
      <w:r w:rsidR="00C7703B">
        <w:rPr>
          <w:rFonts w:ascii="Arial" w:hAnsi="Arial" w:cs="Arial"/>
          <w:sz w:val="20"/>
          <w:szCs w:val="20"/>
        </w:rPr>
        <w:t>with</w:t>
      </w:r>
      <w:r w:rsidR="00B136F4" w:rsidRPr="000F1386">
        <w:rPr>
          <w:rFonts w:ascii="Arial" w:hAnsi="Arial" w:cs="Arial"/>
          <w:sz w:val="20"/>
          <w:szCs w:val="20"/>
        </w:rPr>
        <w:t xml:space="preserve"> </w:t>
      </w:r>
      <w:r w:rsidRPr="000F1386">
        <w:rPr>
          <w:rFonts w:ascii="Arial" w:hAnsi="Arial" w:cs="Arial"/>
          <w:sz w:val="20"/>
          <w:szCs w:val="20"/>
        </w:rPr>
        <w:t>loss</w:t>
      </w:r>
      <w:r w:rsidR="00B136F4">
        <w:rPr>
          <w:rFonts w:ascii="Arial" w:hAnsi="Arial" w:cs="Arial"/>
          <w:sz w:val="20"/>
          <w:szCs w:val="20"/>
        </w:rPr>
        <w:t>es</w:t>
      </w:r>
      <w:r w:rsidRPr="000F1386">
        <w:rPr>
          <w:rFonts w:ascii="Arial" w:hAnsi="Arial" w:cs="Arial"/>
          <w:sz w:val="20"/>
          <w:szCs w:val="20"/>
        </w:rPr>
        <w:t xml:space="preserve"> of key facilitators, </w:t>
      </w:r>
      <w:r w:rsidR="00B136F4">
        <w:rPr>
          <w:rFonts w:ascii="Arial" w:hAnsi="Arial" w:cs="Arial"/>
          <w:sz w:val="20"/>
          <w:szCs w:val="20"/>
        </w:rPr>
        <w:t>especially</w:t>
      </w:r>
      <w:r w:rsidR="00B136F4" w:rsidRPr="000F1386">
        <w:rPr>
          <w:rFonts w:ascii="Arial" w:hAnsi="Arial" w:cs="Arial"/>
          <w:sz w:val="20"/>
          <w:szCs w:val="20"/>
        </w:rPr>
        <w:t xml:space="preserve"> </w:t>
      </w:r>
      <w:r w:rsidRPr="000F1386">
        <w:rPr>
          <w:rFonts w:ascii="Arial" w:hAnsi="Arial" w:cs="Arial"/>
          <w:sz w:val="20"/>
          <w:szCs w:val="20"/>
        </w:rPr>
        <w:t xml:space="preserve">foundation species like kelps and corals, </w:t>
      </w:r>
      <w:r w:rsidR="002A21A4">
        <w:rPr>
          <w:rFonts w:ascii="Arial" w:hAnsi="Arial" w:cs="Arial"/>
          <w:sz w:val="20"/>
          <w:szCs w:val="20"/>
        </w:rPr>
        <w:t>and</w:t>
      </w:r>
      <w:r w:rsidRPr="000F1386">
        <w:rPr>
          <w:rFonts w:ascii="Arial" w:hAnsi="Arial" w:cs="Arial"/>
          <w:sz w:val="20"/>
          <w:szCs w:val="20"/>
        </w:rPr>
        <w:t xml:space="preserve"> invasion</w:t>
      </w:r>
      <w:r w:rsidR="00B136F4">
        <w:rPr>
          <w:rFonts w:ascii="Arial" w:hAnsi="Arial" w:cs="Arial"/>
          <w:sz w:val="20"/>
          <w:szCs w:val="20"/>
        </w:rPr>
        <w:t>s</w:t>
      </w:r>
      <w:r w:rsidRPr="000F1386">
        <w:rPr>
          <w:rFonts w:ascii="Arial" w:hAnsi="Arial" w:cs="Arial"/>
          <w:sz w:val="20"/>
          <w:szCs w:val="20"/>
        </w:rPr>
        <w:t xml:space="preserve"> of new predators, competitors, and parasites </w:t>
      </w:r>
      <w:r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{"citationID":"1fa5seu1l7","properties":{"formattedCitation":"{\\rtf \\super 17\\uc0\\u8211{}19\\nosupersub{}}","plainCitation":"17–19"},"citationItems":[{"id":1745,"uris":["http://zotero.org/users/1013952/items/HTQP73HQ"],"uri":["http://zotero.org/users/1013952/items/HTQP73HQ"],"itemData":{"id":1745,"type":"article-journal","title":"Climate change and invasibility of the antarctic benthos","container-title":"Annual Review of Ecology, Evolution, and Systematics","page":"129-154","volume":"38","abstract":"Abstract Benthic communities living in shallow-shelf habitats in Antarctica (&lt;100-m depth) are archaic in structure and function compared to shallow-water communities elsewhere. Modern predators, including fast-moving, durophagous (skeleton-crushing) bony fish, sharks, and crabs, are rare or absent; slow-moving invertebrates are generally the top predators; and epifaunal suspension feeders dominate many soft-substratum communities. Cooling temperatures beginning in the late Eocene excluded durophagous predators, ultimately resulting in the endemic living fauna and its unique food-web structure. Although the Southern Ocean is oceanographically isolated, the barriers to biological invasion are primarily physiological rather than geographic. Cold temperatures impose limits to performance that exclude modern predators. Global warming is now removing those physiological barriers, and crabs are reinvading Antarctica. As sea temperatures continue to rise, the invasion of durophagous predators will modernize the shelf benthos and erode the indigenous character of marine life in Antarctica.","DOI":"10.1146/annurev.ecolsys.38.091206.095525","note":"1","shortTitle":"Climate change and invasibility of the antarctic benthos","author":[{"family":"Aronson","given":"Richard B."},{"family":"Thatje","given":"Sven"},{"family":"Clarke","given":"Andrew"},{"family":"Peck","given":"Lloyd S."},{"family":"Blake","given":"Daniel B."},{"family":"Wilga","given":"Cheryl D."},{"family":"Seibel","given":"Brad A."}],"issued":{"date-parts":[["2007"]]}}},{"id":3280,"uris":["http://zotero.org/users/1013952/items/XV3WKWB9"],"uri":["http://zotero.org/users/1013952/items/XV3WKWB9"],"itemData":{"id":3280,"type":"article-journal","title":"The Pace of Shifting Climate in Marine and Terrestrial Ecosystems","container-title":"Science","page":"652-655","volume":"334","issue":"6056","source":"CrossRef","DOI":"10.1126/science.1210288","ISSN":"0036-8075, 1095-9203","author":[{"family":"Burrows","given":"M. T."},{"family":"Schoeman","given":"D. S."},{"family":"Buckley","given":"L. B."},{"family":"Moore","given":"P."},{"family":"Poloczanska","given":"E. S."},{"family":"Brander","given":"K. M."},{"family":"Brown","given":"C."},{"family":"Bruno","given":"J. F."},{"family":"Duarte","given":"C. M."},{"family":"Halpern","given":"B. S."},{"family":"Holding","given":"J."},{"family":"Kappel","given":"C. V."},{"family":"Kiessling","given":"W."},{"family":"O'Connor","given":"M. I."},{"family":"Pandolfi","given":"J. M."},{"family":"Parmesan","given":"C."},{"family":"Schwing","given":"F. B."},{"family":"Sydeman","given":"W. J."},{"family":"Richardson","given":"A. J."}],"issued":{"date-parts":[["2011",11,3]]}}},{"id":1773,"uris":["http://zotero.org/users/1013952/items/I4ZZ99KC"],"uri":["http://zotero.org/users/1013952/items/I4ZZ99KC"],"itemData":{"id":1773,"type":"article-journal","title":"Global imprint of climate change on marine life","container-title":"Nature Climate Change","page":"919-925","volume":"3","issue":"10","source":"CrossRef","DOI":"10.1038/nclimate1958","ISSN":"1758-678X, 1758-6798","author":[{"family":"Poloczanska","given":"Elvira S."},{"family":"Brown","given":"Christopher J."},{"family":"Sydeman","given":"William J."},{"family":"Kiessling","given":"Wolfgang"},{"family":"Schoeman","given":"David S."},{"family":"Moore","given":"Pippa J."},{"family":"Brander","given":"Keith"},{"family":"Bruno","given":"John F."},{"family":"Buckley","given":"Lauren B."},{"family":"Burrows","given":"Michael T."},{"family":"Duarte","given":"Carlos M."},{"family":"Halpern","given":"Benjamin S."},{"family":"Holding","given":"Johnna"},{"family":"Kappel","given":"Carrie V."},{"family":"O’Connor","given":"Mary I."},{"family":"Pandolfi","given":"John M."},{"family":"Parmesan","given":"Camille"},{"family":"Schwing","given":"Franklin"},{"family":"Thompson","given":"Sarah Ann"},{"family":"Richardson","given":"Anthony J."}],"issued":{"date-parts":[["2013",8,4]]}}}],"schema":"https://github.com/citation-style-language/schema/raw/master/csl-citation.json"} </w:instrText>
      </w:r>
      <w:r w:rsidRPr="000F1386">
        <w:rPr>
          <w:rFonts w:ascii="Arial" w:hAnsi="Arial" w:cs="Arial"/>
          <w:sz w:val="20"/>
          <w:szCs w:val="20"/>
        </w:rPr>
        <w:fldChar w:fldCharType="separate"/>
      </w:r>
      <w:r w:rsidR="00FC3AE3" w:rsidRPr="00FC3AE3">
        <w:rPr>
          <w:rFonts w:ascii="Arial" w:eastAsia="Times New Roman" w:hAnsi="Arial" w:cs="Arial"/>
          <w:sz w:val="20"/>
          <w:vertAlign w:val="superscript"/>
        </w:rPr>
        <w:t>17–19</w:t>
      </w:r>
      <w:r w:rsidRPr="000F1386">
        <w:rPr>
          <w:rFonts w:ascii="Arial" w:hAnsi="Arial" w:cs="Arial"/>
          <w:sz w:val="20"/>
          <w:szCs w:val="20"/>
        </w:rPr>
        <w:fldChar w:fldCharType="end"/>
      </w:r>
      <w:r w:rsidRPr="000F1386">
        <w:rPr>
          <w:rFonts w:ascii="Arial" w:hAnsi="Arial" w:cs="Arial"/>
          <w:sz w:val="20"/>
          <w:szCs w:val="20"/>
        </w:rPr>
        <w:t>. Finally, due to temperature-dependent metabolism of fishes and invertebrates</w:t>
      </w:r>
      <w:r w:rsidR="00B136F4">
        <w:rPr>
          <w:rFonts w:ascii="Arial" w:hAnsi="Arial" w:cs="Arial"/>
          <w:sz w:val="20"/>
          <w:szCs w:val="20"/>
        </w:rPr>
        <w:t xml:space="preserve">, which are </w:t>
      </w:r>
      <w:r w:rsidR="00120B90">
        <w:rPr>
          <w:rFonts w:ascii="Arial" w:hAnsi="Arial" w:cs="Arial"/>
          <w:sz w:val="20"/>
          <w:szCs w:val="20"/>
        </w:rPr>
        <w:t>ectotherms</w:t>
      </w:r>
      <w:r>
        <w:rPr>
          <w:rFonts w:ascii="Arial" w:hAnsi="Arial" w:cs="Arial"/>
          <w:sz w:val="20"/>
          <w:szCs w:val="20"/>
        </w:rPr>
        <w:t xml:space="preserve">, </w:t>
      </w:r>
      <w:r w:rsidRPr="000F1386">
        <w:rPr>
          <w:rFonts w:ascii="Arial" w:hAnsi="Arial" w:cs="Arial"/>
          <w:sz w:val="20"/>
          <w:szCs w:val="20"/>
        </w:rPr>
        <w:t>warming will have strong, non-lethal effects on a wide array of population</w:t>
      </w:r>
      <w:r w:rsidR="006743F3">
        <w:rPr>
          <w:rFonts w:ascii="Arial" w:hAnsi="Arial" w:cs="Arial"/>
          <w:sz w:val="20"/>
          <w:szCs w:val="20"/>
        </w:rPr>
        <w:t>-</w:t>
      </w:r>
      <w:r w:rsidRPr="000F1386">
        <w:rPr>
          <w:rFonts w:ascii="Arial" w:hAnsi="Arial" w:cs="Arial"/>
          <w:sz w:val="20"/>
          <w:szCs w:val="20"/>
        </w:rPr>
        <w:t>, community</w:t>
      </w:r>
      <w:r w:rsidR="006743F3">
        <w:rPr>
          <w:rFonts w:ascii="Arial" w:hAnsi="Arial" w:cs="Arial"/>
          <w:sz w:val="20"/>
          <w:szCs w:val="20"/>
        </w:rPr>
        <w:t>-</w:t>
      </w:r>
      <w:r w:rsidRPr="000F1386">
        <w:rPr>
          <w:rFonts w:ascii="Arial" w:hAnsi="Arial" w:cs="Arial"/>
          <w:sz w:val="20"/>
          <w:szCs w:val="20"/>
        </w:rPr>
        <w:t xml:space="preserve">, and ecosystem-level </w:t>
      </w:r>
      <w:r w:rsidR="002A21A4">
        <w:rPr>
          <w:rFonts w:ascii="Arial" w:hAnsi="Arial" w:cs="Arial"/>
          <w:sz w:val="20"/>
          <w:szCs w:val="20"/>
        </w:rPr>
        <w:t>processes</w:t>
      </w:r>
      <w:r w:rsidRPr="000F1386">
        <w:rPr>
          <w:rFonts w:ascii="Arial" w:hAnsi="Arial" w:cs="Arial"/>
          <w:sz w:val="20"/>
          <w:szCs w:val="20"/>
        </w:rPr>
        <w:t xml:space="preserve">. </w:t>
      </w:r>
      <w:r w:rsidR="00B136F4">
        <w:rPr>
          <w:rFonts w:ascii="Arial" w:hAnsi="Arial" w:cs="Arial"/>
          <w:sz w:val="20"/>
          <w:szCs w:val="20"/>
        </w:rPr>
        <w:t>Cascading impacts of metabolic changes will</w:t>
      </w:r>
      <w:r w:rsidR="00B136F4" w:rsidRPr="000F1386">
        <w:rPr>
          <w:rFonts w:ascii="Arial" w:hAnsi="Arial" w:cs="Arial"/>
          <w:sz w:val="20"/>
          <w:szCs w:val="20"/>
        </w:rPr>
        <w:t xml:space="preserve"> </w:t>
      </w:r>
      <w:r w:rsidRPr="000F1386">
        <w:rPr>
          <w:rFonts w:ascii="Arial" w:hAnsi="Arial" w:cs="Arial"/>
          <w:sz w:val="20"/>
          <w:szCs w:val="20"/>
        </w:rPr>
        <w:t>include developmental and dispersal rates, species interactions, and the standing biomass</w:t>
      </w:r>
      <w:r w:rsidR="00B136F4">
        <w:rPr>
          <w:rFonts w:ascii="Arial" w:hAnsi="Arial" w:cs="Arial"/>
          <w:sz w:val="20"/>
          <w:szCs w:val="20"/>
        </w:rPr>
        <w:t>es</w:t>
      </w:r>
      <w:r w:rsidRPr="000F1386">
        <w:rPr>
          <w:rFonts w:ascii="Arial" w:hAnsi="Arial" w:cs="Arial"/>
          <w:sz w:val="20"/>
          <w:szCs w:val="20"/>
        </w:rPr>
        <w:t xml:space="preserve"> of plants and animals</w:t>
      </w:r>
      <w:r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{"citationID":"lZ4TSgUh","properties":{"formattedCitation":"{\\rtf \\super 20,21\\nosupersub{}}","plainCitation":"20,21"},"citationItems":[{"id":4500,"uris":["http://zotero.org/users/1013952/items/23P5FAMV"],"uri":["http://zotero.org/users/1013952/items/23P5FAMV"],"itemData":{"id":4500,"type":"article-journal","title":"Exploring the role of temperature in the ocean through metabolic scaling","container-title":"Ecology","page":"3126–3140","volume":"96","issue":"12","source":"Google Scholar","author":[{"family":"Bruno","given":"John F."},{"family":"Carr","given":"Lindsey A."},{"family":"O'Connor","given":"Mary I."}],"issued":{"date-parts":[["2015"]]}}},{"id":4563,"uris":["http://zotero.org/users/1013952/items/CQ873MTK"],"uri":["http://zotero.org/users/1013952/items/CQ873MTK"],"itemData":{"id":4563,"type":"article-journal","title":"In situ warming strengthens trophic cascades in a coastal food web","container-title":"Oikos","page":"In press","source":"Google Scholar","author":[{"family":"Svensson","given":"Filip"},{"family":"Karlsson","given":"Erik"},{"family":"G\\a ardmark","given":"Anna"},{"family":"Olsson","given":"Jens"},{"family":"Adill","given":"Anders"},{"family":"Zie","given":"Jenny"},{"family":"Snoeijs","given":"Pauline"},{"family":"Eklöf","given":"Johan S."}],"issued":{"date-parts":[["2017"]]}}}],"schema":"https://github.com/citation-style-language/schema/raw/master/csl-citation.json"} </w:instrText>
      </w:r>
      <w:r w:rsidRPr="000F1386">
        <w:rPr>
          <w:rFonts w:ascii="Arial" w:hAnsi="Arial" w:cs="Arial"/>
          <w:sz w:val="20"/>
          <w:szCs w:val="20"/>
        </w:rPr>
        <w:fldChar w:fldCharType="separate"/>
      </w:r>
      <w:r w:rsidR="00FC3AE3" w:rsidRPr="00FC3AE3">
        <w:rPr>
          <w:rFonts w:ascii="Arial" w:eastAsia="Times New Roman" w:hAnsi="Arial" w:cs="Arial"/>
          <w:sz w:val="20"/>
          <w:vertAlign w:val="superscript"/>
        </w:rPr>
        <w:t>20,21</w:t>
      </w:r>
      <w:r w:rsidRPr="000F1386">
        <w:rPr>
          <w:rFonts w:ascii="Arial" w:hAnsi="Arial" w:cs="Arial"/>
          <w:sz w:val="20"/>
          <w:szCs w:val="20"/>
        </w:rPr>
        <w:fldChar w:fldCharType="end"/>
      </w:r>
      <w:r w:rsidRPr="000F1386">
        <w:rPr>
          <w:rFonts w:ascii="Arial" w:hAnsi="Arial" w:cs="Arial"/>
          <w:sz w:val="20"/>
          <w:szCs w:val="20"/>
        </w:rPr>
        <w:t xml:space="preserve">. </w:t>
      </w:r>
    </w:p>
    <w:p w14:paraId="348D8855" w14:textId="32ADD059" w:rsidR="008B29C6" w:rsidRDefault="008B29C6" w:rsidP="00B40B27">
      <w:pPr>
        <w:widowControl w:val="0"/>
        <w:spacing w:line="480" w:lineRule="auto"/>
        <w:ind w:firstLine="720"/>
        <w:rPr>
          <w:rFonts w:ascii="Arial" w:hAnsi="Arial" w:cs="Arial"/>
          <w:sz w:val="20"/>
          <w:szCs w:val="20"/>
        </w:rPr>
      </w:pPr>
      <w:r w:rsidRPr="000F1386">
        <w:rPr>
          <w:rFonts w:ascii="Arial" w:hAnsi="Arial" w:cs="Arial"/>
          <w:sz w:val="20"/>
          <w:szCs w:val="20"/>
        </w:rPr>
        <w:t xml:space="preserve">Not all of these effects will be realized in every reserve. </w:t>
      </w:r>
      <w:r>
        <w:rPr>
          <w:rFonts w:ascii="Arial" w:hAnsi="Arial" w:cs="Arial"/>
          <w:sz w:val="20"/>
          <w:szCs w:val="20"/>
        </w:rPr>
        <w:t xml:space="preserve">For example, individuals </w:t>
      </w:r>
      <w:r w:rsidRPr="000F1386">
        <w:rPr>
          <w:rFonts w:ascii="Arial" w:hAnsi="Arial" w:cs="Arial"/>
          <w:sz w:val="20"/>
          <w:szCs w:val="20"/>
        </w:rPr>
        <w:t>can</w:t>
      </w:r>
      <w:r>
        <w:rPr>
          <w:rFonts w:ascii="Arial" w:hAnsi="Arial" w:cs="Arial"/>
          <w:sz w:val="20"/>
          <w:szCs w:val="20"/>
        </w:rPr>
        <w:t xml:space="preserve"> </w:t>
      </w:r>
      <w:r w:rsidRPr="000F1386">
        <w:rPr>
          <w:rFonts w:ascii="Arial" w:hAnsi="Arial" w:cs="Arial"/>
          <w:sz w:val="20"/>
          <w:szCs w:val="20"/>
        </w:rPr>
        <w:t>acclimatize to a degree</w:t>
      </w:r>
      <w:r>
        <w:rPr>
          <w:rFonts w:ascii="Arial" w:hAnsi="Arial" w:cs="Arial"/>
          <w:sz w:val="20"/>
          <w:szCs w:val="20"/>
        </w:rPr>
        <w:t>,</w:t>
      </w:r>
      <w:r w:rsidRPr="000F1386">
        <w:rPr>
          <w:rFonts w:ascii="Arial" w:hAnsi="Arial" w:cs="Arial"/>
          <w:sz w:val="20"/>
          <w:szCs w:val="20"/>
        </w:rPr>
        <w:t xml:space="preserve"> and populations can adapt to warming. </w:t>
      </w:r>
      <w:r w:rsidR="00B40B27">
        <w:rPr>
          <w:rFonts w:ascii="Arial" w:hAnsi="Arial" w:cs="Arial"/>
          <w:sz w:val="20"/>
          <w:szCs w:val="20"/>
        </w:rPr>
        <w:t>However, t</w:t>
      </w:r>
      <w:r>
        <w:rPr>
          <w:rFonts w:ascii="Arial" w:hAnsi="Arial" w:cs="Arial"/>
          <w:sz w:val="20"/>
          <w:szCs w:val="20"/>
        </w:rPr>
        <w:t>here are limits to the</w:t>
      </w:r>
      <w:r w:rsidRPr="000F1386">
        <w:rPr>
          <w:rFonts w:ascii="Arial" w:hAnsi="Arial" w:cs="Arial"/>
          <w:sz w:val="20"/>
          <w:szCs w:val="20"/>
        </w:rPr>
        <w:t xml:space="preserve"> scope and rate </w:t>
      </w:r>
      <w:r>
        <w:rPr>
          <w:rFonts w:ascii="Arial" w:hAnsi="Arial" w:cs="Arial"/>
          <w:sz w:val="20"/>
          <w:szCs w:val="20"/>
        </w:rPr>
        <w:t xml:space="preserve">of both acclimatization and adaptation, which vary </w:t>
      </w:r>
      <w:r w:rsidRPr="000F1386">
        <w:rPr>
          <w:rFonts w:ascii="Arial" w:hAnsi="Arial" w:cs="Arial"/>
          <w:sz w:val="20"/>
          <w:szCs w:val="20"/>
        </w:rPr>
        <w:t xml:space="preserve">with </w:t>
      </w:r>
      <w:r>
        <w:rPr>
          <w:rFonts w:ascii="Arial" w:hAnsi="Arial" w:cs="Arial"/>
          <w:sz w:val="20"/>
          <w:szCs w:val="20"/>
        </w:rPr>
        <w:t>phylogenetic history, life history</w:t>
      </w:r>
      <w:r w:rsidRPr="000F1386">
        <w:rPr>
          <w:rFonts w:ascii="Arial" w:hAnsi="Arial" w:cs="Arial"/>
          <w:sz w:val="20"/>
          <w:szCs w:val="20"/>
        </w:rPr>
        <w:t xml:space="preserve">, </w:t>
      </w:r>
      <w:r>
        <w:rPr>
          <w:rFonts w:ascii="Arial" w:hAnsi="Arial" w:cs="Arial"/>
          <w:sz w:val="20"/>
          <w:szCs w:val="20"/>
        </w:rPr>
        <w:t xml:space="preserve">and other biological attributes. </w:t>
      </w:r>
      <w:r w:rsidRPr="004450E3">
        <w:rPr>
          <w:rFonts w:ascii="Arial" w:hAnsi="Arial" w:cs="Arial"/>
          <w:sz w:val="20"/>
          <w:szCs w:val="20"/>
        </w:rPr>
        <w:t>Moreover</w:t>
      </w:r>
      <w:r>
        <w:rPr>
          <w:rFonts w:ascii="Arial" w:hAnsi="Arial" w:cs="Arial"/>
          <w:sz w:val="20"/>
          <w:szCs w:val="20"/>
        </w:rPr>
        <w:t xml:space="preserve">, anthropogenic </w:t>
      </w:r>
      <w:r w:rsidRPr="000F1386">
        <w:rPr>
          <w:rFonts w:ascii="Arial" w:hAnsi="Arial" w:cs="Arial"/>
          <w:sz w:val="20"/>
          <w:szCs w:val="20"/>
        </w:rPr>
        <w:t xml:space="preserve">warming </w:t>
      </w:r>
      <w:r>
        <w:rPr>
          <w:rFonts w:ascii="Arial" w:hAnsi="Arial" w:cs="Arial"/>
          <w:sz w:val="20"/>
          <w:szCs w:val="20"/>
        </w:rPr>
        <w:t>is</w:t>
      </w:r>
      <w:r w:rsidRPr="000F1386">
        <w:rPr>
          <w:rFonts w:ascii="Arial" w:hAnsi="Arial" w:cs="Arial"/>
          <w:sz w:val="20"/>
          <w:szCs w:val="20"/>
        </w:rPr>
        <w:t xml:space="preserve"> occur</w:t>
      </w:r>
      <w:r>
        <w:rPr>
          <w:rFonts w:ascii="Arial" w:hAnsi="Arial" w:cs="Arial"/>
          <w:sz w:val="20"/>
          <w:szCs w:val="20"/>
        </w:rPr>
        <w:t>ring</w:t>
      </w:r>
      <w:r w:rsidRPr="000F1386">
        <w:rPr>
          <w:rFonts w:ascii="Arial" w:hAnsi="Arial" w:cs="Arial"/>
          <w:sz w:val="20"/>
          <w:szCs w:val="20"/>
        </w:rPr>
        <w:t xml:space="preserve"> </w:t>
      </w:r>
      <w:r>
        <w:rPr>
          <w:rFonts w:ascii="Arial" w:hAnsi="Arial" w:cs="Arial"/>
          <w:sz w:val="20"/>
          <w:szCs w:val="20"/>
        </w:rPr>
        <w:t xml:space="preserve">at an </w:t>
      </w:r>
      <w:r w:rsidR="0070088E">
        <w:rPr>
          <w:rFonts w:ascii="Arial" w:hAnsi="Arial" w:cs="Arial"/>
          <w:sz w:val="20"/>
          <w:szCs w:val="20"/>
        </w:rPr>
        <w:t xml:space="preserve">unprecedented </w:t>
      </w:r>
      <w:r w:rsidR="00304BE0">
        <w:rPr>
          <w:rFonts w:ascii="Arial" w:hAnsi="Arial" w:cs="Arial"/>
          <w:sz w:val="20"/>
          <w:szCs w:val="20"/>
        </w:rPr>
        <w:t>rate</w:t>
      </w:r>
      <w:r w:rsidR="006743F3">
        <w:rPr>
          <w:rFonts w:ascii="Arial" w:hAnsi="Arial" w:cs="Arial"/>
          <w:sz w:val="20"/>
          <w:szCs w:val="20"/>
        </w:rPr>
        <w:t>:</w:t>
      </w:r>
      <w:r w:rsidR="00304BE0">
        <w:rPr>
          <w:rFonts w:ascii="Arial" w:hAnsi="Arial" w:cs="Arial"/>
          <w:sz w:val="20"/>
          <w:szCs w:val="20"/>
        </w:rPr>
        <w:t xml:space="preserve"> </w:t>
      </w:r>
      <w:r w:rsidR="007118DE" w:rsidRPr="009E2F11">
        <w:rPr>
          <w:rFonts w:ascii="Arial" w:hAnsi="Arial" w:cs="Arial"/>
          <w:sz w:val="20"/>
          <w:szCs w:val="20"/>
          <w:highlight w:val="yellow"/>
        </w:rPr>
        <w:t>10</w:t>
      </w:r>
      <w:r w:rsidR="00C57418" w:rsidRPr="009E2F11">
        <w:rPr>
          <w:rFonts w:ascii="Arial" w:hAnsi="Arial" w:cs="Arial"/>
          <w:sz w:val="20"/>
          <w:szCs w:val="20"/>
          <w:highlight w:val="yellow"/>
        </w:rPr>
        <w:t>-100</w:t>
      </w:r>
      <w:r>
        <w:rPr>
          <w:rFonts w:ascii="Arial" w:hAnsi="Arial" w:cs="Arial"/>
          <w:sz w:val="20"/>
          <w:szCs w:val="20"/>
        </w:rPr>
        <w:t xml:space="preserve"> times </w:t>
      </w:r>
      <w:r w:rsidRPr="000F1386">
        <w:rPr>
          <w:rFonts w:ascii="Arial" w:hAnsi="Arial" w:cs="Arial"/>
          <w:sz w:val="20"/>
          <w:szCs w:val="20"/>
        </w:rPr>
        <w:t xml:space="preserve">more rapidly </w:t>
      </w:r>
      <w:r>
        <w:rPr>
          <w:rFonts w:ascii="Arial" w:hAnsi="Arial" w:cs="Arial"/>
          <w:sz w:val="20"/>
          <w:szCs w:val="20"/>
        </w:rPr>
        <w:t>than</w:t>
      </w:r>
      <w:r w:rsidR="00C57418">
        <w:rPr>
          <w:rFonts w:ascii="Arial" w:hAnsi="Arial" w:cs="Arial"/>
          <w:sz w:val="20"/>
          <w:szCs w:val="20"/>
        </w:rPr>
        <w:t xml:space="preserve"> has occurred over the last 65 million years</w:t>
      </w:r>
      <w:r w:rsidR="00824A3F">
        <w:rPr>
          <w:rFonts w:ascii="Arial" w:hAnsi="Arial" w:cs="Arial"/>
          <w:sz w:val="20"/>
          <w:szCs w:val="20"/>
        </w:rPr>
        <w:fldChar w:fldCharType="begin"/>
      </w:r>
      <w:r w:rsidR="00FC3AE3">
        <w:rPr>
          <w:rFonts w:ascii="Arial" w:hAnsi="Arial" w:cs="Arial"/>
          <w:sz w:val="20"/>
          <w:szCs w:val="20"/>
        </w:rPr>
        <w:instrText xml:space="preserve"> ADDIN ZOTERO_ITEM CSL_CITATION {"citationID":"1svccbg6fr","properties":{"formattedCitation":"{\\rtf \\super 22\\nosupersub{}}","plainCitation":"22"},"citationItems":[{"id":4565,"uris":["http://zotero.org/users/1013952/items/X8HAF759"],"uri":["http://zotero.org/users/1013952/items/X8HAF759"],"itemData":{"id":4565,"type":"article-journal","title":"Changes in Ecologically Critical Terrestrial Climate Conditions","container-title":"Science","page":"486","volume":"341","issue":"6145","abstract":"Terrestrial ecosystems have encountered substantial warming over the past century, with temperatures increasing about twice as rapidly over land as over the oceans. Here, we review the likelihood of continued changes in terrestrial climate, including analyses of the Coupled Model Intercomparison Project global climate model ensemble. Inertia toward continued emissions creates potential 21st-century global warming that is comparable in magnitude to that of the largest global changes in the past 65 million years but is orders of magnitude more rapid. The rate of warming implies a velocity of climate change and required range shifts of up to several kilometers per year, raising the prospect of daunting challenges for ecosystems, especially in the context of extensive land use and degradation, changes in frequency and severity of extreme events, and interactions with other stresses.","DOI":"10.1126/science.1237123","journalAbbreviation":"Science","author":[{"family":"Diffenbaugh","given":"Noah S."},{"family":"Field","given":"Christopher B."}],"issued":{"date-parts":[["2013",8,1]]}}}],"schema":"https://github.com/citation-style-language/schema/raw/master/csl-citation.json"} </w:instrText>
      </w:r>
      <w:r w:rsidR="00824A3F">
        <w:rPr>
          <w:rFonts w:ascii="Arial" w:hAnsi="Arial" w:cs="Arial"/>
          <w:sz w:val="20"/>
          <w:szCs w:val="20"/>
        </w:rPr>
        <w:fldChar w:fldCharType="separate"/>
      </w:r>
      <w:r w:rsidR="00FC3AE3" w:rsidRPr="00FC3AE3">
        <w:rPr>
          <w:rFonts w:ascii="Arial" w:eastAsia="Times New Roman" w:hAnsi="Arial" w:cs="Arial"/>
          <w:sz w:val="20"/>
          <w:vertAlign w:val="superscript"/>
        </w:rPr>
        <w:t>22</w:t>
      </w:r>
      <w:r w:rsidR="00824A3F">
        <w:rPr>
          <w:rFonts w:ascii="Arial" w:hAnsi="Arial" w:cs="Arial"/>
          <w:sz w:val="20"/>
          <w:szCs w:val="20"/>
        </w:rPr>
        <w:fldChar w:fldCharType="end"/>
      </w:r>
      <w:r w:rsidR="00C57418">
        <w:rPr>
          <w:rFonts w:ascii="Arial" w:hAnsi="Arial" w:cs="Arial"/>
          <w:sz w:val="20"/>
          <w:szCs w:val="20"/>
        </w:rPr>
        <w:t xml:space="preserve">. </w:t>
      </w:r>
      <w:r>
        <w:rPr>
          <w:rFonts w:ascii="Arial" w:hAnsi="Arial" w:cs="Arial"/>
          <w:sz w:val="20"/>
          <w:szCs w:val="20"/>
        </w:rPr>
        <w:t>C</w:t>
      </w:r>
      <w:r w:rsidRPr="00162F20">
        <w:rPr>
          <w:rFonts w:ascii="Helvetica" w:hAnsi="Helvetica"/>
          <w:sz w:val="20"/>
          <w:szCs w:val="20"/>
        </w:rPr>
        <w:t>arbon emissions</w:t>
      </w:r>
      <w:r>
        <w:rPr>
          <w:rFonts w:ascii="Helvetica" w:hAnsi="Helvetica"/>
          <w:sz w:val="20"/>
          <w:szCs w:val="20"/>
        </w:rPr>
        <w:t xml:space="preserve"> are </w:t>
      </w:r>
      <w:r w:rsidR="00B40B27">
        <w:rPr>
          <w:rFonts w:ascii="Helvetica" w:hAnsi="Helvetica"/>
          <w:sz w:val="20"/>
          <w:szCs w:val="20"/>
        </w:rPr>
        <w:t xml:space="preserve">also </w:t>
      </w:r>
      <w:r>
        <w:rPr>
          <w:rFonts w:ascii="Helvetica" w:hAnsi="Helvetica"/>
          <w:sz w:val="20"/>
          <w:szCs w:val="20"/>
        </w:rPr>
        <w:t>leading to additional</w:t>
      </w:r>
      <w:r w:rsidRPr="00162F20">
        <w:rPr>
          <w:rFonts w:ascii="Helvetica" w:hAnsi="Helvetica"/>
          <w:sz w:val="20"/>
          <w:szCs w:val="20"/>
        </w:rPr>
        <w:t xml:space="preserve"> </w:t>
      </w:r>
      <w:r w:rsidR="007118DE">
        <w:rPr>
          <w:rFonts w:ascii="Helvetica" w:hAnsi="Helvetica"/>
          <w:sz w:val="20"/>
          <w:szCs w:val="20"/>
        </w:rPr>
        <w:t>acute and chronic perturbations</w:t>
      </w:r>
      <w:r w:rsidRPr="00162F20">
        <w:rPr>
          <w:rFonts w:ascii="Helvetica" w:hAnsi="Helvetica"/>
          <w:sz w:val="20"/>
          <w:szCs w:val="20"/>
        </w:rPr>
        <w:t xml:space="preserve"> including </w:t>
      </w:r>
      <w:r>
        <w:rPr>
          <w:rFonts w:ascii="Helvetica" w:hAnsi="Helvetica"/>
          <w:sz w:val="20"/>
          <w:szCs w:val="20"/>
        </w:rPr>
        <w:t xml:space="preserve">ocean </w:t>
      </w:r>
      <w:r w:rsidRPr="00162F20">
        <w:rPr>
          <w:rFonts w:ascii="Helvetica" w:hAnsi="Helvetica"/>
          <w:sz w:val="20"/>
          <w:szCs w:val="20"/>
        </w:rPr>
        <w:t xml:space="preserve">acidification, </w:t>
      </w:r>
      <w:r>
        <w:rPr>
          <w:rFonts w:ascii="Helvetica" w:hAnsi="Helvetica"/>
          <w:sz w:val="20"/>
          <w:szCs w:val="20"/>
        </w:rPr>
        <w:t xml:space="preserve">increasing </w:t>
      </w:r>
      <w:r w:rsidRPr="00162F20">
        <w:rPr>
          <w:rFonts w:ascii="Helvetica" w:hAnsi="Helvetica"/>
          <w:sz w:val="20"/>
          <w:szCs w:val="20"/>
        </w:rPr>
        <w:t>storm</w:t>
      </w:r>
      <w:r>
        <w:rPr>
          <w:rFonts w:ascii="Helvetica" w:hAnsi="Helvetica"/>
          <w:sz w:val="20"/>
          <w:szCs w:val="20"/>
        </w:rPr>
        <w:t xml:space="preserve"> intensity</w:t>
      </w:r>
      <w:r w:rsidRPr="00162F20">
        <w:rPr>
          <w:rFonts w:ascii="Helvetica" w:hAnsi="Helvetica"/>
          <w:sz w:val="20"/>
          <w:szCs w:val="20"/>
        </w:rPr>
        <w:t>, rising sea levels</w:t>
      </w:r>
      <w:r>
        <w:rPr>
          <w:rFonts w:ascii="Helvetica" w:hAnsi="Helvetica"/>
          <w:sz w:val="20"/>
          <w:szCs w:val="20"/>
        </w:rPr>
        <w:t>,</w:t>
      </w:r>
      <w:r w:rsidRPr="00162F20">
        <w:rPr>
          <w:rFonts w:ascii="Helvetica" w:hAnsi="Helvetica"/>
          <w:sz w:val="20"/>
          <w:szCs w:val="20"/>
        </w:rPr>
        <w:t xml:space="preserve"> </w:t>
      </w:r>
      <w:r>
        <w:rPr>
          <w:rFonts w:ascii="Helvetica" w:hAnsi="Helvetica"/>
          <w:sz w:val="20"/>
          <w:szCs w:val="20"/>
        </w:rPr>
        <w:lastRenderedPageBreak/>
        <w:t xml:space="preserve">altered upwelling regimes, </w:t>
      </w:r>
      <w:r w:rsidRPr="00162F20">
        <w:rPr>
          <w:rFonts w:ascii="Helvetica" w:hAnsi="Helvetica"/>
          <w:sz w:val="20"/>
          <w:szCs w:val="20"/>
        </w:rPr>
        <w:t>and oxygen depletion</w:t>
      </w:r>
      <w:r>
        <w:rPr>
          <w:rFonts w:ascii="Helvetica" w:hAnsi="Helvetica"/>
          <w:sz w:val="20"/>
          <w:szCs w:val="20"/>
        </w:rPr>
        <w:fldChar w:fldCharType="begin"/>
      </w:r>
      <w:r w:rsidR="00EA617C">
        <w:rPr>
          <w:rFonts w:ascii="Helvetica" w:hAnsi="Helvetica"/>
          <w:sz w:val="20"/>
          <w:szCs w:val="20"/>
        </w:rPr>
        <w:instrText xml:space="preserve"> ADDIN ZOTERO_ITEM CSL_CITATION {"citationID":"PAwU0WS7","properties":{"formattedCitation":"{\\rtf \\super 4\\nosupersub{}}","plainCitation":"4"},"citationItems":[{"id":3722,"uris":["http://zotero.org/users/1013952/items/UAU3TWR7"],"uri":["http://zotero.org/users/1013952/items/UAU3TWR7"],"itemData":{"id":3722,"type":"article-journal","title":"The Greenhouse Effect and Nature Reserves","container-title":"BioScience","page":"707-717","volume":"35","issue":"11","DOI":"10.2307/1310052","ISSN":"00063568, 15253244","journalAbbreviation":"BioScience","author":[{"family":"Peters","given":"Robert L."},{"literal":"Joan D. S. Darling"}],"issued":{"date-parts":[["1985"]]}}}],"schema":"https://github.com/citation-style-language/schema/raw/master/csl-citation.json"} </w:instrText>
      </w:r>
      <w:r>
        <w:rPr>
          <w:rFonts w:ascii="Helvetica" w:hAnsi="Helvetica"/>
          <w:sz w:val="20"/>
          <w:szCs w:val="20"/>
        </w:rPr>
        <w:fldChar w:fldCharType="separate"/>
      </w:r>
      <w:r w:rsidR="00EA617C" w:rsidRPr="00EA617C">
        <w:rPr>
          <w:rFonts w:ascii="Helvetica" w:hAnsi="Helvetica"/>
          <w:noProof/>
          <w:sz w:val="20"/>
          <w:vertAlign w:val="superscript"/>
        </w:rPr>
        <w:t>4</w:t>
      </w:r>
      <w:r>
        <w:rPr>
          <w:rFonts w:ascii="Helvetica" w:hAnsi="Helvetica"/>
          <w:sz w:val="20"/>
          <w:szCs w:val="20"/>
        </w:rPr>
        <w:fldChar w:fldCharType="end"/>
      </w:r>
      <w:r>
        <w:rPr>
          <w:rFonts w:ascii="Helvetica" w:hAnsi="Helvetica"/>
          <w:sz w:val="20"/>
          <w:szCs w:val="20"/>
        </w:rPr>
        <w:t xml:space="preserve">. As a result, organisms must simultaneously </w:t>
      </w:r>
      <w:r w:rsidR="008B19F2">
        <w:rPr>
          <w:rFonts w:ascii="Helvetica" w:hAnsi="Helvetica"/>
          <w:sz w:val="20"/>
          <w:szCs w:val="20"/>
        </w:rPr>
        <w:t>adju</w:t>
      </w:r>
      <w:r w:rsidR="00FD6A58">
        <w:rPr>
          <w:rFonts w:ascii="Helvetica" w:hAnsi="Helvetica"/>
          <w:sz w:val="20"/>
          <w:szCs w:val="20"/>
        </w:rPr>
        <w:t>s</w:t>
      </w:r>
      <w:r w:rsidR="008B19F2">
        <w:rPr>
          <w:rFonts w:ascii="Helvetica" w:hAnsi="Helvetica"/>
          <w:sz w:val="20"/>
          <w:szCs w:val="20"/>
        </w:rPr>
        <w:t xml:space="preserve">t their </w:t>
      </w:r>
      <w:r w:rsidR="006743F3">
        <w:rPr>
          <w:rFonts w:ascii="Helvetica" w:hAnsi="Helvetica"/>
          <w:sz w:val="20"/>
          <w:szCs w:val="20"/>
        </w:rPr>
        <w:t xml:space="preserve">physiologies </w:t>
      </w:r>
      <w:r w:rsidR="008B19F2">
        <w:rPr>
          <w:rFonts w:ascii="Helvetica" w:hAnsi="Helvetica"/>
          <w:sz w:val="20"/>
          <w:szCs w:val="20"/>
        </w:rPr>
        <w:t xml:space="preserve">to </w:t>
      </w:r>
      <w:r w:rsidR="00FD6A58">
        <w:rPr>
          <w:rFonts w:ascii="Helvetica" w:hAnsi="Helvetica"/>
          <w:sz w:val="20"/>
          <w:szCs w:val="20"/>
        </w:rPr>
        <w:t>cope with</w:t>
      </w:r>
      <w:r>
        <w:rPr>
          <w:rFonts w:ascii="Helvetica" w:hAnsi="Helvetica"/>
          <w:sz w:val="20"/>
          <w:szCs w:val="20"/>
        </w:rPr>
        <w:t xml:space="preserve"> multiple threats that in some cases could be selecting for opposing traits. </w:t>
      </w:r>
    </w:p>
    <w:p w14:paraId="085984D1" w14:textId="20F4E0F1" w:rsidR="00083B51" w:rsidRPr="00B57738" w:rsidRDefault="00B57738" w:rsidP="00B57738">
      <w:pPr>
        <w:widowControl w:val="0"/>
        <w:spacing w:line="480" w:lineRule="auto"/>
        <w:ind w:firstLine="720"/>
        <w:rPr>
          <w:rFonts w:ascii="Arial" w:hAnsi="Arial" w:cs="Arial"/>
          <w:color w:val="1A1A1A"/>
          <w:sz w:val="20"/>
          <w:szCs w:val="20"/>
        </w:rPr>
      </w:pPr>
      <w:r w:rsidRPr="00B57738">
        <w:rPr>
          <w:rFonts w:ascii="Arial" w:hAnsi="Arial" w:cs="Arial"/>
          <w:color w:val="1A1A1A"/>
          <w:sz w:val="20"/>
          <w:szCs w:val="20"/>
        </w:rPr>
        <w:t xml:space="preserve">Marine biodiversity is being degraded by fishing, habitat loss, and pollution. Populations of marine vertebrates, </w:t>
      </w:r>
      <w:r w:rsidR="006743F3">
        <w:rPr>
          <w:rFonts w:ascii="Arial" w:hAnsi="Arial" w:cs="Arial"/>
          <w:color w:val="1A1A1A"/>
          <w:sz w:val="20"/>
          <w:szCs w:val="20"/>
        </w:rPr>
        <w:t>especially</w:t>
      </w:r>
      <w:r w:rsidR="006743F3" w:rsidRPr="00B57738">
        <w:rPr>
          <w:rFonts w:ascii="Arial" w:hAnsi="Arial" w:cs="Arial"/>
          <w:color w:val="1A1A1A"/>
          <w:sz w:val="20"/>
          <w:szCs w:val="20"/>
        </w:rPr>
        <w:t xml:space="preserve"> </w:t>
      </w:r>
      <w:r w:rsidRPr="00B57738">
        <w:rPr>
          <w:rFonts w:ascii="Arial" w:hAnsi="Arial" w:cs="Arial"/>
          <w:color w:val="1A1A1A"/>
          <w:sz w:val="20"/>
          <w:szCs w:val="20"/>
        </w:rPr>
        <w:t>predators, have been reduced by 50 to 95%</w:t>
      </w:r>
      <w:r w:rsidRPr="00B57738">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{"citationID":"1iajfqbfmk","properties":{"formattedCitation":"{\\rtf \\super 23\\nosupersub{}}","plainCitation":"23"},"citationItems":[{"id":4517,"uris":["http://zotero.org/users/1013952/items/PF5HBI99"],"uri":["http://zotero.org/users/1013952/items/PF5HBI99"],"itemData":{"id":4517,"type":"article-journal","title":"Marine defaunation: Animal loss in the global ocean","container-title":"Science","page":"1255641-1255641","volume":"347","issue":"6219","source":"CrossRef","DOI":"10.1126/science.1255641","ISSN":"0036-8075, 1095-9203","shortTitle":"Marine defaunation","language":"en","author":[{"family":"McCauley","given":"D. J."},{"family":"Pinsky","given":"M. L."},{"family":"Palumbi","given":"S. R."},{"family":"Estes","given":"J. A."},{"family":"Joyce","given":"F. H."},{"family":"Warner","given":"R. R."}],"issued":{"date-parts":[["2015",1,16]]}}}],"schema":"https://github.com/citation-style-language/schema/raw/master/csl-citation.json"} </w:instrText>
      </w:r>
      <w:r w:rsidRPr="00B57738">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23</w:t>
      </w:r>
      <w:r w:rsidRPr="00B57738">
        <w:rPr>
          <w:rFonts w:ascii="Arial" w:hAnsi="Arial" w:cs="Arial"/>
          <w:color w:val="1A1A1A"/>
          <w:sz w:val="20"/>
          <w:szCs w:val="20"/>
        </w:rPr>
        <w:fldChar w:fldCharType="end"/>
      </w:r>
      <w:r w:rsidR="006743F3">
        <w:rPr>
          <w:rFonts w:ascii="Arial" w:hAnsi="Arial" w:cs="Arial"/>
          <w:color w:val="1A1A1A"/>
          <w:sz w:val="20"/>
          <w:szCs w:val="20"/>
        </w:rPr>
        <w:t>,</w:t>
      </w:r>
      <w:r w:rsidRPr="00B57738">
        <w:rPr>
          <w:rFonts w:ascii="Arial" w:hAnsi="Arial" w:cs="Arial"/>
          <w:color w:val="1A1A1A"/>
          <w:sz w:val="20"/>
          <w:szCs w:val="20"/>
        </w:rPr>
        <w:t xml:space="preserve"> and habitat-forming species such as seagrasses, mangroves, and corals are declining by </w:t>
      </w:r>
      <w:r w:rsidRPr="00B57738">
        <w:rPr>
          <w:rFonts w:ascii="Arial" w:hAnsi="Arial" w:cs="Arial"/>
          <w:color w:val="1A1A1A"/>
          <w:sz w:val="20"/>
          <w:szCs w:val="20"/>
          <w:highlight w:val="yellow"/>
        </w:rPr>
        <w:t>1–2%</w:t>
      </w:r>
      <w:r w:rsidRPr="00B57738">
        <w:rPr>
          <w:rFonts w:ascii="Arial" w:hAnsi="Arial" w:cs="Arial"/>
          <w:color w:val="1A1A1A"/>
          <w:sz w:val="20"/>
          <w:szCs w:val="20"/>
        </w:rPr>
        <w:t xml:space="preserve"> annually</w:t>
      </w:r>
      <w:r w:rsidRPr="00B57738">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{"citationID":"2e6vrk44ul","properties":{"formattedCitation":"{\\rtf \\super 24\\uc0\\u8211{}26\\nosupersub{}}","plainCitation":"24–26"},"citationItems":[{"id":453,"uris":["http://zotero.org/users/1013952/items/68XEB5W3"],"uri":["http://zotero.org/users/1013952/items/68XEB5W3"],"itemData":{"id":453,"type":"article-journal","title":"Accelerating loss of seagrasses across the globe threatens coastal ecosystems","container-title":"Proceedings of the National Academy of Sciences","page":"12377-12381","volume":"106","abstract":"Coastal ecosystems and the services they provide are adversely affected by a wide variety of human activities. In particular, seagrass meadows are negatively affected by impacts accruing from the billion or more people who live within 50 km of them. Seagrass meadows provide important ecosystem services, including an estimated $1.9 trillion per year in the form of nutrient cycling; an order of magnitude enhancement of coral reef fish productivity; a habitat for thousands of fish, bird, and invertebrate species; and a major food source for endangered dugong, manatee, and green turtle. Although individual impacts from coastal development, degraded water quality, and climate change have been documented, there has been no quantitative global assessment of seagrass loss until now. Our comprehensive global assessment of 215 studies found that seagrasses have been disappearing at a rate of 110 km yr since 1980 and that 29% of the known areal extent has disappeared since seagrass areas were initially recorded in 1879. Furthermore, rates of decline have accelerated from a median of 0.9% yr before 1940 to 7% yr since 1990. Seagrass loss rates are comparable to those reported for mangroves, coral reefs, and tropical rainforests and place seagrass meadows among the most threatened ecosystems on earth.","DOI":"10.1073/pnas.0905620106","note":"30","shortTitle":"Accelerating loss of seagrasses across the globe threatens coastal ecosystems","author":[{"family":"Waycott","given":"Michelle"},{"family":"Duarte","given":"Carlos M."},{"family":"Carruthers","given":"Tim J. B."},{"family":"Orth","given":"Robert J."},{"family":"Dennison","given":"William C."},{"family":"Olyarnik","given":"Suzanne"},{"family":"Calladine","given":"Ainsley"},{"family":"Fourqurean","given":"James W."},{"family":"Heck","given":"Kenneth L."},{"family":"Hughes","given":"A. Randall"},{"family":"Kendrick","given":"Gary A."},{"family":"Kenworthy","given":"W. Judson"},{"family":"Short","given":"Frederick T."},{"family":"Williams","given":"Susan L."}],"issued":{"date-parts":[["2009"]]}}},{"id":189,"uris":["http://zotero.org/users/1013952/items/3U28IKHE"],"uri":["http://zotero.org/users/1013952/items/3U28IKHE"],"itemData":{"id":189,"type":"article-journal","title":"The Loss of Species: Mangrove Extinction Risk and Geographic Areas of Global Concern","container-title":"PLoS ONE","page":"e10095","volume":"5","issue":"4","source":"CrossRef","DOI":"10.1371/journal.pone.0010095","ISSN":"1932-6203","shortTitle":"The Loss of Species","author":[{"family":"Polidoro","given":"Beth A."},{"family":"Carpenter","given":"Kent E."},{"family":"Collins","given":"Lorna"},{"family":"Duke","given":"Norman C."},{"family":"Ellison","given":"Aaron M."},{"family":"Ellison","given":"Joanna C."},{"family":"Farnsworth","given":"Elizabeth J."},{"family":"Fernando","given":"Edwino S."},{"family":"Kathiresan","given":"Kandasamy"},{"family":"Koedam","given":"Nico E."},{"family":"Livingstone","given":"Suzanne R."},{"family":"Miyagi","given":"Toyohiko"},{"family":"Moore","given":"Gregg E."},{"family":"Ngoc Nam","given":"Vien"},{"family":"Ong","given":"Jin Eong"},{"family":"Primavera","given":"Jurgenne H."},{"family":"Salmo","given":"Severino G."},{"family":"Sanciangco","given":"Jonnell C."},{"family":"Sukardjo","given":"Sukristijono"},{"family":"Wang","given":"Yamin"},{"family":"Yong","given":"Jean Wan Hong"}],"editor":[{"family":"Hansen","given":"Dennis Marinus"}],"issued":{"date-parts":[["2010",4,8]]}}},{"id":734,"uris":["http://zotero.org/users/1013952/items/8NKZXB6R"],"uri":["http://zotero.org/users/1013952/items/8NKZXB6R"],"itemData":{"id":734,"type":"article-journal","title":"Regional decline of coral cover in the Indo-Pacific: timing, extent, and subregional comparisons","container-title":"PLoS One","page":"e711","shortTitle":"Regional decline of coral cover in the Indo-Pacific: timing, extent, and subregional comparisons","author":[{"family":"Bruno","given":"J. F."},{"family":"Selig","given":"E. R."}],"issued":{"date-parts":[["2007"]]}}}],"schema":"https://github.com/citation-style-language/schema/raw/master/csl-citation.json"} </w:instrText>
      </w:r>
      <w:r w:rsidRPr="00B57738">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24–26</w:t>
      </w:r>
      <w:r w:rsidRPr="00B57738">
        <w:rPr>
          <w:rFonts w:ascii="Arial" w:hAnsi="Arial" w:cs="Arial"/>
          <w:color w:val="1A1A1A"/>
          <w:sz w:val="20"/>
          <w:szCs w:val="20"/>
        </w:rPr>
        <w:fldChar w:fldCharType="end"/>
      </w:r>
      <w:r w:rsidRPr="00B57738">
        <w:rPr>
          <w:rFonts w:ascii="Arial" w:hAnsi="Arial" w:cs="Arial"/>
          <w:color w:val="1A1A1A"/>
          <w:sz w:val="20"/>
          <w:szCs w:val="20"/>
        </w:rPr>
        <w:t xml:space="preserve">. </w:t>
      </w:r>
      <w:r w:rsidR="009E2F11">
        <w:rPr>
          <w:rFonts w:ascii="Arial" w:hAnsi="Arial" w:cs="Arial"/>
          <w:color w:val="1A1A1A"/>
          <w:sz w:val="20"/>
          <w:szCs w:val="20"/>
        </w:rPr>
        <w:t>Although not a panacea, well-enforced MPAs have been shown to effective</w:t>
      </w:r>
      <w:r w:rsidR="00985BA1">
        <w:rPr>
          <w:rFonts w:ascii="Arial" w:hAnsi="Arial" w:cs="Arial"/>
          <w:color w:val="1A1A1A"/>
          <w:sz w:val="20"/>
          <w:szCs w:val="20"/>
        </w:rPr>
        <w:t>ly</w:t>
      </w:r>
      <w:r w:rsidR="009E2F11">
        <w:rPr>
          <w:rFonts w:ascii="Arial" w:hAnsi="Arial" w:cs="Arial"/>
          <w:color w:val="1A1A1A"/>
          <w:sz w:val="20"/>
          <w:szCs w:val="20"/>
        </w:rPr>
        <w:t xml:space="preserve"> </w:t>
      </w:r>
      <w:r w:rsidR="009E7BC2">
        <w:rPr>
          <w:rFonts w:ascii="Arial" w:hAnsi="Arial" w:cs="Arial"/>
          <w:color w:val="1A1A1A"/>
          <w:sz w:val="20"/>
          <w:szCs w:val="20"/>
        </w:rPr>
        <w:t xml:space="preserve">mitigate some of these threats </w:t>
      </w:r>
      <w:r w:rsidR="009E2F11">
        <w:rPr>
          <w:rFonts w:ascii="Arial" w:hAnsi="Arial" w:cs="Arial"/>
          <w:color w:val="1A1A1A"/>
          <w:sz w:val="20"/>
          <w:szCs w:val="20"/>
        </w:rPr>
        <w:t xml:space="preserve">and </w:t>
      </w:r>
      <w:r w:rsidR="00254EC8">
        <w:rPr>
          <w:rFonts w:ascii="Arial" w:hAnsi="Arial" w:cs="Arial"/>
          <w:color w:val="1A1A1A"/>
          <w:sz w:val="20"/>
          <w:szCs w:val="20"/>
        </w:rPr>
        <w:t xml:space="preserve">partially </w:t>
      </w:r>
      <w:r w:rsidR="009E2F11">
        <w:rPr>
          <w:rFonts w:ascii="Arial" w:hAnsi="Arial" w:cs="Arial"/>
          <w:color w:val="1A1A1A"/>
          <w:sz w:val="20"/>
          <w:szCs w:val="20"/>
        </w:rPr>
        <w:t>restore marine biodiversity</w:t>
      </w:r>
      <w:r w:rsidR="00BE1BE1">
        <w:rPr>
          <w:rFonts w:ascii="Arial" w:hAnsi="Arial" w:cs="Arial"/>
          <w:color w:val="1A1A1A"/>
          <w:sz w:val="20"/>
          <w:szCs w:val="20"/>
        </w:rPr>
        <w:fldChar w:fldCharType="begin"/>
      </w:r>
      <w:r w:rsidR="00FC3AE3">
        <w:rPr>
          <w:rFonts w:ascii="Arial" w:hAnsi="Arial" w:cs="Arial"/>
          <w:color w:val="1A1A1A"/>
          <w:sz w:val="20"/>
          <w:szCs w:val="20"/>
        </w:rPr>
        <w:instrText xml:space="preserve"> ADDIN ZOTERO_ITEM CSL_CITATION {"citationID":"2psb7g6vbl","properties":{"formattedCitation":"{\\rtf \\super 27\\nosupersub{}}","plainCitation":"27"},"citationItems":[{"id":4567,"uris":["http://zotero.org/users/1013952/items/I4QBSHKN"],"uri":["http://zotero.org/users/1013952/items/I4QBSHKN"],"itemData":{"id":4567,"type":"article-journal","title":"Global conservation outcomes depend on marine protected areas with five key features","container-title":"Nature","page":"216-220","volume":"506","issue":"7487","source":"CrossRef","DOI":"10.1038/nature13022","ISSN":"0028-0836, 1476-4687","author":[{"family":"Edgar","given":"Graham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J."}],"issued":{"date-parts":[["2014",2,5]]}}}],"schema":"https://github.com/citation-style-language/schema/raw/master/csl-citation.json"} </w:instrText>
      </w:r>
      <w:r w:rsidR="00BE1BE1">
        <w:rPr>
          <w:rFonts w:ascii="Arial" w:hAnsi="Arial" w:cs="Arial"/>
          <w:color w:val="1A1A1A"/>
          <w:sz w:val="20"/>
          <w:szCs w:val="20"/>
        </w:rPr>
        <w:fldChar w:fldCharType="separate"/>
      </w:r>
      <w:r w:rsidR="00FC3AE3" w:rsidRPr="00FC3AE3">
        <w:rPr>
          <w:rFonts w:ascii="Arial" w:eastAsia="Times New Roman" w:hAnsi="Arial" w:cs="Arial"/>
          <w:color w:val="000000"/>
          <w:sz w:val="20"/>
          <w:vertAlign w:val="superscript"/>
        </w:rPr>
        <w:t>27</w:t>
      </w:r>
      <w:r w:rsidR="00BE1BE1">
        <w:rPr>
          <w:rFonts w:ascii="Arial" w:hAnsi="Arial" w:cs="Arial"/>
          <w:color w:val="1A1A1A"/>
          <w:sz w:val="20"/>
          <w:szCs w:val="20"/>
        </w:rPr>
        <w:fldChar w:fldCharType="end"/>
      </w:r>
      <w:r w:rsidR="009E2F11">
        <w:rPr>
          <w:rFonts w:ascii="Arial" w:hAnsi="Arial" w:cs="Arial"/>
          <w:color w:val="1A1A1A"/>
          <w:sz w:val="20"/>
          <w:szCs w:val="20"/>
        </w:rPr>
        <w:t xml:space="preserve">. </w:t>
      </w:r>
      <w:r w:rsidR="00807B99" w:rsidRPr="000F1386">
        <w:rPr>
          <w:rFonts w:ascii="Arial" w:hAnsi="Arial" w:cs="Arial"/>
          <w:sz w:val="20"/>
          <w:szCs w:val="20"/>
        </w:rPr>
        <w:t>A</w:t>
      </w:r>
      <w:r w:rsidR="00B66ED7" w:rsidRPr="000F1386">
        <w:rPr>
          <w:rFonts w:ascii="Arial" w:hAnsi="Arial" w:cs="Arial"/>
          <w:sz w:val="20"/>
          <w:szCs w:val="20"/>
        </w:rPr>
        <w:t xml:space="preserve"> recent meta-analysis found that </w:t>
      </w:r>
      <w:r w:rsidR="00807B99" w:rsidRPr="000F1386">
        <w:rPr>
          <w:rFonts w:ascii="Arial" w:hAnsi="Arial" w:cs="Arial"/>
          <w:sz w:val="20"/>
          <w:szCs w:val="20"/>
        </w:rPr>
        <w:t xml:space="preserve">to meet </w:t>
      </w:r>
      <w:r w:rsidR="00C16B81" w:rsidRPr="000F1386">
        <w:rPr>
          <w:rFonts w:ascii="Arial" w:hAnsi="Arial" w:cs="Arial"/>
          <w:sz w:val="20"/>
          <w:szCs w:val="20"/>
        </w:rPr>
        <w:t xml:space="preserve">the </w:t>
      </w:r>
      <w:r w:rsidR="00973DA7">
        <w:rPr>
          <w:rFonts w:ascii="Arial" w:hAnsi="Arial" w:cs="Arial"/>
          <w:sz w:val="20"/>
          <w:szCs w:val="20"/>
        </w:rPr>
        <w:t>biodiversity and fisheries</w:t>
      </w:r>
      <w:r w:rsidR="00683C29" w:rsidRPr="000F1386">
        <w:rPr>
          <w:rFonts w:ascii="Arial" w:hAnsi="Arial" w:cs="Arial"/>
          <w:sz w:val="20"/>
          <w:szCs w:val="20"/>
        </w:rPr>
        <w:t xml:space="preserve"> </w:t>
      </w:r>
      <w:r w:rsidR="00973DA7">
        <w:rPr>
          <w:rFonts w:ascii="Arial" w:hAnsi="Arial" w:cs="Arial"/>
          <w:sz w:val="20"/>
          <w:szCs w:val="20"/>
        </w:rPr>
        <w:t>goals</w:t>
      </w:r>
      <w:r w:rsidR="00683C29" w:rsidRPr="000F1386">
        <w:rPr>
          <w:rFonts w:ascii="Arial" w:hAnsi="Arial" w:cs="Arial"/>
          <w:sz w:val="20"/>
          <w:szCs w:val="20"/>
        </w:rPr>
        <w:t xml:space="preserve"> </w:t>
      </w:r>
      <w:r w:rsidR="00807B99" w:rsidRPr="000F1386">
        <w:rPr>
          <w:rFonts w:ascii="Arial" w:hAnsi="Arial" w:cs="Arial"/>
          <w:sz w:val="20"/>
          <w:szCs w:val="20"/>
        </w:rPr>
        <w:t xml:space="preserve">of </w:t>
      </w:r>
      <w:r w:rsidR="001C3BE6">
        <w:rPr>
          <w:rFonts w:ascii="Arial" w:hAnsi="Arial" w:cs="Arial"/>
          <w:sz w:val="20"/>
          <w:szCs w:val="20"/>
        </w:rPr>
        <w:t>MPA</w:t>
      </w:r>
      <w:r w:rsidR="00973DA7">
        <w:rPr>
          <w:rFonts w:ascii="Arial" w:hAnsi="Arial" w:cs="Arial"/>
          <w:sz w:val="20"/>
          <w:szCs w:val="20"/>
        </w:rPr>
        <w:t>s</w:t>
      </w:r>
      <w:r w:rsidR="00807B99" w:rsidRPr="000F1386">
        <w:rPr>
          <w:rFonts w:ascii="Arial" w:hAnsi="Arial" w:cs="Arial"/>
          <w:sz w:val="20"/>
          <w:szCs w:val="20"/>
        </w:rPr>
        <w:t xml:space="preserve">, </w:t>
      </w:r>
      <w:r w:rsidR="00F97E01" w:rsidRPr="000F1386">
        <w:rPr>
          <w:rFonts w:ascii="Arial" w:hAnsi="Arial" w:cs="Arial"/>
          <w:sz w:val="20"/>
          <w:szCs w:val="20"/>
        </w:rPr>
        <w:t>global</w:t>
      </w:r>
      <w:r w:rsidR="00254EC8">
        <w:rPr>
          <w:rFonts w:ascii="Arial" w:hAnsi="Arial" w:cs="Arial"/>
          <w:sz w:val="20"/>
          <w:szCs w:val="20"/>
        </w:rPr>
        <w:t xml:space="preserve"> coverage needs</w:t>
      </w:r>
      <w:r w:rsidR="00807B99" w:rsidRPr="000F1386">
        <w:rPr>
          <w:rFonts w:ascii="Arial" w:hAnsi="Arial" w:cs="Arial"/>
          <w:sz w:val="20"/>
          <w:szCs w:val="20"/>
        </w:rPr>
        <w:t xml:space="preserve"> to be increased</w:t>
      </w:r>
      <w:r w:rsidR="00F97E01" w:rsidRPr="000F1386">
        <w:rPr>
          <w:rFonts w:ascii="Arial" w:hAnsi="Arial" w:cs="Arial"/>
          <w:sz w:val="20"/>
          <w:szCs w:val="20"/>
        </w:rPr>
        <w:t xml:space="preserve"> from</w:t>
      </w:r>
      <w:r w:rsidR="00807B99" w:rsidRPr="000F1386">
        <w:rPr>
          <w:rFonts w:ascii="Arial" w:hAnsi="Arial" w:cs="Arial"/>
          <w:sz w:val="20"/>
          <w:szCs w:val="20"/>
        </w:rPr>
        <w:t xml:space="preserve"> </w:t>
      </w:r>
      <w:r w:rsidR="00C16B81" w:rsidRPr="000F1386">
        <w:rPr>
          <w:rFonts w:ascii="Arial" w:hAnsi="Arial" w:cs="Arial"/>
          <w:sz w:val="20"/>
          <w:szCs w:val="20"/>
        </w:rPr>
        <w:t xml:space="preserve">its current extent </w:t>
      </w:r>
      <w:r w:rsidR="00807B99" w:rsidRPr="000F1386">
        <w:rPr>
          <w:rFonts w:ascii="Arial" w:hAnsi="Arial" w:cs="Arial"/>
          <w:sz w:val="20"/>
          <w:szCs w:val="20"/>
        </w:rPr>
        <w:t>to</w:t>
      </w:r>
      <w:r w:rsidR="00AE3772" w:rsidRPr="000F1386">
        <w:rPr>
          <w:rFonts w:ascii="Arial" w:hAnsi="Arial" w:cs="Arial"/>
          <w:sz w:val="20"/>
          <w:szCs w:val="20"/>
        </w:rPr>
        <w:t xml:space="preserve"> 30%</w:t>
      </w:r>
      <w:r w:rsidR="00C16B81" w:rsidRPr="000F1386">
        <w:rPr>
          <w:rFonts w:ascii="Arial" w:hAnsi="Arial" w:cs="Arial"/>
          <w:sz w:val="20"/>
          <w:szCs w:val="20"/>
        </w:rPr>
        <w:t xml:space="preserve"> or greater</w:t>
      </w:r>
      <w:r w:rsidR="000E2307" w:rsidRPr="000F1386">
        <w:rPr>
          <w:rFonts w:ascii="Arial" w:hAnsi="Arial" w:cs="Arial"/>
          <w:sz w:val="20"/>
          <w:szCs w:val="20"/>
        </w:rPr>
        <w:fldChar w:fldCharType="begin"/>
      </w:r>
      <w:r w:rsidR="00FC3AE3">
        <w:rPr>
          <w:rFonts w:ascii="Arial" w:hAnsi="Arial" w:cs="Arial"/>
          <w:sz w:val="20"/>
          <w:szCs w:val="20"/>
        </w:rPr>
        <w:instrText xml:space="preserve"> ADDIN ZOTERO_ITEM CSL_CITATION {"citationID":"211bheedmi","properties":{"formattedCitation":"{\\rtf \\super 28\\nosupersub{}}","plainCitation":"28"},"citationItems":[{"id":4357,"uris":["http://zotero.org/users/1013952/items/ZT5EVD7G"],"uri":["http://zotero.org/users/1013952/items/ZT5EVD7G"],"itemData":{"id":4357,"type":"article-journal","title":"Effective coverage targets for ocean protection","container-title":"Conservation Letters","page":"n/a-n/a","source":"CrossRef","DOI":"10.1111/conl.12247","ISSN":"1755263X","shortTitle":"Effective coverage targets for ocean protection Running Title","language":"en","author":[{"family":"O'Leary","given":"Bethan C."},{"family":"Winther-Janson","given":"Marit"},{"family":"Bainbridge","given":"John M."},{"family":"Aitken","given":"Jemma"},{"family":"Hawkins","given":"Julie P."},{"family":"Roberts","given":"Callum M."}],"issued":{"date-parts":[["2016",3]]}}}],"schema":"https://github.com/citation-style-language/schema/raw/master/csl-citation.json"} </w:instrText>
      </w:r>
      <w:r w:rsidR="000E2307" w:rsidRPr="000F1386">
        <w:rPr>
          <w:rFonts w:ascii="Arial" w:hAnsi="Arial" w:cs="Arial"/>
          <w:sz w:val="20"/>
          <w:szCs w:val="20"/>
        </w:rPr>
        <w:fldChar w:fldCharType="separate"/>
      </w:r>
      <w:r w:rsidR="00FC3AE3" w:rsidRPr="00FC3AE3">
        <w:rPr>
          <w:rFonts w:ascii="Arial" w:eastAsia="Times New Roman" w:hAnsi="Arial" w:cs="Arial"/>
          <w:sz w:val="20"/>
          <w:vertAlign w:val="superscript"/>
        </w:rPr>
        <w:t>28</w:t>
      </w:r>
      <w:r w:rsidR="000E2307" w:rsidRPr="000F1386">
        <w:rPr>
          <w:rFonts w:ascii="Arial" w:hAnsi="Arial" w:cs="Arial"/>
          <w:sz w:val="20"/>
          <w:szCs w:val="20"/>
        </w:rPr>
        <w:fldChar w:fldCharType="end"/>
      </w:r>
      <w:r w:rsidR="00683C29" w:rsidRPr="000F1386">
        <w:rPr>
          <w:rFonts w:ascii="Arial" w:hAnsi="Arial" w:cs="Arial"/>
          <w:sz w:val="20"/>
          <w:szCs w:val="20"/>
        </w:rPr>
        <w:t xml:space="preserve">. We support </w:t>
      </w:r>
      <w:r w:rsidR="00A962B1" w:rsidRPr="000F1386">
        <w:rPr>
          <w:rFonts w:ascii="Arial" w:hAnsi="Arial" w:cs="Arial"/>
          <w:sz w:val="20"/>
          <w:szCs w:val="20"/>
        </w:rPr>
        <w:t>the rapid expansion of</w:t>
      </w:r>
      <w:r w:rsidR="00C16B81" w:rsidRPr="000F1386">
        <w:rPr>
          <w:rFonts w:ascii="Arial" w:hAnsi="Arial" w:cs="Arial"/>
          <w:sz w:val="20"/>
          <w:szCs w:val="20"/>
        </w:rPr>
        <w:t xml:space="preserve"> </w:t>
      </w:r>
      <w:r w:rsidR="001C3BE6">
        <w:rPr>
          <w:rFonts w:ascii="Arial" w:hAnsi="Arial" w:cs="Arial"/>
          <w:sz w:val="20"/>
          <w:szCs w:val="20"/>
        </w:rPr>
        <w:t>fully-protected MPAs</w:t>
      </w:r>
      <w:r w:rsidR="00C16B81" w:rsidRPr="000F1386">
        <w:rPr>
          <w:rFonts w:ascii="Arial" w:hAnsi="Arial" w:cs="Arial"/>
          <w:sz w:val="20"/>
          <w:szCs w:val="20"/>
        </w:rPr>
        <w:t xml:space="preserve"> </w:t>
      </w:r>
      <w:r w:rsidR="00756532">
        <w:rPr>
          <w:rFonts w:ascii="Arial" w:hAnsi="Arial" w:cs="Arial"/>
          <w:sz w:val="20"/>
          <w:szCs w:val="20"/>
        </w:rPr>
        <w:t xml:space="preserve">and other forms of local conservation </w:t>
      </w:r>
      <w:r w:rsidR="008D56FA">
        <w:rPr>
          <w:rFonts w:ascii="Arial" w:hAnsi="Arial" w:cs="Arial"/>
          <w:sz w:val="20"/>
          <w:szCs w:val="20"/>
        </w:rPr>
        <w:t>such as</w:t>
      </w:r>
      <w:r w:rsidR="00756532">
        <w:rPr>
          <w:rFonts w:ascii="Arial" w:hAnsi="Arial" w:cs="Arial"/>
          <w:sz w:val="20"/>
          <w:szCs w:val="20"/>
        </w:rPr>
        <w:t xml:space="preserve"> marine spatial planning, </w:t>
      </w:r>
      <w:r w:rsidR="004146B8" w:rsidRPr="000F1386">
        <w:rPr>
          <w:rFonts w:ascii="Arial" w:hAnsi="Arial" w:cs="Arial"/>
          <w:sz w:val="20"/>
          <w:szCs w:val="20"/>
        </w:rPr>
        <w:t>with the critical caveat</w:t>
      </w:r>
      <w:r w:rsidR="00A962B1" w:rsidRPr="000F1386">
        <w:rPr>
          <w:rFonts w:ascii="Arial" w:hAnsi="Arial" w:cs="Arial"/>
          <w:sz w:val="20"/>
          <w:szCs w:val="20"/>
        </w:rPr>
        <w:t xml:space="preserve"> that</w:t>
      </w:r>
      <w:r w:rsidR="00B66ED7" w:rsidRPr="000F1386">
        <w:rPr>
          <w:rFonts w:ascii="Arial" w:hAnsi="Arial" w:cs="Arial"/>
          <w:sz w:val="20"/>
          <w:szCs w:val="20"/>
        </w:rPr>
        <w:t xml:space="preserve"> local protection is necessary but insufficient</w:t>
      </w:r>
      <w:r w:rsidR="00A962B1" w:rsidRPr="000F1386">
        <w:rPr>
          <w:rFonts w:ascii="Arial" w:hAnsi="Arial" w:cs="Arial"/>
          <w:sz w:val="20"/>
          <w:szCs w:val="20"/>
        </w:rPr>
        <w:t xml:space="preserve"> to co</w:t>
      </w:r>
      <w:r w:rsidR="009819FB" w:rsidRPr="000F1386">
        <w:rPr>
          <w:rFonts w:ascii="Arial" w:hAnsi="Arial" w:cs="Arial"/>
          <w:sz w:val="20"/>
          <w:szCs w:val="20"/>
        </w:rPr>
        <w:t>nserve and restore marine biota</w:t>
      </w:r>
      <w:r w:rsidR="003C085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{"citationID":"1chpi2nfct","properties":{"formattedCitation":"{\\rtf \\super 1\\nosupersub{}}","plainCitation":"1"},"citationItems":[{"id":4331,"uris":["http://zotero.org/users/1013952/items/79HW948F"],"uri":["http://zotero.org/users/1013952/items/79HW948F"],"itemData":{"id":4331,"type":"article-journal","title":"Marine reserves are necessary but not sufficient for marine conservation","container-title":"Ecological applications","volume":"8","issue":"sp1","source":"Google Scholar","URL":"http://onlinelibrary.wiley.com/doi/10.1890/1051-0761(1998)8%5BS79:MRANBN%5D2.0.CO;2/full","author":[{"family":"Allison","given":"Gary W."},{"family":"Lubchenco","given":"Jane"},{"family":"Carr","given":"Mark H."}],"issued":{"date-parts":[["1998"]]},"accessed":{"date-parts":[["2016",7,6]]}}}],"schema":"https://github.com/citation-style-language/schema/raw/master/csl-citation.json"} </w:instrText>
      </w:r>
      <w:r w:rsidR="003C085B" w:rsidRPr="000F1386">
        <w:rPr>
          <w:rFonts w:ascii="Arial" w:hAnsi="Arial" w:cs="Arial"/>
          <w:sz w:val="20"/>
          <w:szCs w:val="20"/>
        </w:rPr>
        <w:fldChar w:fldCharType="separate"/>
      </w:r>
      <w:r w:rsidR="00EA617C" w:rsidRPr="00EA617C">
        <w:rPr>
          <w:rFonts w:ascii="Arial" w:hAnsi="Arial" w:cs="Arial"/>
          <w:noProof/>
          <w:sz w:val="20"/>
          <w:vertAlign w:val="superscript"/>
        </w:rPr>
        <w:t>1</w:t>
      </w:r>
      <w:r w:rsidR="003C085B" w:rsidRPr="000F1386">
        <w:rPr>
          <w:rFonts w:ascii="Arial" w:hAnsi="Arial" w:cs="Arial"/>
          <w:sz w:val="20"/>
          <w:szCs w:val="20"/>
        </w:rPr>
        <w:fldChar w:fldCharType="end"/>
      </w:r>
      <w:r w:rsidR="00B66ED7" w:rsidRPr="000F1386">
        <w:rPr>
          <w:rFonts w:ascii="Arial" w:hAnsi="Arial" w:cs="Arial"/>
          <w:sz w:val="20"/>
          <w:szCs w:val="20"/>
        </w:rPr>
        <w:t xml:space="preserve">. </w:t>
      </w:r>
      <w:r w:rsidR="008D56FA">
        <w:rPr>
          <w:rFonts w:ascii="Arial" w:hAnsi="Arial" w:cs="Arial"/>
          <w:sz w:val="20"/>
          <w:szCs w:val="20"/>
        </w:rPr>
        <w:t>W</w:t>
      </w:r>
      <w:r w:rsidR="00B66ED7" w:rsidRPr="000F1386">
        <w:rPr>
          <w:rFonts w:ascii="Arial" w:hAnsi="Arial" w:cs="Arial"/>
          <w:sz w:val="20"/>
          <w:szCs w:val="20"/>
        </w:rPr>
        <w:t xml:space="preserve">ithout </w:t>
      </w:r>
      <w:r w:rsidR="00506AA4" w:rsidRPr="000F1386">
        <w:rPr>
          <w:rFonts w:ascii="Arial" w:hAnsi="Arial" w:cs="Arial"/>
          <w:sz w:val="20"/>
          <w:szCs w:val="20"/>
        </w:rPr>
        <w:t>drastic</w:t>
      </w:r>
      <w:r w:rsidR="00B66ED7" w:rsidRPr="000F1386">
        <w:rPr>
          <w:rFonts w:ascii="Arial" w:hAnsi="Arial" w:cs="Arial"/>
          <w:sz w:val="20"/>
          <w:szCs w:val="20"/>
        </w:rPr>
        <w:t xml:space="preserve"> reductions in carbon emissions</w:t>
      </w:r>
      <w:r w:rsidR="00506AA4" w:rsidRPr="000F1386">
        <w:rPr>
          <w:rFonts w:ascii="Arial" w:hAnsi="Arial" w:cs="Arial"/>
          <w:sz w:val="20"/>
          <w:szCs w:val="20"/>
        </w:rPr>
        <w:t>,</w:t>
      </w:r>
      <w:r w:rsidR="00B66ED7" w:rsidRPr="000F1386">
        <w:rPr>
          <w:rFonts w:ascii="Arial" w:hAnsi="Arial" w:cs="Arial"/>
          <w:sz w:val="20"/>
          <w:szCs w:val="20"/>
        </w:rPr>
        <w:t xml:space="preserve"> </w:t>
      </w:r>
      <w:r w:rsidR="008D56FA">
        <w:rPr>
          <w:rFonts w:ascii="Arial" w:hAnsi="Arial" w:cs="Arial"/>
          <w:sz w:val="20"/>
          <w:szCs w:val="20"/>
        </w:rPr>
        <w:t xml:space="preserve">ocean warming in the </w:t>
      </w:r>
      <w:r w:rsidR="00B66ED7" w:rsidRPr="000F1386">
        <w:rPr>
          <w:rFonts w:ascii="Arial" w:hAnsi="Arial" w:cs="Arial"/>
          <w:sz w:val="20"/>
          <w:szCs w:val="20"/>
        </w:rPr>
        <w:t>21</w:t>
      </w:r>
      <w:r w:rsidR="00B66ED7" w:rsidRPr="000F1386">
        <w:rPr>
          <w:rFonts w:ascii="Arial" w:hAnsi="Arial" w:cs="Arial"/>
          <w:sz w:val="20"/>
          <w:szCs w:val="20"/>
          <w:vertAlign w:val="superscript"/>
        </w:rPr>
        <w:t>st</w:t>
      </w:r>
      <w:r w:rsidR="00B66ED7" w:rsidRPr="000F1386">
        <w:rPr>
          <w:rFonts w:ascii="Arial" w:hAnsi="Arial" w:cs="Arial"/>
          <w:sz w:val="20"/>
          <w:szCs w:val="20"/>
        </w:rPr>
        <w:t xml:space="preserve"> century will radically </w:t>
      </w:r>
      <w:r w:rsidR="001C3BE6">
        <w:rPr>
          <w:rFonts w:ascii="Arial" w:hAnsi="Arial" w:cs="Arial"/>
          <w:sz w:val="20"/>
          <w:szCs w:val="20"/>
        </w:rPr>
        <w:t>disrupt</w:t>
      </w:r>
      <w:r w:rsidR="00B66ED7" w:rsidRPr="000F1386">
        <w:rPr>
          <w:rFonts w:ascii="Arial" w:hAnsi="Arial" w:cs="Arial"/>
          <w:sz w:val="20"/>
          <w:szCs w:val="20"/>
        </w:rPr>
        <w:t xml:space="preserve"> the </w:t>
      </w:r>
      <w:r w:rsidR="001C3BE6">
        <w:rPr>
          <w:rFonts w:ascii="Arial" w:hAnsi="Arial" w:cs="Arial"/>
          <w:sz w:val="20"/>
          <w:szCs w:val="20"/>
        </w:rPr>
        <w:t xml:space="preserve">composition and functioning </w:t>
      </w:r>
      <w:r w:rsidR="00B66ED7" w:rsidRPr="000F1386">
        <w:rPr>
          <w:rFonts w:ascii="Arial" w:hAnsi="Arial" w:cs="Arial"/>
          <w:sz w:val="20"/>
          <w:szCs w:val="20"/>
        </w:rPr>
        <w:t xml:space="preserve">world’s </w:t>
      </w:r>
      <w:r w:rsidR="001C3BE6">
        <w:rPr>
          <w:rFonts w:ascii="Arial" w:hAnsi="Arial" w:cs="Arial"/>
          <w:sz w:val="20"/>
          <w:szCs w:val="20"/>
        </w:rPr>
        <w:t>MPAs</w:t>
      </w:r>
      <w:r w:rsidR="00B66ED7" w:rsidRPr="000F1386">
        <w:rPr>
          <w:rFonts w:ascii="Arial" w:hAnsi="Arial" w:cs="Arial"/>
          <w:sz w:val="20"/>
          <w:szCs w:val="20"/>
        </w:rPr>
        <w:t xml:space="preserve">, </w:t>
      </w:r>
      <w:r w:rsidR="007A05E2" w:rsidRPr="000F1386">
        <w:rPr>
          <w:rFonts w:ascii="Arial" w:hAnsi="Arial" w:cs="Arial"/>
          <w:sz w:val="20"/>
          <w:szCs w:val="20"/>
        </w:rPr>
        <w:t>negating</w:t>
      </w:r>
      <w:r w:rsidR="00B66ED7" w:rsidRPr="000F1386">
        <w:rPr>
          <w:rFonts w:ascii="Arial" w:hAnsi="Arial" w:cs="Arial"/>
          <w:sz w:val="20"/>
          <w:szCs w:val="20"/>
        </w:rPr>
        <w:t xml:space="preserve"> decades of </w:t>
      </w:r>
      <w:r w:rsidR="00506AA4" w:rsidRPr="000F1386">
        <w:rPr>
          <w:rFonts w:ascii="Arial" w:hAnsi="Arial" w:cs="Arial"/>
          <w:sz w:val="20"/>
          <w:szCs w:val="20"/>
        </w:rPr>
        <w:t xml:space="preserve">progress in </w:t>
      </w:r>
      <w:r w:rsidR="00B66ED7" w:rsidRPr="000F1386">
        <w:rPr>
          <w:rFonts w:ascii="Arial" w:hAnsi="Arial" w:cs="Arial"/>
          <w:sz w:val="20"/>
          <w:szCs w:val="20"/>
        </w:rPr>
        <w:t>conservation</w:t>
      </w:r>
      <w:r w:rsidR="007A05E2" w:rsidRPr="000F1386">
        <w:rPr>
          <w:rFonts w:ascii="Arial" w:hAnsi="Arial" w:cs="Arial"/>
          <w:sz w:val="20"/>
          <w:szCs w:val="20"/>
        </w:rPr>
        <w:t xml:space="preserve"> and </w:t>
      </w:r>
      <w:r w:rsidR="00254EC8">
        <w:rPr>
          <w:rFonts w:ascii="Arial" w:hAnsi="Arial" w:cs="Arial"/>
          <w:sz w:val="20"/>
          <w:szCs w:val="20"/>
        </w:rPr>
        <w:t>further imperiling</w:t>
      </w:r>
      <w:r w:rsidR="008D56FA" w:rsidRPr="000F1386">
        <w:rPr>
          <w:rFonts w:ascii="Arial" w:hAnsi="Arial" w:cs="Arial"/>
          <w:sz w:val="20"/>
          <w:szCs w:val="20"/>
        </w:rPr>
        <w:t xml:space="preserve"> </w:t>
      </w:r>
      <w:r w:rsidR="00254EC8">
        <w:rPr>
          <w:rFonts w:ascii="Arial" w:hAnsi="Arial" w:cs="Arial"/>
          <w:sz w:val="20"/>
          <w:szCs w:val="20"/>
        </w:rPr>
        <w:t>already</w:t>
      </w:r>
      <w:r w:rsidR="00B66ED7" w:rsidRPr="000F1386">
        <w:rPr>
          <w:rFonts w:ascii="Arial" w:hAnsi="Arial" w:cs="Arial"/>
          <w:sz w:val="20"/>
          <w:szCs w:val="20"/>
        </w:rPr>
        <w:t xml:space="preserve"> </w:t>
      </w:r>
      <w:r w:rsidR="00683C29" w:rsidRPr="000F1386">
        <w:rPr>
          <w:rFonts w:ascii="Arial" w:hAnsi="Arial" w:cs="Arial"/>
          <w:sz w:val="20"/>
          <w:szCs w:val="20"/>
        </w:rPr>
        <w:t>threatened species and ecosystems</w:t>
      </w:r>
      <w:r w:rsidR="00162F20" w:rsidRPr="000F1386">
        <w:rPr>
          <w:rFonts w:ascii="Arial" w:hAnsi="Arial" w:cs="Arial"/>
          <w:sz w:val="20"/>
          <w:szCs w:val="20"/>
        </w:rPr>
        <w:t xml:space="preserve">. </w:t>
      </w:r>
      <w:r w:rsidR="000737F5">
        <w:rPr>
          <w:rFonts w:ascii="Arial" w:hAnsi="Arial" w:cs="Arial"/>
          <w:sz w:val="20"/>
          <w:szCs w:val="20"/>
        </w:rPr>
        <w:t xml:space="preserve"> </w:t>
      </w:r>
    </w:p>
    <w:p w14:paraId="410F9EB7" w14:textId="77777777" w:rsidR="004900C2" w:rsidRDefault="004900C2">
      <w:pPr>
        <w:rPr>
          <w:rFonts w:ascii="Arial" w:hAnsi="Arial" w:cs="Arial"/>
          <w:b/>
          <w:sz w:val="20"/>
          <w:szCs w:val="20"/>
        </w:rPr>
      </w:pPr>
      <w:r>
        <w:rPr>
          <w:rFonts w:ascii="Arial" w:hAnsi="Arial" w:cs="Arial"/>
          <w:b/>
          <w:sz w:val="20"/>
          <w:szCs w:val="20"/>
        </w:rPr>
        <w:br w:type="page"/>
      </w:r>
    </w:p>
    <w:p w14:paraId="5EC909FC" w14:textId="1BC3C956" w:rsidR="00C622A6" w:rsidRPr="0020463F" w:rsidRDefault="00C622A6" w:rsidP="00694E2B">
      <w:pPr>
        <w:spacing w:line="480" w:lineRule="auto"/>
        <w:rPr>
          <w:rFonts w:ascii="Arial" w:hAnsi="Arial" w:cs="Arial"/>
          <w:b/>
          <w:sz w:val="20"/>
          <w:szCs w:val="20"/>
        </w:rPr>
      </w:pPr>
      <w:r w:rsidRPr="000F1386">
        <w:rPr>
          <w:rFonts w:ascii="Arial" w:hAnsi="Arial" w:cs="Arial"/>
          <w:b/>
          <w:sz w:val="20"/>
          <w:szCs w:val="20"/>
        </w:rPr>
        <w:lastRenderedPageBreak/>
        <w:t>Literature Cited</w:t>
      </w:r>
      <w:r w:rsidR="00281F35" w:rsidRPr="000F1386">
        <w:rPr>
          <w:rFonts w:ascii="Arial" w:hAnsi="Arial" w:cs="Arial"/>
          <w:b/>
          <w:sz w:val="20"/>
          <w:szCs w:val="20"/>
        </w:rPr>
        <w:t xml:space="preserve"> </w:t>
      </w:r>
      <w:r w:rsidR="00281F35" w:rsidRPr="000F1386">
        <w:rPr>
          <w:rFonts w:ascii="Arial" w:hAnsi="Arial" w:cs="Arial"/>
          <w:b/>
          <w:sz w:val="20"/>
          <w:szCs w:val="20"/>
          <w:highlight w:val="yellow"/>
        </w:rPr>
        <w:t>(30 max)</w:t>
      </w:r>
    </w:p>
    <w:p w14:paraId="7EDB51CB" w14:textId="77777777" w:rsidR="00FC3AE3" w:rsidRPr="00FC3AE3" w:rsidRDefault="00D52B79" w:rsidP="00FC3AE3">
      <w:pPr>
        <w:pStyle w:val="Bibliography"/>
        <w:rPr>
          <w:rFonts w:ascii="Arial" w:hAnsi="Arial" w:cs="Arial"/>
          <w:sz w:val="20"/>
        </w:rPr>
      </w:pPr>
      <w:r w:rsidRPr="000F1386">
        <w:rPr>
          <w:rFonts w:ascii="Arial" w:hAnsi="Arial" w:cs="Arial"/>
          <w:sz w:val="20"/>
          <w:szCs w:val="20"/>
        </w:rPr>
        <w:fldChar w:fldCharType="begin"/>
      </w:r>
      <w:r w:rsidR="00FC3AE3">
        <w:rPr>
          <w:rFonts w:ascii="Arial" w:hAnsi="Arial" w:cs="Arial"/>
          <w:sz w:val="20"/>
          <w:szCs w:val="20"/>
        </w:rPr>
        <w:instrText xml:space="preserve"> ADDIN ZOTERO_BIBL {"custom":[]} CSL_BIBLIOGRAPHY </w:instrText>
      </w:r>
      <w:r w:rsidRPr="000F1386">
        <w:rPr>
          <w:rFonts w:ascii="Arial" w:hAnsi="Arial" w:cs="Arial"/>
          <w:sz w:val="20"/>
          <w:szCs w:val="20"/>
        </w:rPr>
        <w:fldChar w:fldCharType="separate"/>
      </w:r>
      <w:r w:rsidR="00FC3AE3" w:rsidRPr="00FC3AE3">
        <w:rPr>
          <w:rFonts w:ascii="Arial" w:hAnsi="Arial" w:cs="Arial"/>
          <w:sz w:val="20"/>
        </w:rPr>
        <w:t>1.</w:t>
      </w:r>
      <w:r w:rsidR="00FC3AE3" w:rsidRPr="00FC3AE3">
        <w:rPr>
          <w:rFonts w:ascii="Arial" w:hAnsi="Arial" w:cs="Arial"/>
          <w:sz w:val="20"/>
        </w:rPr>
        <w:tab/>
        <w:t xml:space="preserve">Allison, G. W., Lubchenco, J. &amp; Carr, M. H. Marine reserves are necessary but not sufficient for marine conservation. </w:t>
      </w:r>
      <w:r w:rsidR="00FC3AE3" w:rsidRPr="00FC3AE3">
        <w:rPr>
          <w:rFonts w:ascii="Arial" w:hAnsi="Arial" w:cs="Arial"/>
          <w:i/>
          <w:iCs/>
          <w:sz w:val="20"/>
        </w:rPr>
        <w:t>Ecol. Appl.</w:t>
      </w:r>
      <w:r w:rsidR="00FC3AE3" w:rsidRPr="00FC3AE3">
        <w:rPr>
          <w:rFonts w:ascii="Arial" w:hAnsi="Arial" w:cs="Arial"/>
          <w:sz w:val="20"/>
        </w:rPr>
        <w:t xml:space="preserve"> </w:t>
      </w:r>
      <w:r w:rsidR="00FC3AE3" w:rsidRPr="00FC3AE3">
        <w:rPr>
          <w:rFonts w:ascii="Arial" w:hAnsi="Arial" w:cs="Arial"/>
          <w:b/>
          <w:bCs/>
          <w:sz w:val="20"/>
        </w:rPr>
        <w:t>8,</w:t>
      </w:r>
      <w:r w:rsidR="00FC3AE3" w:rsidRPr="00FC3AE3">
        <w:rPr>
          <w:rFonts w:ascii="Arial" w:hAnsi="Arial" w:cs="Arial"/>
          <w:sz w:val="20"/>
        </w:rPr>
        <w:t xml:space="preserve"> (1998).</w:t>
      </w:r>
    </w:p>
    <w:p w14:paraId="3EDDCDDC" w14:textId="77777777" w:rsidR="00FC3AE3" w:rsidRPr="00FC3AE3" w:rsidRDefault="00FC3AE3" w:rsidP="00FC3AE3">
      <w:pPr>
        <w:pStyle w:val="Bibliography"/>
        <w:rPr>
          <w:rFonts w:ascii="Arial" w:hAnsi="Arial" w:cs="Arial"/>
          <w:sz w:val="20"/>
        </w:rPr>
      </w:pPr>
      <w:r w:rsidRPr="00FC3AE3">
        <w:rPr>
          <w:rFonts w:ascii="Arial" w:hAnsi="Arial" w:cs="Arial"/>
          <w:sz w:val="20"/>
        </w:rPr>
        <w:t>2.</w:t>
      </w:r>
      <w:r w:rsidRPr="00FC3AE3">
        <w:rPr>
          <w:rFonts w:ascii="Arial" w:hAnsi="Arial" w:cs="Arial"/>
          <w:sz w:val="20"/>
        </w:rPr>
        <w:tab/>
        <w:t xml:space="preserve">Stuart-Smith, R. D., Edgar, G. J., Barrett, N. S., Kininmonth, S. J. &amp; Bates, A. E. Thermal biases and vulnerability to warming in the world’s marine fauna. </w:t>
      </w:r>
      <w:r w:rsidRPr="00FC3AE3">
        <w:rPr>
          <w:rFonts w:ascii="Arial" w:hAnsi="Arial" w:cs="Arial"/>
          <w:i/>
          <w:iCs/>
          <w:sz w:val="20"/>
        </w:rPr>
        <w:t>Nature</w:t>
      </w:r>
      <w:r w:rsidRPr="00FC3AE3">
        <w:rPr>
          <w:rFonts w:ascii="Arial" w:hAnsi="Arial" w:cs="Arial"/>
          <w:sz w:val="20"/>
        </w:rPr>
        <w:t xml:space="preserve"> (2015). doi:10.1038/nature16144</w:t>
      </w:r>
    </w:p>
    <w:p w14:paraId="5E2F472A" w14:textId="77777777" w:rsidR="00FC3AE3" w:rsidRPr="00FC3AE3" w:rsidRDefault="00FC3AE3" w:rsidP="00FC3AE3">
      <w:pPr>
        <w:pStyle w:val="Bibliography"/>
        <w:rPr>
          <w:rFonts w:ascii="Arial" w:hAnsi="Arial" w:cs="Arial"/>
          <w:sz w:val="20"/>
        </w:rPr>
      </w:pPr>
      <w:r w:rsidRPr="00FC3AE3">
        <w:rPr>
          <w:rFonts w:ascii="Arial" w:hAnsi="Arial" w:cs="Arial"/>
          <w:sz w:val="20"/>
        </w:rPr>
        <w:t>3.</w:t>
      </w:r>
      <w:r w:rsidRPr="00FC3AE3">
        <w:rPr>
          <w:rFonts w:ascii="Arial" w:hAnsi="Arial" w:cs="Arial"/>
          <w:sz w:val="20"/>
        </w:rPr>
        <w:tab/>
        <w:t xml:space="preserve">García Molinos, J. </w:t>
      </w:r>
      <w:r w:rsidRPr="00FC3AE3">
        <w:rPr>
          <w:rFonts w:ascii="Arial" w:hAnsi="Arial" w:cs="Arial"/>
          <w:i/>
          <w:iCs/>
          <w:sz w:val="20"/>
        </w:rPr>
        <w:t>et al.</w:t>
      </w:r>
      <w:r w:rsidRPr="00FC3AE3">
        <w:rPr>
          <w:rFonts w:ascii="Arial" w:hAnsi="Arial" w:cs="Arial"/>
          <w:sz w:val="20"/>
        </w:rPr>
        <w:t xml:space="preserve"> Climate velocity and the future global redistribution of marine biodiversity. </w:t>
      </w:r>
      <w:r w:rsidRPr="00FC3AE3">
        <w:rPr>
          <w:rFonts w:ascii="Arial" w:hAnsi="Arial" w:cs="Arial"/>
          <w:i/>
          <w:iCs/>
          <w:sz w:val="20"/>
        </w:rPr>
        <w:t>Nat. Clim. Change</w:t>
      </w:r>
      <w:r w:rsidRPr="00FC3AE3">
        <w:rPr>
          <w:rFonts w:ascii="Arial" w:hAnsi="Arial" w:cs="Arial"/>
          <w:sz w:val="20"/>
        </w:rPr>
        <w:t xml:space="preserve"> </w:t>
      </w:r>
      <w:r w:rsidRPr="00FC3AE3">
        <w:rPr>
          <w:rFonts w:ascii="Arial" w:hAnsi="Arial" w:cs="Arial"/>
          <w:b/>
          <w:bCs/>
          <w:sz w:val="20"/>
        </w:rPr>
        <w:t>6,</w:t>
      </w:r>
      <w:r w:rsidRPr="00FC3AE3">
        <w:rPr>
          <w:rFonts w:ascii="Arial" w:hAnsi="Arial" w:cs="Arial"/>
          <w:sz w:val="20"/>
        </w:rPr>
        <w:t xml:space="preserve"> 83–88 (2015).</w:t>
      </w:r>
    </w:p>
    <w:p w14:paraId="56C9F2B8" w14:textId="77777777" w:rsidR="00FC3AE3" w:rsidRPr="00FC3AE3" w:rsidRDefault="00FC3AE3" w:rsidP="00FC3AE3">
      <w:pPr>
        <w:pStyle w:val="Bibliography"/>
        <w:rPr>
          <w:rFonts w:ascii="Arial" w:hAnsi="Arial" w:cs="Arial"/>
          <w:sz w:val="20"/>
        </w:rPr>
      </w:pPr>
      <w:r w:rsidRPr="00FC3AE3">
        <w:rPr>
          <w:rFonts w:ascii="Arial" w:hAnsi="Arial" w:cs="Arial"/>
          <w:sz w:val="20"/>
        </w:rPr>
        <w:t>4.</w:t>
      </w:r>
      <w:r w:rsidRPr="00FC3AE3">
        <w:rPr>
          <w:rFonts w:ascii="Arial" w:hAnsi="Arial" w:cs="Arial"/>
          <w:sz w:val="20"/>
        </w:rPr>
        <w:tab/>
        <w:t xml:space="preserve">Peters, R. L. &amp; Joan D. S. Darling. The Greenhouse Effect and Nature Reserves. </w:t>
      </w:r>
      <w:r w:rsidRPr="00FC3AE3">
        <w:rPr>
          <w:rFonts w:ascii="Arial" w:hAnsi="Arial" w:cs="Arial"/>
          <w:i/>
          <w:iCs/>
          <w:sz w:val="20"/>
        </w:rPr>
        <w:t>BioScience</w:t>
      </w:r>
      <w:r w:rsidRPr="00FC3AE3">
        <w:rPr>
          <w:rFonts w:ascii="Arial" w:hAnsi="Arial" w:cs="Arial"/>
          <w:sz w:val="20"/>
        </w:rPr>
        <w:t xml:space="preserve"> </w:t>
      </w:r>
      <w:r w:rsidRPr="00FC3AE3">
        <w:rPr>
          <w:rFonts w:ascii="Arial" w:hAnsi="Arial" w:cs="Arial"/>
          <w:b/>
          <w:bCs/>
          <w:sz w:val="20"/>
        </w:rPr>
        <w:t>35,</w:t>
      </w:r>
      <w:r w:rsidRPr="00FC3AE3">
        <w:rPr>
          <w:rFonts w:ascii="Arial" w:hAnsi="Arial" w:cs="Arial"/>
          <w:sz w:val="20"/>
        </w:rPr>
        <w:t xml:space="preserve"> 707–717 (1985).</w:t>
      </w:r>
    </w:p>
    <w:p w14:paraId="1C715C3B" w14:textId="77777777" w:rsidR="00FC3AE3" w:rsidRPr="00FC3AE3" w:rsidRDefault="00FC3AE3" w:rsidP="00FC3AE3">
      <w:pPr>
        <w:pStyle w:val="Bibliography"/>
        <w:rPr>
          <w:rFonts w:ascii="Arial" w:hAnsi="Arial" w:cs="Arial"/>
          <w:sz w:val="20"/>
        </w:rPr>
      </w:pPr>
      <w:r w:rsidRPr="00FC3AE3">
        <w:rPr>
          <w:rFonts w:ascii="Arial" w:hAnsi="Arial" w:cs="Arial"/>
          <w:sz w:val="20"/>
        </w:rPr>
        <w:t>5.</w:t>
      </w:r>
      <w:r w:rsidRPr="00FC3AE3">
        <w:rPr>
          <w:rFonts w:ascii="Arial" w:hAnsi="Arial" w:cs="Arial"/>
          <w:sz w:val="20"/>
        </w:rPr>
        <w:tab/>
        <w:t xml:space="preserve">Graham, N. A. J. </w:t>
      </w:r>
      <w:r w:rsidRPr="00FC3AE3">
        <w:rPr>
          <w:rFonts w:ascii="Arial" w:hAnsi="Arial" w:cs="Arial"/>
          <w:i/>
          <w:iCs/>
          <w:sz w:val="20"/>
        </w:rPr>
        <w:t>et al.</w:t>
      </w:r>
      <w:r w:rsidRPr="00FC3AE3">
        <w:rPr>
          <w:rFonts w:ascii="Arial" w:hAnsi="Arial" w:cs="Arial"/>
          <w:sz w:val="20"/>
        </w:rPr>
        <w:t xml:space="preserve"> Climate Warming, Marine Protected Areas and the Ocean-Scale Integrity of Coral Reef Ecosystems.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3,</w:t>
      </w:r>
      <w:r w:rsidRPr="00FC3AE3">
        <w:rPr>
          <w:rFonts w:ascii="Arial" w:hAnsi="Arial" w:cs="Arial"/>
          <w:sz w:val="20"/>
        </w:rPr>
        <w:t xml:space="preserve"> e3039 (2008).</w:t>
      </w:r>
    </w:p>
    <w:p w14:paraId="43EBFFAD" w14:textId="77777777" w:rsidR="00FC3AE3" w:rsidRPr="00FC3AE3" w:rsidRDefault="00FC3AE3" w:rsidP="00FC3AE3">
      <w:pPr>
        <w:pStyle w:val="Bibliography"/>
        <w:rPr>
          <w:rFonts w:ascii="Arial" w:hAnsi="Arial" w:cs="Arial"/>
          <w:sz w:val="20"/>
        </w:rPr>
      </w:pPr>
      <w:r w:rsidRPr="00FC3AE3">
        <w:rPr>
          <w:rFonts w:ascii="Arial" w:hAnsi="Arial" w:cs="Arial"/>
          <w:sz w:val="20"/>
        </w:rPr>
        <w:t>6.</w:t>
      </w:r>
      <w:r w:rsidRPr="00FC3AE3">
        <w:rPr>
          <w:rFonts w:ascii="Arial" w:hAnsi="Arial" w:cs="Arial"/>
          <w:sz w:val="20"/>
        </w:rPr>
        <w:tab/>
        <w:t xml:space="preserve">Monahan, W. B. &amp; Fisichelli, N. A. Climate exposure of US national parks in a new era of change.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9,</w:t>
      </w:r>
      <w:r w:rsidRPr="00FC3AE3">
        <w:rPr>
          <w:rFonts w:ascii="Arial" w:hAnsi="Arial" w:cs="Arial"/>
          <w:sz w:val="20"/>
        </w:rPr>
        <w:t xml:space="preserve"> e101302 (2014).</w:t>
      </w:r>
    </w:p>
    <w:p w14:paraId="4FBC6B2F" w14:textId="77777777" w:rsidR="00FC3AE3" w:rsidRPr="00FC3AE3" w:rsidRDefault="00FC3AE3" w:rsidP="00FC3AE3">
      <w:pPr>
        <w:pStyle w:val="Bibliography"/>
        <w:rPr>
          <w:rFonts w:ascii="Arial" w:hAnsi="Arial" w:cs="Arial"/>
          <w:sz w:val="20"/>
        </w:rPr>
      </w:pPr>
      <w:r w:rsidRPr="00FC3AE3">
        <w:rPr>
          <w:rFonts w:ascii="Arial" w:hAnsi="Arial" w:cs="Arial"/>
          <w:sz w:val="20"/>
        </w:rPr>
        <w:t>7.</w:t>
      </w:r>
      <w:r w:rsidRPr="00FC3AE3">
        <w:rPr>
          <w:rFonts w:ascii="Arial" w:hAnsi="Arial" w:cs="Arial"/>
          <w:sz w:val="20"/>
        </w:rPr>
        <w:tab/>
        <w:t xml:space="preserve">Hughes, T. P. </w:t>
      </w:r>
      <w:r w:rsidRPr="00FC3AE3">
        <w:rPr>
          <w:rFonts w:ascii="Arial" w:hAnsi="Arial" w:cs="Arial"/>
          <w:i/>
          <w:iCs/>
          <w:sz w:val="20"/>
        </w:rPr>
        <w:t>et al.</w:t>
      </w:r>
      <w:r w:rsidRPr="00FC3AE3">
        <w:rPr>
          <w:rFonts w:ascii="Arial" w:hAnsi="Arial" w:cs="Arial"/>
          <w:sz w:val="20"/>
        </w:rPr>
        <w:t xml:space="preserve"> Global warming and recurrent mass bleaching of corals. </w:t>
      </w:r>
      <w:r w:rsidRPr="00FC3AE3">
        <w:rPr>
          <w:rFonts w:ascii="Arial" w:hAnsi="Arial" w:cs="Arial"/>
          <w:i/>
          <w:iCs/>
          <w:sz w:val="20"/>
        </w:rPr>
        <w:t>Nature</w:t>
      </w:r>
      <w:r w:rsidRPr="00FC3AE3">
        <w:rPr>
          <w:rFonts w:ascii="Arial" w:hAnsi="Arial" w:cs="Arial"/>
          <w:sz w:val="20"/>
        </w:rPr>
        <w:t xml:space="preserve"> </w:t>
      </w:r>
      <w:r w:rsidRPr="00FC3AE3">
        <w:rPr>
          <w:rFonts w:ascii="Arial" w:hAnsi="Arial" w:cs="Arial"/>
          <w:b/>
          <w:bCs/>
          <w:sz w:val="20"/>
        </w:rPr>
        <w:t>543,</w:t>
      </w:r>
      <w:r w:rsidRPr="00FC3AE3">
        <w:rPr>
          <w:rFonts w:ascii="Arial" w:hAnsi="Arial" w:cs="Arial"/>
          <w:sz w:val="20"/>
        </w:rPr>
        <w:t xml:space="preserve"> 373–377 (2017).</w:t>
      </w:r>
    </w:p>
    <w:p w14:paraId="0A68D407" w14:textId="77777777" w:rsidR="00FC3AE3" w:rsidRPr="00FC3AE3" w:rsidRDefault="00FC3AE3" w:rsidP="00FC3AE3">
      <w:pPr>
        <w:pStyle w:val="Bibliography"/>
        <w:rPr>
          <w:rFonts w:ascii="Arial" w:hAnsi="Arial" w:cs="Arial"/>
          <w:sz w:val="20"/>
        </w:rPr>
      </w:pPr>
      <w:r w:rsidRPr="00FC3AE3">
        <w:rPr>
          <w:rFonts w:ascii="Arial" w:hAnsi="Arial" w:cs="Arial"/>
          <w:sz w:val="20"/>
        </w:rPr>
        <w:t>8.</w:t>
      </w:r>
      <w:r w:rsidRPr="00FC3AE3">
        <w:rPr>
          <w:rFonts w:ascii="Arial" w:hAnsi="Arial" w:cs="Arial"/>
          <w:sz w:val="20"/>
        </w:rPr>
        <w:tab/>
        <w:t xml:space="preserve">van Vuuren, D. P. </w:t>
      </w:r>
      <w:r w:rsidRPr="00FC3AE3">
        <w:rPr>
          <w:rFonts w:ascii="Arial" w:hAnsi="Arial" w:cs="Arial"/>
          <w:i/>
          <w:iCs/>
          <w:sz w:val="20"/>
        </w:rPr>
        <w:t>et al.</w:t>
      </w:r>
      <w:r w:rsidRPr="00FC3AE3">
        <w:rPr>
          <w:rFonts w:ascii="Arial" w:hAnsi="Arial" w:cs="Arial"/>
          <w:sz w:val="20"/>
        </w:rPr>
        <w:t xml:space="preserve"> The representative concentration pathways: an overview. </w:t>
      </w:r>
      <w:r w:rsidRPr="00FC3AE3">
        <w:rPr>
          <w:rFonts w:ascii="Arial" w:hAnsi="Arial" w:cs="Arial"/>
          <w:i/>
          <w:iCs/>
          <w:sz w:val="20"/>
        </w:rPr>
        <w:t>Clim. Change</w:t>
      </w:r>
      <w:r w:rsidRPr="00FC3AE3">
        <w:rPr>
          <w:rFonts w:ascii="Arial" w:hAnsi="Arial" w:cs="Arial"/>
          <w:sz w:val="20"/>
        </w:rPr>
        <w:t xml:space="preserve"> </w:t>
      </w:r>
      <w:r w:rsidRPr="00FC3AE3">
        <w:rPr>
          <w:rFonts w:ascii="Arial" w:hAnsi="Arial" w:cs="Arial"/>
          <w:b/>
          <w:bCs/>
          <w:sz w:val="20"/>
        </w:rPr>
        <w:t>109,</w:t>
      </w:r>
      <w:r w:rsidRPr="00FC3AE3">
        <w:rPr>
          <w:rFonts w:ascii="Arial" w:hAnsi="Arial" w:cs="Arial"/>
          <w:sz w:val="20"/>
        </w:rPr>
        <w:t xml:space="preserve"> 5–31 (2011).</w:t>
      </w:r>
    </w:p>
    <w:p w14:paraId="729ABDDF" w14:textId="77777777" w:rsidR="00FC3AE3" w:rsidRPr="00FC3AE3" w:rsidRDefault="00FC3AE3" w:rsidP="00FC3AE3">
      <w:pPr>
        <w:pStyle w:val="Bibliography"/>
        <w:rPr>
          <w:rFonts w:ascii="Arial" w:hAnsi="Arial" w:cs="Arial"/>
          <w:sz w:val="20"/>
        </w:rPr>
      </w:pPr>
      <w:r w:rsidRPr="00FC3AE3">
        <w:rPr>
          <w:rFonts w:ascii="Arial" w:hAnsi="Arial" w:cs="Arial"/>
          <w:sz w:val="20"/>
        </w:rPr>
        <w:t>9.</w:t>
      </w:r>
      <w:r w:rsidRPr="00FC3AE3">
        <w:rPr>
          <w:rFonts w:ascii="Arial" w:hAnsi="Arial" w:cs="Arial"/>
          <w:sz w:val="20"/>
        </w:rPr>
        <w:tab/>
        <w:t xml:space="preserve">Donner, S. D. Coping with commitment: projected thermal stress on coral reefs under different future scenarios.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4,</w:t>
      </w:r>
      <w:r w:rsidRPr="00FC3AE3">
        <w:rPr>
          <w:rFonts w:ascii="Arial" w:hAnsi="Arial" w:cs="Arial"/>
          <w:sz w:val="20"/>
        </w:rPr>
        <w:t xml:space="preserve"> e5712 (2009).</w:t>
      </w:r>
    </w:p>
    <w:p w14:paraId="35731018" w14:textId="77777777" w:rsidR="00FC3AE3" w:rsidRPr="00FC3AE3" w:rsidRDefault="00FC3AE3" w:rsidP="00FC3AE3">
      <w:pPr>
        <w:pStyle w:val="Bibliography"/>
        <w:rPr>
          <w:rFonts w:ascii="Arial" w:hAnsi="Arial" w:cs="Arial"/>
          <w:sz w:val="20"/>
        </w:rPr>
      </w:pPr>
      <w:r w:rsidRPr="00FC3AE3">
        <w:rPr>
          <w:rFonts w:ascii="Arial" w:hAnsi="Arial" w:cs="Arial"/>
          <w:sz w:val="20"/>
        </w:rPr>
        <w:t>10.</w:t>
      </w:r>
      <w:r w:rsidRPr="00FC3AE3">
        <w:rPr>
          <w:rFonts w:ascii="Arial" w:hAnsi="Arial" w:cs="Arial"/>
          <w:sz w:val="20"/>
        </w:rPr>
        <w:tab/>
        <w:t xml:space="preserve">Bruno, J. F. </w:t>
      </w:r>
      <w:r w:rsidRPr="00FC3AE3">
        <w:rPr>
          <w:rFonts w:ascii="Arial" w:hAnsi="Arial" w:cs="Arial"/>
          <w:i/>
          <w:iCs/>
          <w:sz w:val="20"/>
        </w:rPr>
        <w:t>et al.</w:t>
      </w:r>
      <w:r w:rsidRPr="00FC3AE3">
        <w:rPr>
          <w:rFonts w:ascii="Arial" w:hAnsi="Arial" w:cs="Arial"/>
          <w:sz w:val="20"/>
        </w:rPr>
        <w:t xml:space="preserve"> Thermal stress and coral cover as drivers of coral disease outbreaks. </w:t>
      </w:r>
      <w:r w:rsidRPr="00FC3AE3">
        <w:rPr>
          <w:rFonts w:ascii="Arial" w:hAnsi="Arial" w:cs="Arial"/>
          <w:i/>
          <w:iCs/>
          <w:sz w:val="20"/>
        </w:rPr>
        <w:t>PLoS Biol.</w:t>
      </w:r>
      <w:r w:rsidRPr="00FC3AE3">
        <w:rPr>
          <w:rFonts w:ascii="Arial" w:hAnsi="Arial" w:cs="Arial"/>
          <w:sz w:val="20"/>
        </w:rPr>
        <w:t xml:space="preserve"> </w:t>
      </w:r>
      <w:r w:rsidRPr="00FC3AE3">
        <w:rPr>
          <w:rFonts w:ascii="Arial" w:hAnsi="Arial" w:cs="Arial"/>
          <w:b/>
          <w:bCs/>
          <w:sz w:val="20"/>
        </w:rPr>
        <w:t>5,</w:t>
      </w:r>
      <w:r w:rsidRPr="00FC3AE3">
        <w:rPr>
          <w:rFonts w:ascii="Arial" w:hAnsi="Arial" w:cs="Arial"/>
          <w:sz w:val="20"/>
        </w:rPr>
        <w:t xml:space="preserve"> e124 (2007).</w:t>
      </w:r>
    </w:p>
    <w:p w14:paraId="1A3D3AC5" w14:textId="77777777" w:rsidR="00FC3AE3" w:rsidRPr="00FC3AE3" w:rsidRDefault="00FC3AE3" w:rsidP="00FC3AE3">
      <w:pPr>
        <w:pStyle w:val="Bibliography"/>
        <w:rPr>
          <w:rFonts w:ascii="Arial" w:hAnsi="Arial" w:cs="Arial"/>
          <w:sz w:val="20"/>
        </w:rPr>
      </w:pPr>
      <w:r w:rsidRPr="00FC3AE3">
        <w:rPr>
          <w:rFonts w:ascii="Arial" w:hAnsi="Arial" w:cs="Arial"/>
          <w:sz w:val="20"/>
        </w:rPr>
        <w:t>11.</w:t>
      </w:r>
      <w:r w:rsidRPr="00FC3AE3">
        <w:rPr>
          <w:rFonts w:ascii="Arial" w:hAnsi="Arial" w:cs="Arial"/>
          <w:sz w:val="20"/>
        </w:rPr>
        <w:tab/>
        <w:t xml:space="preserve">Baker, A. C., Glynn, P. W. &amp; Riegl, B. Climate change and coral reef bleaching: An ecological assessment of long-term impacts, recovery trends and future outlook. </w:t>
      </w:r>
      <w:r w:rsidRPr="00FC3AE3">
        <w:rPr>
          <w:rFonts w:ascii="Arial" w:hAnsi="Arial" w:cs="Arial"/>
          <w:i/>
          <w:iCs/>
          <w:sz w:val="20"/>
        </w:rPr>
        <w:t>Estuar. Coast. Shelf Sci.</w:t>
      </w:r>
      <w:r w:rsidRPr="00FC3AE3">
        <w:rPr>
          <w:rFonts w:ascii="Arial" w:hAnsi="Arial" w:cs="Arial"/>
          <w:sz w:val="20"/>
        </w:rPr>
        <w:t xml:space="preserve"> </w:t>
      </w:r>
      <w:r w:rsidRPr="00FC3AE3">
        <w:rPr>
          <w:rFonts w:ascii="Arial" w:hAnsi="Arial" w:cs="Arial"/>
          <w:b/>
          <w:bCs/>
          <w:sz w:val="20"/>
        </w:rPr>
        <w:t>80,</w:t>
      </w:r>
      <w:r w:rsidRPr="00FC3AE3">
        <w:rPr>
          <w:rFonts w:ascii="Arial" w:hAnsi="Arial" w:cs="Arial"/>
          <w:sz w:val="20"/>
        </w:rPr>
        <w:t xml:space="preserve"> 435–471 (2008).</w:t>
      </w:r>
    </w:p>
    <w:p w14:paraId="3A044712" w14:textId="77777777" w:rsidR="00FC3AE3" w:rsidRPr="00FC3AE3" w:rsidRDefault="00FC3AE3" w:rsidP="00FC3AE3">
      <w:pPr>
        <w:pStyle w:val="Bibliography"/>
        <w:rPr>
          <w:rFonts w:ascii="Arial" w:hAnsi="Arial" w:cs="Arial"/>
          <w:sz w:val="20"/>
        </w:rPr>
      </w:pPr>
      <w:r w:rsidRPr="00FC3AE3">
        <w:rPr>
          <w:rFonts w:ascii="Arial" w:hAnsi="Arial" w:cs="Arial"/>
          <w:sz w:val="20"/>
        </w:rPr>
        <w:t>12.</w:t>
      </w:r>
      <w:r w:rsidRPr="00FC3AE3">
        <w:rPr>
          <w:rFonts w:ascii="Arial" w:hAnsi="Arial" w:cs="Arial"/>
          <w:sz w:val="20"/>
        </w:rPr>
        <w:tab/>
        <w:t xml:space="preserve">Hoegh-Guldberg, O. </w:t>
      </w:r>
      <w:r w:rsidRPr="00FC3AE3">
        <w:rPr>
          <w:rFonts w:ascii="Arial" w:hAnsi="Arial" w:cs="Arial"/>
          <w:i/>
          <w:iCs/>
          <w:sz w:val="20"/>
        </w:rPr>
        <w:t>et al.</w:t>
      </w:r>
      <w:r w:rsidRPr="00FC3AE3">
        <w:rPr>
          <w:rFonts w:ascii="Arial" w:hAnsi="Arial" w:cs="Arial"/>
          <w:sz w:val="20"/>
        </w:rPr>
        <w:t xml:space="preserve"> Coral reefs under rapid climate change and ocean acidification.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318,</w:t>
      </w:r>
      <w:r w:rsidRPr="00FC3AE3">
        <w:rPr>
          <w:rFonts w:ascii="Arial" w:hAnsi="Arial" w:cs="Arial"/>
          <w:sz w:val="20"/>
        </w:rPr>
        <w:t xml:space="preserve"> 1737–1742 (2007).</w:t>
      </w:r>
    </w:p>
    <w:p w14:paraId="51275D85" w14:textId="77777777" w:rsidR="00FC3AE3" w:rsidRPr="00FC3AE3" w:rsidRDefault="00FC3AE3" w:rsidP="00FC3AE3">
      <w:pPr>
        <w:pStyle w:val="Bibliography"/>
        <w:rPr>
          <w:rFonts w:ascii="Arial" w:hAnsi="Arial" w:cs="Arial"/>
          <w:sz w:val="20"/>
        </w:rPr>
      </w:pPr>
      <w:r w:rsidRPr="00FC3AE3">
        <w:rPr>
          <w:rFonts w:ascii="Arial" w:hAnsi="Arial" w:cs="Arial"/>
          <w:sz w:val="20"/>
        </w:rPr>
        <w:t>13.</w:t>
      </w:r>
      <w:r w:rsidRPr="00FC3AE3">
        <w:rPr>
          <w:rFonts w:ascii="Arial" w:hAnsi="Arial" w:cs="Arial"/>
          <w:sz w:val="20"/>
        </w:rPr>
        <w:tab/>
        <w:t xml:space="preserve">Cacciapaglia, C. &amp; van Woesik, R. Reef-coral refugia in a rapidly changing ocean. </w:t>
      </w:r>
      <w:r w:rsidRPr="00FC3AE3">
        <w:rPr>
          <w:rFonts w:ascii="Arial" w:hAnsi="Arial" w:cs="Arial"/>
          <w:i/>
          <w:iCs/>
          <w:sz w:val="20"/>
        </w:rPr>
        <w:t>Glob. Change Biol.</w:t>
      </w:r>
      <w:r w:rsidRPr="00FC3AE3">
        <w:rPr>
          <w:rFonts w:ascii="Arial" w:hAnsi="Arial" w:cs="Arial"/>
          <w:sz w:val="20"/>
        </w:rPr>
        <w:t xml:space="preserve"> </w:t>
      </w:r>
      <w:r w:rsidRPr="00FC3AE3">
        <w:rPr>
          <w:rFonts w:ascii="Arial" w:hAnsi="Arial" w:cs="Arial"/>
          <w:b/>
          <w:bCs/>
          <w:sz w:val="20"/>
        </w:rPr>
        <w:t>21,</w:t>
      </w:r>
      <w:r w:rsidRPr="00FC3AE3">
        <w:rPr>
          <w:rFonts w:ascii="Arial" w:hAnsi="Arial" w:cs="Arial"/>
          <w:sz w:val="20"/>
        </w:rPr>
        <w:t xml:space="preserve"> 2272–2282 (2015).</w:t>
      </w:r>
    </w:p>
    <w:p w14:paraId="6E3BAB4E" w14:textId="77777777" w:rsidR="00FC3AE3" w:rsidRPr="00FC3AE3" w:rsidRDefault="00FC3AE3" w:rsidP="00FC3AE3">
      <w:pPr>
        <w:pStyle w:val="Bibliography"/>
        <w:rPr>
          <w:rFonts w:ascii="Arial" w:hAnsi="Arial" w:cs="Arial"/>
          <w:sz w:val="20"/>
        </w:rPr>
      </w:pPr>
      <w:r w:rsidRPr="00FC3AE3">
        <w:rPr>
          <w:rFonts w:ascii="Arial" w:hAnsi="Arial" w:cs="Arial"/>
          <w:sz w:val="20"/>
        </w:rPr>
        <w:lastRenderedPageBreak/>
        <w:t>14.</w:t>
      </w:r>
      <w:r w:rsidRPr="00FC3AE3">
        <w:rPr>
          <w:rFonts w:ascii="Arial" w:hAnsi="Arial" w:cs="Arial"/>
          <w:sz w:val="20"/>
        </w:rPr>
        <w:tab/>
        <w:t xml:space="preserve">McLeod, E., Salm, R., Green, A. &amp; Almany, J. Designing marine protected area networks to address the impacts of climate change. </w:t>
      </w:r>
      <w:r w:rsidRPr="00FC3AE3">
        <w:rPr>
          <w:rFonts w:ascii="Arial" w:hAnsi="Arial" w:cs="Arial"/>
          <w:i/>
          <w:iCs/>
          <w:sz w:val="20"/>
        </w:rPr>
        <w:t>Front. Ecol. Environ.</w:t>
      </w:r>
      <w:r w:rsidRPr="00FC3AE3">
        <w:rPr>
          <w:rFonts w:ascii="Arial" w:hAnsi="Arial" w:cs="Arial"/>
          <w:sz w:val="20"/>
        </w:rPr>
        <w:t xml:space="preserve"> </w:t>
      </w:r>
      <w:r w:rsidRPr="00FC3AE3">
        <w:rPr>
          <w:rFonts w:ascii="Arial" w:hAnsi="Arial" w:cs="Arial"/>
          <w:b/>
          <w:bCs/>
          <w:sz w:val="20"/>
        </w:rPr>
        <w:t>7,</w:t>
      </w:r>
      <w:r w:rsidRPr="00FC3AE3">
        <w:rPr>
          <w:rFonts w:ascii="Arial" w:hAnsi="Arial" w:cs="Arial"/>
          <w:sz w:val="20"/>
        </w:rPr>
        <w:t xml:space="preserve"> 362–370 (2009).</w:t>
      </w:r>
    </w:p>
    <w:p w14:paraId="0227B013" w14:textId="77777777" w:rsidR="00FC3AE3" w:rsidRPr="00FC3AE3" w:rsidRDefault="00FC3AE3" w:rsidP="00FC3AE3">
      <w:pPr>
        <w:pStyle w:val="Bibliography"/>
        <w:rPr>
          <w:rFonts w:ascii="Arial" w:hAnsi="Arial" w:cs="Arial"/>
          <w:sz w:val="20"/>
        </w:rPr>
      </w:pPr>
      <w:r w:rsidRPr="00FC3AE3">
        <w:rPr>
          <w:rFonts w:ascii="Arial" w:hAnsi="Arial" w:cs="Arial"/>
          <w:sz w:val="20"/>
        </w:rPr>
        <w:t>15.</w:t>
      </w:r>
      <w:r w:rsidRPr="00FC3AE3">
        <w:rPr>
          <w:rFonts w:ascii="Arial" w:hAnsi="Arial" w:cs="Arial"/>
          <w:sz w:val="20"/>
        </w:rPr>
        <w:tab/>
        <w:t xml:space="preserve">Barry, J. P., Baxter, C. H., Sagarin, R. D. &amp; Gilman, S. E. Climate-related, long-term faunal changes in a california rocky intertidal community.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267,</w:t>
      </w:r>
      <w:r w:rsidRPr="00FC3AE3">
        <w:rPr>
          <w:rFonts w:ascii="Arial" w:hAnsi="Arial" w:cs="Arial"/>
          <w:sz w:val="20"/>
        </w:rPr>
        <w:t xml:space="preserve"> 672–675 (1995).</w:t>
      </w:r>
    </w:p>
    <w:p w14:paraId="479A6932" w14:textId="77777777" w:rsidR="00FC3AE3" w:rsidRPr="00FC3AE3" w:rsidRDefault="00FC3AE3" w:rsidP="00FC3AE3">
      <w:pPr>
        <w:pStyle w:val="Bibliography"/>
        <w:rPr>
          <w:rFonts w:ascii="Arial" w:hAnsi="Arial" w:cs="Arial"/>
          <w:sz w:val="20"/>
        </w:rPr>
      </w:pPr>
      <w:r w:rsidRPr="00FC3AE3">
        <w:rPr>
          <w:rFonts w:ascii="Arial" w:hAnsi="Arial" w:cs="Arial"/>
          <w:sz w:val="20"/>
        </w:rPr>
        <w:t>16.</w:t>
      </w:r>
      <w:r w:rsidRPr="00FC3AE3">
        <w:rPr>
          <w:rFonts w:ascii="Arial" w:hAnsi="Arial" w:cs="Arial"/>
          <w:sz w:val="20"/>
        </w:rPr>
        <w:tab/>
        <w:t xml:space="preserve">Wernberg, T. </w:t>
      </w:r>
      <w:r w:rsidRPr="00FC3AE3">
        <w:rPr>
          <w:rFonts w:ascii="Arial" w:hAnsi="Arial" w:cs="Arial"/>
          <w:i/>
          <w:iCs/>
          <w:sz w:val="20"/>
        </w:rPr>
        <w:t>et al.</w:t>
      </w:r>
      <w:r w:rsidRPr="00FC3AE3">
        <w:rPr>
          <w:rFonts w:ascii="Arial" w:hAnsi="Arial" w:cs="Arial"/>
          <w:sz w:val="20"/>
        </w:rPr>
        <w:t xml:space="preserve"> Climate-driven regime shift of a temperate marine ecosystem.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353,</w:t>
      </w:r>
      <w:r w:rsidRPr="00FC3AE3">
        <w:rPr>
          <w:rFonts w:ascii="Arial" w:hAnsi="Arial" w:cs="Arial"/>
          <w:sz w:val="20"/>
        </w:rPr>
        <w:t xml:space="preserve"> 169 (2016).</w:t>
      </w:r>
    </w:p>
    <w:p w14:paraId="09C28806" w14:textId="6AE279EA" w:rsidR="00FC3AE3" w:rsidRPr="00FC3AE3" w:rsidRDefault="00FC3AE3" w:rsidP="00FC3AE3">
      <w:pPr>
        <w:pStyle w:val="Bibliography"/>
        <w:rPr>
          <w:rFonts w:ascii="Arial" w:hAnsi="Arial" w:cs="Arial"/>
          <w:sz w:val="20"/>
        </w:rPr>
      </w:pPr>
      <w:r w:rsidRPr="00FC3AE3">
        <w:rPr>
          <w:rFonts w:ascii="Arial" w:hAnsi="Arial" w:cs="Arial"/>
          <w:sz w:val="20"/>
        </w:rPr>
        <w:t>17.</w:t>
      </w:r>
      <w:r w:rsidRPr="00FC3AE3">
        <w:rPr>
          <w:rFonts w:ascii="Arial" w:hAnsi="Arial" w:cs="Arial"/>
          <w:sz w:val="20"/>
        </w:rPr>
        <w:tab/>
        <w:t xml:space="preserve">Aronson, R. B. </w:t>
      </w:r>
      <w:r w:rsidRPr="00FC3AE3">
        <w:rPr>
          <w:rFonts w:ascii="Arial" w:hAnsi="Arial" w:cs="Arial"/>
          <w:i/>
          <w:iCs/>
          <w:sz w:val="20"/>
        </w:rPr>
        <w:t>et al.</w:t>
      </w:r>
      <w:r w:rsidRPr="00FC3AE3">
        <w:rPr>
          <w:rFonts w:ascii="Arial" w:hAnsi="Arial" w:cs="Arial"/>
          <w:sz w:val="20"/>
        </w:rPr>
        <w:t xml:space="preserve"> Climate change and invasibility of the </w:t>
      </w:r>
      <w:del w:id="18" w:author="Richard Aronson" w:date="2017-03-17T10:58:00Z">
        <w:r w:rsidRPr="00FC3AE3" w:rsidDel="006743F3">
          <w:rPr>
            <w:rFonts w:ascii="Arial" w:hAnsi="Arial" w:cs="Arial"/>
            <w:sz w:val="20"/>
          </w:rPr>
          <w:delText xml:space="preserve">antarctic </w:delText>
        </w:r>
      </w:del>
      <w:ins w:id="19" w:author="Richard Aronson" w:date="2017-03-17T10:58:00Z">
        <w:r w:rsidR="006743F3">
          <w:rPr>
            <w:rFonts w:ascii="Arial" w:hAnsi="Arial" w:cs="Arial"/>
            <w:sz w:val="20"/>
          </w:rPr>
          <w:t>A</w:t>
        </w:r>
        <w:r w:rsidR="006743F3" w:rsidRPr="00FC3AE3">
          <w:rPr>
            <w:rFonts w:ascii="Arial" w:hAnsi="Arial" w:cs="Arial"/>
            <w:sz w:val="20"/>
          </w:rPr>
          <w:t xml:space="preserve">ntarctic </w:t>
        </w:r>
      </w:ins>
      <w:r w:rsidRPr="00FC3AE3">
        <w:rPr>
          <w:rFonts w:ascii="Arial" w:hAnsi="Arial" w:cs="Arial"/>
          <w:sz w:val="20"/>
        </w:rPr>
        <w:t xml:space="preserve">benthos. </w:t>
      </w:r>
      <w:r w:rsidRPr="00FC3AE3">
        <w:rPr>
          <w:rFonts w:ascii="Arial" w:hAnsi="Arial" w:cs="Arial"/>
          <w:i/>
          <w:iCs/>
          <w:sz w:val="20"/>
        </w:rPr>
        <w:t>Annu. Rev. Ecol. Evol. Syst.</w:t>
      </w:r>
      <w:r w:rsidRPr="00FC3AE3">
        <w:rPr>
          <w:rFonts w:ascii="Arial" w:hAnsi="Arial" w:cs="Arial"/>
          <w:sz w:val="20"/>
        </w:rPr>
        <w:t xml:space="preserve"> </w:t>
      </w:r>
      <w:r w:rsidRPr="00FC3AE3">
        <w:rPr>
          <w:rFonts w:ascii="Arial" w:hAnsi="Arial" w:cs="Arial"/>
          <w:b/>
          <w:bCs/>
          <w:sz w:val="20"/>
        </w:rPr>
        <w:t>38,</w:t>
      </w:r>
      <w:r w:rsidRPr="00FC3AE3">
        <w:rPr>
          <w:rFonts w:ascii="Arial" w:hAnsi="Arial" w:cs="Arial"/>
          <w:sz w:val="20"/>
        </w:rPr>
        <w:t xml:space="preserve"> 129–154 (2007).</w:t>
      </w:r>
    </w:p>
    <w:p w14:paraId="06E90508" w14:textId="77777777" w:rsidR="00FC3AE3" w:rsidRPr="00FC3AE3" w:rsidRDefault="00FC3AE3" w:rsidP="00FC3AE3">
      <w:pPr>
        <w:pStyle w:val="Bibliography"/>
        <w:rPr>
          <w:rFonts w:ascii="Arial" w:hAnsi="Arial" w:cs="Arial"/>
          <w:sz w:val="20"/>
        </w:rPr>
      </w:pPr>
      <w:r w:rsidRPr="00FC3AE3">
        <w:rPr>
          <w:rFonts w:ascii="Arial" w:hAnsi="Arial" w:cs="Arial"/>
          <w:sz w:val="20"/>
        </w:rPr>
        <w:t>18.</w:t>
      </w:r>
      <w:r w:rsidRPr="00FC3AE3">
        <w:rPr>
          <w:rFonts w:ascii="Arial" w:hAnsi="Arial" w:cs="Arial"/>
          <w:sz w:val="20"/>
        </w:rPr>
        <w:tab/>
        <w:t xml:space="preserve">Burrows, M. T. </w:t>
      </w:r>
      <w:r w:rsidRPr="00FC3AE3">
        <w:rPr>
          <w:rFonts w:ascii="Arial" w:hAnsi="Arial" w:cs="Arial"/>
          <w:i/>
          <w:iCs/>
          <w:sz w:val="20"/>
        </w:rPr>
        <w:t>et al.</w:t>
      </w:r>
      <w:r w:rsidRPr="00FC3AE3">
        <w:rPr>
          <w:rFonts w:ascii="Arial" w:hAnsi="Arial" w:cs="Arial"/>
          <w:sz w:val="20"/>
        </w:rPr>
        <w:t xml:space="preserve"> The Pace of Shifting Climate in Marine and Terrestrial Ecosystems.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334,</w:t>
      </w:r>
      <w:r w:rsidRPr="00FC3AE3">
        <w:rPr>
          <w:rFonts w:ascii="Arial" w:hAnsi="Arial" w:cs="Arial"/>
          <w:sz w:val="20"/>
        </w:rPr>
        <w:t xml:space="preserve"> 652–655 (2011).</w:t>
      </w:r>
    </w:p>
    <w:p w14:paraId="3472B5E2" w14:textId="77777777" w:rsidR="00FC3AE3" w:rsidRPr="00FC3AE3" w:rsidRDefault="00FC3AE3" w:rsidP="00FC3AE3">
      <w:pPr>
        <w:pStyle w:val="Bibliography"/>
        <w:rPr>
          <w:rFonts w:ascii="Arial" w:hAnsi="Arial" w:cs="Arial"/>
          <w:sz w:val="20"/>
        </w:rPr>
      </w:pPr>
      <w:r w:rsidRPr="00FC3AE3">
        <w:rPr>
          <w:rFonts w:ascii="Arial" w:hAnsi="Arial" w:cs="Arial"/>
          <w:sz w:val="20"/>
        </w:rPr>
        <w:t>19.</w:t>
      </w:r>
      <w:r w:rsidRPr="00FC3AE3">
        <w:rPr>
          <w:rFonts w:ascii="Arial" w:hAnsi="Arial" w:cs="Arial"/>
          <w:sz w:val="20"/>
        </w:rPr>
        <w:tab/>
        <w:t xml:space="preserve">Poloczanska, E. S. </w:t>
      </w:r>
      <w:r w:rsidRPr="00FC3AE3">
        <w:rPr>
          <w:rFonts w:ascii="Arial" w:hAnsi="Arial" w:cs="Arial"/>
          <w:i/>
          <w:iCs/>
          <w:sz w:val="20"/>
        </w:rPr>
        <w:t>et al.</w:t>
      </w:r>
      <w:r w:rsidRPr="00FC3AE3">
        <w:rPr>
          <w:rFonts w:ascii="Arial" w:hAnsi="Arial" w:cs="Arial"/>
          <w:sz w:val="20"/>
        </w:rPr>
        <w:t xml:space="preserve"> Global imprint of climate change on marine life. </w:t>
      </w:r>
      <w:r w:rsidRPr="00FC3AE3">
        <w:rPr>
          <w:rFonts w:ascii="Arial" w:hAnsi="Arial" w:cs="Arial"/>
          <w:i/>
          <w:iCs/>
          <w:sz w:val="20"/>
        </w:rPr>
        <w:t>Nat. Clim. Change</w:t>
      </w:r>
      <w:r w:rsidRPr="00FC3AE3">
        <w:rPr>
          <w:rFonts w:ascii="Arial" w:hAnsi="Arial" w:cs="Arial"/>
          <w:sz w:val="20"/>
        </w:rPr>
        <w:t xml:space="preserve"> </w:t>
      </w:r>
      <w:r w:rsidRPr="00FC3AE3">
        <w:rPr>
          <w:rFonts w:ascii="Arial" w:hAnsi="Arial" w:cs="Arial"/>
          <w:b/>
          <w:bCs/>
          <w:sz w:val="20"/>
        </w:rPr>
        <w:t>3,</w:t>
      </w:r>
      <w:r w:rsidRPr="00FC3AE3">
        <w:rPr>
          <w:rFonts w:ascii="Arial" w:hAnsi="Arial" w:cs="Arial"/>
          <w:sz w:val="20"/>
        </w:rPr>
        <w:t xml:space="preserve"> 919–925 (2013).</w:t>
      </w:r>
    </w:p>
    <w:p w14:paraId="2FB87EDC" w14:textId="77777777" w:rsidR="00FC3AE3" w:rsidRPr="00FC3AE3" w:rsidRDefault="00FC3AE3" w:rsidP="00FC3AE3">
      <w:pPr>
        <w:pStyle w:val="Bibliography"/>
        <w:rPr>
          <w:rFonts w:ascii="Arial" w:hAnsi="Arial" w:cs="Arial"/>
          <w:sz w:val="20"/>
        </w:rPr>
      </w:pPr>
      <w:r w:rsidRPr="00FC3AE3">
        <w:rPr>
          <w:rFonts w:ascii="Arial" w:hAnsi="Arial" w:cs="Arial"/>
          <w:sz w:val="20"/>
        </w:rPr>
        <w:t>20.</w:t>
      </w:r>
      <w:r w:rsidRPr="00FC3AE3">
        <w:rPr>
          <w:rFonts w:ascii="Arial" w:hAnsi="Arial" w:cs="Arial"/>
          <w:sz w:val="20"/>
        </w:rPr>
        <w:tab/>
        <w:t xml:space="preserve">Bruno, J. F., Carr, L. A. &amp; O’Connor, M. I. Exploring the role of temperature in the ocean through metabolic scaling. </w:t>
      </w:r>
      <w:r w:rsidRPr="00FC3AE3">
        <w:rPr>
          <w:rFonts w:ascii="Arial" w:hAnsi="Arial" w:cs="Arial"/>
          <w:i/>
          <w:iCs/>
          <w:sz w:val="20"/>
        </w:rPr>
        <w:t>Ecology</w:t>
      </w:r>
      <w:r w:rsidRPr="00FC3AE3">
        <w:rPr>
          <w:rFonts w:ascii="Arial" w:hAnsi="Arial" w:cs="Arial"/>
          <w:sz w:val="20"/>
        </w:rPr>
        <w:t xml:space="preserve"> </w:t>
      </w:r>
      <w:r w:rsidRPr="00FC3AE3">
        <w:rPr>
          <w:rFonts w:ascii="Arial" w:hAnsi="Arial" w:cs="Arial"/>
          <w:b/>
          <w:bCs/>
          <w:sz w:val="20"/>
        </w:rPr>
        <w:t>96,</w:t>
      </w:r>
      <w:r w:rsidRPr="00FC3AE3">
        <w:rPr>
          <w:rFonts w:ascii="Arial" w:hAnsi="Arial" w:cs="Arial"/>
          <w:sz w:val="20"/>
        </w:rPr>
        <w:t xml:space="preserve"> 3126–3140 (2015).</w:t>
      </w:r>
    </w:p>
    <w:p w14:paraId="53E79D01" w14:textId="77777777" w:rsidR="00FC3AE3" w:rsidRPr="00FC3AE3" w:rsidRDefault="00FC3AE3" w:rsidP="00FC3AE3">
      <w:pPr>
        <w:pStyle w:val="Bibliography"/>
        <w:rPr>
          <w:rFonts w:ascii="Arial" w:hAnsi="Arial" w:cs="Arial"/>
          <w:sz w:val="20"/>
        </w:rPr>
      </w:pPr>
      <w:r w:rsidRPr="00FC3AE3">
        <w:rPr>
          <w:rFonts w:ascii="Arial" w:hAnsi="Arial" w:cs="Arial"/>
          <w:sz w:val="20"/>
        </w:rPr>
        <w:t>21.</w:t>
      </w:r>
      <w:r w:rsidRPr="00FC3AE3">
        <w:rPr>
          <w:rFonts w:ascii="Arial" w:hAnsi="Arial" w:cs="Arial"/>
          <w:sz w:val="20"/>
        </w:rPr>
        <w:tab/>
        <w:t xml:space="preserve">Svensson, F. </w:t>
      </w:r>
      <w:r w:rsidRPr="00FC3AE3">
        <w:rPr>
          <w:rFonts w:ascii="Arial" w:hAnsi="Arial" w:cs="Arial"/>
          <w:i/>
          <w:iCs/>
          <w:sz w:val="20"/>
        </w:rPr>
        <w:t>et al.</w:t>
      </w:r>
      <w:r w:rsidRPr="00FC3AE3">
        <w:rPr>
          <w:rFonts w:ascii="Arial" w:hAnsi="Arial" w:cs="Arial"/>
          <w:sz w:val="20"/>
        </w:rPr>
        <w:t xml:space="preserve"> In situ warming strengthens trophic cascades in a coastal food web. </w:t>
      </w:r>
      <w:r w:rsidRPr="00FC3AE3">
        <w:rPr>
          <w:rFonts w:ascii="Arial" w:hAnsi="Arial" w:cs="Arial"/>
          <w:i/>
          <w:iCs/>
          <w:sz w:val="20"/>
        </w:rPr>
        <w:t>Oikos</w:t>
      </w:r>
      <w:r w:rsidRPr="00FC3AE3">
        <w:rPr>
          <w:rFonts w:ascii="Arial" w:hAnsi="Arial" w:cs="Arial"/>
          <w:sz w:val="20"/>
        </w:rPr>
        <w:t xml:space="preserve"> In press (2017).</w:t>
      </w:r>
    </w:p>
    <w:p w14:paraId="777F1C75" w14:textId="77777777" w:rsidR="00FC3AE3" w:rsidRPr="00FC3AE3" w:rsidRDefault="00FC3AE3" w:rsidP="00FC3AE3">
      <w:pPr>
        <w:pStyle w:val="Bibliography"/>
        <w:rPr>
          <w:rFonts w:ascii="Arial" w:hAnsi="Arial" w:cs="Arial"/>
          <w:sz w:val="20"/>
        </w:rPr>
      </w:pPr>
      <w:r w:rsidRPr="00FC3AE3">
        <w:rPr>
          <w:rFonts w:ascii="Arial" w:hAnsi="Arial" w:cs="Arial"/>
          <w:sz w:val="20"/>
        </w:rPr>
        <w:t>22.</w:t>
      </w:r>
      <w:r w:rsidRPr="00FC3AE3">
        <w:rPr>
          <w:rFonts w:ascii="Arial" w:hAnsi="Arial" w:cs="Arial"/>
          <w:sz w:val="20"/>
        </w:rPr>
        <w:tab/>
        <w:t xml:space="preserve">Diffenbaugh, N. S. &amp; Field, C. B. Changes in Ecologically Critical Terrestrial Climate Conditions.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341,</w:t>
      </w:r>
      <w:r w:rsidRPr="00FC3AE3">
        <w:rPr>
          <w:rFonts w:ascii="Arial" w:hAnsi="Arial" w:cs="Arial"/>
          <w:sz w:val="20"/>
        </w:rPr>
        <w:t xml:space="preserve"> 486 (2013).</w:t>
      </w:r>
    </w:p>
    <w:p w14:paraId="6273A053" w14:textId="77777777" w:rsidR="00FC3AE3" w:rsidRPr="00FC3AE3" w:rsidRDefault="00FC3AE3" w:rsidP="00FC3AE3">
      <w:pPr>
        <w:pStyle w:val="Bibliography"/>
        <w:rPr>
          <w:rFonts w:ascii="Arial" w:hAnsi="Arial" w:cs="Arial"/>
          <w:sz w:val="20"/>
        </w:rPr>
      </w:pPr>
      <w:r w:rsidRPr="00FC3AE3">
        <w:rPr>
          <w:rFonts w:ascii="Arial" w:hAnsi="Arial" w:cs="Arial"/>
          <w:sz w:val="20"/>
        </w:rPr>
        <w:t>23.</w:t>
      </w:r>
      <w:r w:rsidRPr="00FC3AE3">
        <w:rPr>
          <w:rFonts w:ascii="Arial" w:hAnsi="Arial" w:cs="Arial"/>
          <w:sz w:val="20"/>
        </w:rPr>
        <w:tab/>
        <w:t xml:space="preserve">McCauley, D. J. </w:t>
      </w:r>
      <w:r w:rsidRPr="00FC3AE3">
        <w:rPr>
          <w:rFonts w:ascii="Arial" w:hAnsi="Arial" w:cs="Arial"/>
          <w:i/>
          <w:iCs/>
          <w:sz w:val="20"/>
        </w:rPr>
        <w:t>et al.</w:t>
      </w:r>
      <w:r w:rsidRPr="00FC3AE3">
        <w:rPr>
          <w:rFonts w:ascii="Arial" w:hAnsi="Arial" w:cs="Arial"/>
          <w:sz w:val="20"/>
        </w:rPr>
        <w:t xml:space="preserve"> Marine defaunation: Animal loss in the global ocean. </w:t>
      </w:r>
      <w:r w:rsidRPr="00FC3AE3">
        <w:rPr>
          <w:rFonts w:ascii="Arial" w:hAnsi="Arial" w:cs="Arial"/>
          <w:i/>
          <w:iCs/>
          <w:sz w:val="20"/>
        </w:rPr>
        <w:t>Science</w:t>
      </w:r>
      <w:r w:rsidRPr="00FC3AE3">
        <w:rPr>
          <w:rFonts w:ascii="Arial" w:hAnsi="Arial" w:cs="Arial"/>
          <w:sz w:val="20"/>
        </w:rPr>
        <w:t xml:space="preserve"> </w:t>
      </w:r>
      <w:r w:rsidRPr="00FC3AE3">
        <w:rPr>
          <w:rFonts w:ascii="Arial" w:hAnsi="Arial" w:cs="Arial"/>
          <w:b/>
          <w:bCs/>
          <w:sz w:val="20"/>
        </w:rPr>
        <w:t>347,</w:t>
      </w:r>
      <w:r w:rsidRPr="00FC3AE3">
        <w:rPr>
          <w:rFonts w:ascii="Arial" w:hAnsi="Arial" w:cs="Arial"/>
          <w:sz w:val="20"/>
        </w:rPr>
        <w:t xml:space="preserve"> 1255641–1255641 (2015).</w:t>
      </w:r>
    </w:p>
    <w:p w14:paraId="08DA78AE" w14:textId="77777777" w:rsidR="00FC3AE3" w:rsidRPr="00FC3AE3" w:rsidRDefault="00FC3AE3" w:rsidP="00FC3AE3">
      <w:pPr>
        <w:pStyle w:val="Bibliography"/>
        <w:rPr>
          <w:rFonts w:ascii="Arial" w:hAnsi="Arial" w:cs="Arial"/>
          <w:sz w:val="20"/>
        </w:rPr>
      </w:pPr>
      <w:r w:rsidRPr="00FC3AE3">
        <w:rPr>
          <w:rFonts w:ascii="Arial" w:hAnsi="Arial" w:cs="Arial"/>
          <w:sz w:val="20"/>
        </w:rPr>
        <w:t>24.</w:t>
      </w:r>
      <w:r w:rsidRPr="00FC3AE3">
        <w:rPr>
          <w:rFonts w:ascii="Arial" w:hAnsi="Arial" w:cs="Arial"/>
          <w:sz w:val="20"/>
        </w:rPr>
        <w:tab/>
        <w:t xml:space="preserve">Waycott, M. </w:t>
      </w:r>
      <w:r w:rsidRPr="00FC3AE3">
        <w:rPr>
          <w:rFonts w:ascii="Arial" w:hAnsi="Arial" w:cs="Arial"/>
          <w:i/>
          <w:iCs/>
          <w:sz w:val="20"/>
        </w:rPr>
        <w:t>et al.</w:t>
      </w:r>
      <w:r w:rsidRPr="00FC3AE3">
        <w:rPr>
          <w:rFonts w:ascii="Arial" w:hAnsi="Arial" w:cs="Arial"/>
          <w:sz w:val="20"/>
        </w:rPr>
        <w:t xml:space="preserve"> Accelerating loss of seagrasses across the globe threatens coastal ecosystems. </w:t>
      </w:r>
      <w:r w:rsidRPr="00FC3AE3">
        <w:rPr>
          <w:rFonts w:ascii="Arial" w:hAnsi="Arial" w:cs="Arial"/>
          <w:i/>
          <w:iCs/>
          <w:sz w:val="20"/>
        </w:rPr>
        <w:t>Proc. Natl. Acad. Sci.</w:t>
      </w:r>
      <w:r w:rsidRPr="00FC3AE3">
        <w:rPr>
          <w:rFonts w:ascii="Arial" w:hAnsi="Arial" w:cs="Arial"/>
          <w:sz w:val="20"/>
        </w:rPr>
        <w:t xml:space="preserve"> </w:t>
      </w:r>
      <w:r w:rsidRPr="00FC3AE3">
        <w:rPr>
          <w:rFonts w:ascii="Arial" w:hAnsi="Arial" w:cs="Arial"/>
          <w:b/>
          <w:bCs/>
          <w:sz w:val="20"/>
        </w:rPr>
        <w:t>106,</w:t>
      </w:r>
      <w:r w:rsidRPr="00FC3AE3">
        <w:rPr>
          <w:rFonts w:ascii="Arial" w:hAnsi="Arial" w:cs="Arial"/>
          <w:sz w:val="20"/>
        </w:rPr>
        <w:t xml:space="preserve"> 12377–12381 (2009).</w:t>
      </w:r>
    </w:p>
    <w:p w14:paraId="40546D99" w14:textId="77777777" w:rsidR="00FC3AE3" w:rsidRPr="00FC3AE3" w:rsidRDefault="00FC3AE3" w:rsidP="00FC3AE3">
      <w:pPr>
        <w:pStyle w:val="Bibliography"/>
        <w:rPr>
          <w:rFonts w:ascii="Arial" w:hAnsi="Arial" w:cs="Arial"/>
          <w:sz w:val="20"/>
        </w:rPr>
      </w:pPr>
      <w:r w:rsidRPr="00FC3AE3">
        <w:rPr>
          <w:rFonts w:ascii="Arial" w:hAnsi="Arial" w:cs="Arial"/>
          <w:sz w:val="20"/>
        </w:rPr>
        <w:t>25.</w:t>
      </w:r>
      <w:r w:rsidRPr="00FC3AE3">
        <w:rPr>
          <w:rFonts w:ascii="Arial" w:hAnsi="Arial" w:cs="Arial"/>
          <w:sz w:val="20"/>
        </w:rPr>
        <w:tab/>
        <w:t xml:space="preserve">Polidoro, B. A. </w:t>
      </w:r>
      <w:r w:rsidRPr="00FC3AE3">
        <w:rPr>
          <w:rFonts w:ascii="Arial" w:hAnsi="Arial" w:cs="Arial"/>
          <w:i/>
          <w:iCs/>
          <w:sz w:val="20"/>
        </w:rPr>
        <w:t>et al.</w:t>
      </w:r>
      <w:r w:rsidRPr="00FC3AE3">
        <w:rPr>
          <w:rFonts w:ascii="Arial" w:hAnsi="Arial" w:cs="Arial"/>
          <w:sz w:val="20"/>
        </w:rPr>
        <w:t xml:space="preserve"> The Loss of Species: Mangrove Extinction Risk and Geographic Areas of Global Concern. </w:t>
      </w:r>
      <w:r w:rsidRPr="00FC3AE3">
        <w:rPr>
          <w:rFonts w:ascii="Arial" w:hAnsi="Arial" w:cs="Arial"/>
          <w:i/>
          <w:iCs/>
          <w:sz w:val="20"/>
        </w:rPr>
        <w:t>PLoS ONE</w:t>
      </w:r>
      <w:r w:rsidRPr="00FC3AE3">
        <w:rPr>
          <w:rFonts w:ascii="Arial" w:hAnsi="Arial" w:cs="Arial"/>
          <w:sz w:val="20"/>
        </w:rPr>
        <w:t xml:space="preserve"> </w:t>
      </w:r>
      <w:r w:rsidRPr="00FC3AE3">
        <w:rPr>
          <w:rFonts w:ascii="Arial" w:hAnsi="Arial" w:cs="Arial"/>
          <w:b/>
          <w:bCs/>
          <w:sz w:val="20"/>
        </w:rPr>
        <w:t>5,</w:t>
      </w:r>
      <w:r w:rsidRPr="00FC3AE3">
        <w:rPr>
          <w:rFonts w:ascii="Arial" w:hAnsi="Arial" w:cs="Arial"/>
          <w:sz w:val="20"/>
        </w:rPr>
        <w:t xml:space="preserve"> e10095 (2010).</w:t>
      </w:r>
    </w:p>
    <w:p w14:paraId="01FD5DE1" w14:textId="77777777" w:rsidR="00FC3AE3" w:rsidRPr="00FC3AE3" w:rsidRDefault="00FC3AE3" w:rsidP="00FC3AE3">
      <w:pPr>
        <w:pStyle w:val="Bibliography"/>
        <w:rPr>
          <w:rFonts w:ascii="Arial" w:hAnsi="Arial" w:cs="Arial"/>
          <w:sz w:val="20"/>
        </w:rPr>
      </w:pPr>
      <w:r w:rsidRPr="00FC3AE3">
        <w:rPr>
          <w:rFonts w:ascii="Arial" w:hAnsi="Arial" w:cs="Arial"/>
          <w:sz w:val="20"/>
        </w:rPr>
        <w:t>26.</w:t>
      </w:r>
      <w:r w:rsidRPr="00FC3AE3">
        <w:rPr>
          <w:rFonts w:ascii="Arial" w:hAnsi="Arial" w:cs="Arial"/>
          <w:sz w:val="20"/>
        </w:rPr>
        <w:tab/>
        <w:t xml:space="preserve">Bruno, J. F. &amp; Selig, E. R. Regional decline of coral cover in the Indo-Pacific: timing, extent, and subregional comparisons. </w:t>
      </w:r>
      <w:r w:rsidRPr="00FC3AE3">
        <w:rPr>
          <w:rFonts w:ascii="Arial" w:hAnsi="Arial" w:cs="Arial"/>
          <w:i/>
          <w:iCs/>
          <w:sz w:val="20"/>
        </w:rPr>
        <w:t>PLoS One</w:t>
      </w:r>
      <w:r w:rsidRPr="00FC3AE3">
        <w:rPr>
          <w:rFonts w:ascii="Arial" w:hAnsi="Arial" w:cs="Arial"/>
          <w:sz w:val="20"/>
        </w:rPr>
        <w:t xml:space="preserve"> e711 (2007).</w:t>
      </w:r>
    </w:p>
    <w:p w14:paraId="7007254D" w14:textId="77777777" w:rsidR="00FC3AE3" w:rsidRPr="00FC3AE3" w:rsidRDefault="00FC3AE3" w:rsidP="00FC3AE3">
      <w:pPr>
        <w:pStyle w:val="Bibliography"/>
        <w:rPr>
          <w:rFonts w:ascii="Arial" w:hAnsi="Arial" w:cs="Arial"/>
          <w:sz w:val="20"/>
        </w:rPr>
      </w:pPr>
      <w:r w:rsidRPr="00FC3AE3">
        <w:rPr>
          <w:rFonts w:ascii="Arial" w:hAnsi="Arial" w:cs="Arial"/>
          <w:sz w:val="20"/>
        </w:rPr>
        <w:t>27.</w:t>
      </w:r>
      <w:r w:rsidRPr="00FC3AE3">
        <w:rPr>
          <w:rFonts w:ascii="Arial" w:hAnsi="Arial" w:cs="Arial"/>
          <w:sz w:val="20"/>
        </w:rPr>
        <w:tab/>
        <w:t xml:space="preserve">Edgar, G. J. </w:t>
      </w:r>
      <w:r w:rsidRPr="00FC3AE3">
        <w:rPr>
          <w:rFonts w:ascii="Arial" w:hAnsi="Arial" w:cs="Arial"/>
          <w:i/>
          <w:iCs/>
          <w:sz w:val="20"/>
        </w:rPr>
        <w:t>et al.</w:t>
      </w:r>
      <w:r w:rsidRPr="00FC3AE3">
        <w:rPr>
          <w:rFonts w:ascii="Arial" w:hAnsi="Arial" w:cs="Arial"/>
          <w:sz w:val="20"/>
        </w:rPr>
        <w:t xml:space="preserve"> Global conservation outcomes depend on marine protected areas with five key features. </w:t>
      </w:r>
      <w:r w:rsidRPr="00FC3AE3">
        <w:rPr>
          <w:rFonts w:ascii="Arial" w:hAnsi="Arial" w:cs="Arial"/>
          <w:i/>
          <w:iCs/>
          <w:sz w:val="20"/>
        </w:rPr>
        <w:t>Nature</w:t>
      </w:r>
      <w:r w:rsidRPr="00FC3AE3">
        <w:rPr>
          <w:rFonts w:ascii="Arial" w:hAnsi="Arial" w:cs="Arial"/>
          <w:sz w:val="20"/>
        </w:rPr>
        <w:t xml:space="preserve"> </w:t>
      </w:r>
      <w:r w:rsidRPr="00FC3AE3">
        <w:rPr>
          <w:rFonts w:ascii="Arial" w:hAnsi="Arial" w:cs="Arial"/>
          <w:b/>
          <w:bCs/>
          <w:sz w:val="20"/>
        </w:rPr>
        <w:t>506,</w:t>
      </w:r>
      <w:r w:rsidRPr="00FC3AE3">
        <w:rPr>
          <w:rFonts w:ascii="Arial" w:hAnsi="Arial" w:cs="Arial"/>
          <w:sz w:val="20"/>
        </w:rPr>
        <w:t xml:space="preserve"> 216–220 (2014).</w:t>
      </w:r>
    </w:p>
    <w:p w14:paraId="5D2EED64" w14:textId="77777777" w:rsidR="00FC3AE3" w:rsidRPr="00FC3AE3" w:rsidRDefault="00FC3AE3" w:rsidP="00FC3AE3">
      <w:pPr>
        <w:pStyle w:val="Bibliography"/>
        <w:rPr>
          <w:rFonts w:ascii="Arial" w:hAnsi="Arial" w:cs="Arial"/>
          <w:sz w:val="20"/>
        </w:rPr>
      </w:pPr>
      <w:r w:rsidRPr="00FC3AE3">
        <w:rPr>
          <w:rFonts w:ascii="Arial" w:hAnsi="Arial" w:cs="Arial"/>
          <w:sz w:val="20"/>
        </w:rPr>
        <w:lastRenderedPageBreak/>
        <w:t>28.</w:t>
      </w:r>
      <w:r w:rsidRPr="00FC3AE3">
        <w:rPr>
          <w:rFonts w:ascii="Arial" w:hAnsi="Arial" w:cs="Arial"/>
          <w:sz w:val="20"/>
        </w:rPr>
        <w:tab/>
        <w:t xml:space="preserve">O’Leary, B. C. </w:t>
      </w:r>
      <w:r w:rsidRPr="00FC3AE3">
        <w:rPr>
          <w:rFonts w:ascii="Arial" w:hAnsi="Arial" w:cs="Arial"/>
          <w:i/>
          <w:iCs/>
          <w:sz w:val="20"/>
        </w:rPr>
        <w:t>et al.</w:t>
      </w:r>
      <w:r w:rsidRPr="00FC3AE3">
        <w:rPr>
          <w:rFonts w:ascii="Arial" w:hAnsi="Arial" w:cs="Arial"/>
          <w:sz w:val="20"/>
        </w:rPr>
        <w:t xml:space="preserve"> Effective coverage targets for ocean protection. </w:t>
      </w:r>
      <w:r w:rsidRPr="00FC3AE3">
        <w:rPr>
          <w:rFonts w:ascii="Arial" w:hAnsi="Arial" w:cs="Arial"/>
          <w:i/>
          <w:iCs/>
          <w:sz w:val="20"/>
        </w:rPr>
        <w:t>Conserv. Lett.</w:t>
      </w:r>
      <w:r w:rsidRPr="00FC3AE3">
        <w:rPr>
          <w:rFonts w:ascii="Arial" w:hAnsi="Arial" w:cs="Arial"/>
          <w:sz w:val="20"/>
        </w:rPr>
        <w:t xml:space="preserve"> n/a–n/a (2016). doi:10.1111/conl.12247</w:t>
      </w:r>
    </w:p>
    <w:p w14:paraId="6C55EDD1" w14:textId="77777777" w:rsidR="00FC3AE3" w:rsidRPr="00FC3AE3" w:rsidRDefault="00FC3AE3" w:rsidP="00FC3AE3">
      <w:pPr>
        <w:pStyle w:val="Bibliography"/>
        <w:rPr>
          <w:rFonts w:ascii="Arial" w:hAnsi="Arial" w:cs="Arial"/>
          <w:sz w:val="20"/>
        </w:rPr>
      </w:pPr>
      <w:r w:rsidRPr="00FC3AE3">
        <w:rPr>
          <w:rFonts w:ascii="Arial" w:hAnsi="Arial" w:cs="Arial"/>
          <w:sz w:val="20"/>
        </w:rPr>
        <w:t>29.</w:t>
      </w:r>
      <w:r w:rsidRPr="00FC3AE3">
        <w:rPr>
          <w:rFonts w:ascii="Arial" w:hAnsi="Arial" w:cs="Arial"/>
          <w:sz w:val="20"/>
        </w:rPr>
        <w:tab/>
        <w:t xml:space="preserve">Spalding, M. D. </w:t>
      </w:r>
      <w:r w:rsidRPr="00FC3AE3">
        <w:rPr>
          <w:rFonts w:ascii="Arial" w:hAnsi="Arial" w:cs="Arial"/>
          <w:i/>
          <w:iCs/>
          <w:sz w:val="20"/>
        </w:rPr>
        <w:t>et al.</w:t>
      </w:r>
      <w:r w:rsidRPr="00FC3AE3">
        <w:rPr>
          <w:rFonts w:ascii="Arial" w:hAnsi="Arial" w:cs="Arial"/>
          <w:sz w:val="20"/>
        </w:rPr>
        <w:t xml:space="preserve"> Marine Ecoregions of the World: A Bioregionalization of Coastal and Shelf Areas. </w:t>
      </w:r>
      <w:r w:rsidRPr="00FC3AE3">
        <w:rPr>
          <w:rFonts w:ascii="Arial" w:hAnsi="Arial" w:cs="Arial"/>
          <w:i/>
          <w:iCs/>
          <w:sz w:val="20"/>
        </w:rPr>
        <w:t>BioScience</w:t>
      </w:r>
      <w:r w:rsidRPr="00FC3AE3">
        <w:rPr>
          <w:rFonts w:ascii="Arial" w:hAnsi="Arial" w:cs="Arial"/>
          <w:sz w:val="20"/>
        </w:rPr>
        <w:t xml:space="preserve"> </w:t>
      </w:r>
      <w:r w:rsidRPr="00FC3AE3">
        <w:rPr>
          <w:rFonts w:ascii="Arial" w:hAnsi="Arial" w:cs="Arial"/>
          <w:b/>
          <w:bCs/>
          <w:sz w:val="20"/>
        </w:rPr>
        <w:t>57,</w:t>
      </w:r>
      <w:r w:rsidRPr="00FC3AE3">
        <w:rPr>
          <w:rFonts w:ascii="Arial" w:hAnsi="Arial" w:cs="Arial"/>
          <w:sz w:val="20"/>
        </w:rPr>
        <w:t xml:space="preserve"> 573–583 (2007).</w:t>
      </w:r>
    </w:p>
    <w:p w14:paraId="51468AD1" w14:textId="2870EFA5" w:rsidR="00B3193A" w:rsidRDefault="00D52B79" w:rsidP="00694E2B">
      <w:pPr>
        <w:spacing w:line="480" w:lineRule="auto"/>
        <w:rPr>
          <w:rFonts w:ascii="Arial" w:hAnsi="Arial" w:cs="Arial"/>
          <w:sz w:val="20"/>
          <w:szCs w:val="20"/>
        </w:rPr>
      </w:pPr>
      <w:r w:rsidRPr="000F1386">
        <w:rPr>
          <w:rFonts w:ascii="Arial" w:hAnsi="Arial" w:cs="Arial"/>
          <w:sz w:val="20"/>
          <w:szCs w:val="20"/>
        </w:rPr>
        <w:fldChar w:fldCharType="end"/>
      </w:r>
    </w:p>
    <w:p w14:paraId="62802E03" w14:textId="77777777" w:rsidR="00B3193A" w:rsidRDefault="00B3193A">
      <w:pPr>
        <w:rPr>
          <w:rFonts w:ascii="Arial" w:hAnsi="Arial" w:cs="Arial"/>
          <w:sz w:val="20"/>
          <w:szCs w:val="20"/>
        </w:rPr>
      </w:pPr>
      <w:r>
        <w:rPr>
          <w:rFonts w:ascii="Arial" w:hAnsi="Arial" w:cs="Arial"/>
          <w:sz w:val="20"/>
          <w:szCs w:val="20"/>
        </w:rPr>
        <w:br w:type="page"/>
      </w:r>
    </w:p>
    <w:p w14:paraId="368343B3" w14:textId="3F448695" w:rsidR="00582BA7" w:rsidRDefault="00582BA7" w:rsidP="00582BA7">
      <w:pPr>
        <w:spacing w:line="480" w:lineRule="auto"/>
        <w:rPr>
          <w:rFonts w:ascii="Arial" w:hAnsi="Arial" w:cs="Arial"/>
          <w:sz w:val="20"/>
          <w:szCs w:val="20"/>
        </w:rPr>
      </w:pPr>
      <w:r w:rsidRPr="00884042">
        <w:rPr>
          <w:rFonts w:ascii="Arial" w:hAnsi="Arial" w:cs="Arial"/>
          <w:b/>
          <w:sz w:val="20"/>
          <w:szCs w:val="20"/>
        </w:rPr>
        <w:lastRenderedPageBreak/>
        <w:t>Table 1.</w:t>
      </w:r>
      <w:r>
        <w:rPr>
          <w:rFonts w:ascii="Arial" w:hAnsi="Arial" w:cs="Arial"/>
          <w:sz w:val="20"/>
          <w:szCs w:val="20"/>
        </w:rPr>
        <w:t xml:space="preserve"> Projected </w:t>
      </w:r>
      <w:r w:rsidRPr="00BF5917">
        <w:rPr>
          <w:rFonts w:ascii="Arial" w:hAnsi="Arial" w:cs="Arial"/>
          <w:sz w:val="20"/>
          <w:szCs w:val="20"/>
        </w:rPr>
        <w:t>warming rates of ocean temperatures (mean</w:t>
      </w:r>
      <w:r w:rsidR="003F511C">
        <w:rPr>
          <w:rFonts w:ascii="Arial" w:hAnsi="Arial" w:cs="Arial"/>
          <w:sz w:val="20"/>
          <w:szCs w:val="20"/>
        </w:rPr>
        <w:t xml:space="preserve"> SST</w:t>
      </w:r>
      <w:r w:rsidRPr="00BF5917">
        <w:rPr>
          <w:rFonts w:ascii="Arial" w:hAnsi="Arial" w:cs="Arial"/>
          <w:sz w:val="20"/>
          <w:szCs w:val="20"/>
        </w:rPr>
        <w:t xml:space="preserve"> </w:t>
      </w:r>
      <w:r w:rsidRPr="00BF5917">
        <w:rPr>
          <w:rFonts w:ascii="Arial" w:hAnsi="Arial" w:cs="Arial"/>
          <w:color w:val="1A1A1A"/>
          <w:sz w:val="20"/>
          <w:szCs w:val="20"/>
        </w:rPr>
        <w:t xml:space="preserve">°C </w:t>
      </w:r>
      <w:r w:rsidR="00D13D72">
        <w:rPr>
          <w:rFonts w:ascii="Arial" w:hAnsi="Arial" w:cs="Arial"/>
          <w:color w:val="1A1A1A"/>
          <w:sz w:val="20"/>
          <w:szCs w:val="20"/>
        </w:rPr>
        <w:t xml:space="preserve">/ year </w:t>
      </w:r>
      <w:r w:rsidRPr="00BF5917">
        <w:rPr>
          <w:rFonts w:ascii="Arial" w:hAnsi="Arial" w:cs="Arial"/>
          <w:color w:val="1A1A1A"/>
          <w:sz w:val="20"/>
          <w:szCs w:val="20"/>
        </w:rPr>
        <w:sym w:font="Symbol" w:char="F0B1"/>
      </w:r>
      <w:r w:rsidRPr="00BF5917">
        <w:rPr>
          <w:rFonts w:ascii="Arial" w:hAnsi="Arial" w:cs="Arial"/>
          <w:color w:val="1A1A1A"/>
          <w:sz w:val="20"/>
          <w:szCs w:val="20"/>
        </w:rPr>
        <w:t xml:space="preserve"> 1 SD) in </w:t>
      </w:r>
      <w:r w:rsidR="00BF5917" w:rsidRPr="00BF5917">
        <w:rPr>
          <w:rFonts w:ascii="Arial" w:hAnsi="Arial" w:cs="Arial"/>
          <w:color w:val="1A1A1A"/>
          <w:sz w:val="20"/>
          <w:szCs w:val="20"/>
        </w:rPr>
        <w:t xml:space="preserve">no-take marine reserves and for </w:t>
      </w:r>
      <w:r w:rsidRPr="00BF5917">
        <w:rPr>
          <w:rFonts w:ascii="Arial" w:hAnsi="Arial" w:cs="Arial"/>
          <w:color w:val="1A1A1A"/>
          <w:sz w:val="20"/>
          <w:szCs w:val="20"/>
        </w:rPr>
        <w:t xml:space="preserve">MPAs </w:t>
      </w:r>
      <w:r w:rsidR="00BF5917" w:rsidRPr="00BF5917">
        <w:rPr>
          <w:rFonts w:ascii="Arial" w:hAnsi="Arial" w:cs="Arial"/>
          <w:color w:val="1A1A1A"/>
          <w:sz w:val="20"/>
          <w:szCs w:val="20"/>
        </w:rPr>
        <w:t xml:space="preserve">in four </w:t>
      </w:r>
      <w:r w:rsidR="00BF5917" w:rsidRPr="00BF5917">
        <w:rPr>
          <w:rFonts w:ascii="Arial" w:hAnsi="Arial" w:cs="Arial"/>
          <w:sz w:val="20"/>
          <w:szCs w:val="20"/>
        </w:rPr>
        <w:t>latitudinal zones</w:t>
      </w:r>
      <w:r w:rsidR="003F511C">
        <w:rPr>
          <w:rFonts w:ascii="Arial" w:hAnsi="Arial" w:cs="Arial"/>
          <w:sz w:val="20"/>
          <w:szCs w:val="20"/>
        </w:rPr>
        <w:t xml:space="preserve"> for two different climate models (RCPs)</w:t>
      </w:r>
      <w:r w:rsidR="00BF5917" w:rsidRPr="00BF5917">
        <w:rPr>
          <w:rFonts w:ascii="Arial" w:hAnsi="Arial" w:cs="Arial"/>
          <w:sz w:val="20"/>
          <w:szCs w:val="20"/>
        </w:rPr>
        <w:t>.</w:t>
      </w:r>
      <w:r w:rsidR="00BF5917">
        <w:rPr>
          <w:rFonts w:ascii="Arial" w:hAnsi="Arial" w:cs="Arial"/>
          <w:sz w:val="20"/>
          <w:szCs w:val="20"/>
        </w:rPr>
        <w:t xml:space="preserve"> (sample size)</w:t>
      </w:r>
    </w:p>
    <w:p w14:paraId="64C8EFEF" w14:textId="77777777" w:rsidR="00582BA7" w:rsidRPr="00884042" w:rsidRDefault="00582BA7" w:rsidP="00582BA7">
      <w:pPr>
        <w:spacing w:line="480" w:lineRule="auto"/>
        <w:rPr>
          <w:rFonts w:ascii="Arial" w:hAnsi="Arial" w:cs="Arial"/>
          <w:b/>
          <w:sz w:val="20"/>
          <w:szCs w:val="20"/>
        </w:rPr>
      </w:pPr>
    </w:p>
    <w:tbl>
      <w:tblPr>
        <w:tblStyle w:val="LightShading"/>
        <w:tblW w:w="9337" w:type="dxa"/>
        <w:tblLayout w:type="fixed"/>
        <w:tblLook w:val="04A0" w:firstRow="1" w:lastRow="0" w:firstColumn="1" w:lastColumn="0" w:noHBand="0" w:noVBand="1"/>
      </w:tblPr>
      <w:tblGrid>
        <w:gridCol w:w="781"/>
        <w:gridCol w:w="780"/>
        <w:gridCol w:w="1296"/>
        <w:gridCol w:w="1296"/>
        <w:gridCol w:w="1296"/>
        <w:gridCol w:w="1296"/>
        <w:gridCol w:w="1296"/>
        <w:gridCol w:w="1296"/>
      </w:tblGrid>
      <w:tr w:rsidR="00BF2C31" w:rsidRPr="00884042" w14:paraId="55FDDE40" w14:textId="77777777" w:rsidTr="00BF2C3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781" w:type="dxa"/>
            <w:vAlign w:val="center"/>
          </w:tcPr>
          <w:p w14:paraId="3FF875FD" w14:textId="77777777" w:rsidR="00BF2C31" w:rsidRDefault="00BF2C31" w:rsidP="00BF2C31">
            <w:pPr>
              <w:jc w:val="center"/>
              <w:rPr>
                <w:rFonts w:ascii="Arial" w:hAnsi="Arial" w:cs="Arial"/>
                <w:sz w:val="18"/>
                <w:szCs w:val="18"/>
              </w:rPr>
            </w:pPr>
            <w:r w:rsidRPr="00BD75A5">
              <w:rPr>
                <w:rFonts w:ascii="Arial" w:hAnsi="Arial" w:cs="Arial"/>
                <w:sz w:val="18"/>
                <w:szCs w:val="18"/>
              </w:rPr>
              <w:t>Metric</w:t>
            </w:r>
          </w:p>
          <w:p w14:paraId="0BA98FB9" w14:textId="77777777" w:rsidR="00BF2C31" w:rsidRPr="00BD75A5" w:rsidRDefault="00BF2C31" w:rsidP="00BF2C31">
            <w:pPr>
              <w:jc w:val="center"/>
              <w:rPr>
                <w:rFonts w:ascii="Arial" w:hAnsi="Arial" w:cs="Arial"/>
                <w:sz w:val="18"/>
                <w:szCs w:val="18"/>
              </w:rPr>
            </w:pPr>
          </w:p>
        </w:tc>
        <w:tc>
          <w:tcPr>
            <w:tcW w:w="780" w:type="dxa"/>
            <w:vAlign w:val="center"/>
          </w:tcPr>
          <w:p w14:paraId="5F905ACE" w14:textId="77777777" w:rsidR="00BF2C31" w:rsidRDefault="00BF2C31" w:rsidP="003F511C">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Model</w:t>
            </w:r>
          </w:p>
          <w:p w14:paraId="02FB7544" w14:textId="77777777" w:rsidR="00BF2C31" w:rsidRPr="00BD75A5" w:rsidRDefault="00BF2C31" w:rsidP="003F511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1296" w:type="dxa"/>
            <w:vAlign w:val="center"/>
          </w:tcPr>
          <w:p w14:paraId="3C6A4ABB"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Reserves</w:t>
            </w:r>
          </w:p>
          <w:p w14:paraId="213F2CB9" w14:textId="54C1BA81"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(309)</w:t>
            </w:r>
          </w:p>
        </w:tc>
        <w:tc>
          <w:tcPr>
            <w:tcW w:w="1296" w:type="dxa"/>
            <w:vAlign w:val="center"/>
          </w:tcPr>
          <w:p w14:paraId="7644EA13"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All MPAs</w:t>
            </w:r>
          </w:p>
          <w:p w14:paraId="460972F8" w14:textId="6F238722"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(8236)</w:t>
            </w:r>
          </w:p>
        </w:tc>
        <w:tc>
          <w:tcPr>
            <w:tcW w:w="1296" w:type="dxa"/>
            <w:vAlign w:val="center"/>
          </w:tcPr>
          <w:p w14:paraId="183F4D29" w14:textId="6D35DA6D"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Tropical</w:t>
            </w:r>
          </w:p>
          <w:p w14:paraId="03CE6901" w14:textId="108949EB"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2458</w:t>
            </w:r>
            <w:r>
              <w:rPr>
                <w:rFonts w:ascii="Arial" w:hAnsi="Arial" w:cs="Arial"/>
                <w:sz w:val="18"/>
                <w:szCs w:val="18"/>
              </w:rPr>
              <w:t>)</w:t>
            </w:r>
          </w:p>
        </w:tc>
        <w:tc>
          <w:tcPr>
            <w:tcW w:w="1296" w:type="dxa"/>
            <w:vAlign w:val="center"/>
          </w:tcPr>
          <w:p w14:paraId="00A46988" w14:textId="377A1E22"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Subropical</w:t>
            </w:r>
          </w:p>
          <w:p w14:paraId="209F00CB" w14:textId="7BF24C98"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2738</w:t>
            </w:r>
            <w:r>
              <w:rPr>
                <w:rFonts w:ascii="Arial" w:hAnsi="Arial" w:cs="Arial"/>
                <w:sz w:val="18"/>
                <w:szCs w:val="18"/>
              </w:rPr>
              <w:t>)</w:t>
            </w:r>
          </w:p>
        </w:tc>
        <w:tc>
          <w:tcPr>
            <w:tcW w:w="1296" w:type="dxa"/>
            <w:vAlign w:val="center"/>
          </w:tcPr>
          <w:p w14:paraId="2EE7A6FA"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Temperate</w:t>
            </w:r>
          </w:p>
          <w:p w14:paraId="0EEE2369" w14:textId="2CF5A03D"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BD75A5">
              <w:rPr>
                <w:rFonts w:ascii="Arial" w:hAnsi="Arial" w:cs="Arial"/>
                <w:sz w:val="18"/>
                <w:szCs w:val="18"/>
              </w:rPr>
              <w:t>2874</w:t>
            </w:r>
            <w:r>
              <w:rPr>
                <w:rFonts w:ascii="Arial" w:hAnsi="Arial" w:cs="Arial"/>
                <w:sz w:val="18"/>
                <w:szCs w:val="18"/>
              </w:rPr>
              <w:t>)</w:t>
            </w:r>
          </w:p>
        </w:tc>
        <w:tc>
          <w:tcPr>
            <w:tcW w:w="1296" w:type="dxa"/>
            <w:vAlign w:val="center"/>
          </w:tcPr>
          <w:p w14:paraId="273D42D9" w14:textId="77777777" w:rsidR="00BF2C31"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Polar</w:t>
            </w:r>
          </w:p>
          <w:p w14:paraId="60D13C29" w14:textId="567CE67C" w:rsidR="00BF2C31" w:rsidRPr="00BD75A5" w:rsidRDefault="00BF2C31" w:rsidP="00BF2C3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t>
            </w:r>
            <w:r w:rsidRPr="00050299">
              <w:rPr>
                <w:rFonts w:ascii="Arial" w:hAnsi="Arial" w:cs="Arial"/>
                <w:sz w:val="18"/>
                <w:szCs w:val="18"/>
              </w:rPr>
              <w:t>166</w:t>
            </w:r>
            <w:r>
              <w:rPr>
                <w:rFonts w:ascii="Arial" w:hAnsi="Arial" w:cs="Arial"/>
                <w:sz w:val="18"/>
                <w:szCs w:val="18"/>
              </w:rPr>
              <w:t>)</w:t>
            </w:r>
          </w:p>
        </w:tc>
      </w:tr>
      <w:tr w:rsidR="00BF2C31" w14:paraId="173AE939" w14:textId="77777777" w:rsidTr="00244D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07442E3F" w14:textId="2DC72F1E" w:rsidR="00BF2C31" w:rsidRPr="00BD75A5" w:rsidRDefault="00BF2C31" w:rsidP="00BD75A5">
            <w:pPr>
              <w:rPr>
                <w:rFonts w:ascii="Arial" w:hAnsi="Arial" w:cs="Arial"/>
                <w:b w:val="0"/>
                <w:sz w:val="18"/>
                <w:szCs w:val="18"/>
              </w:rPr>
            </w:pPr>
            <w:r w:rsidRPr="00BD75A5">
              <w:rPr>
                <w:rFonts w:ascii="Arial" w:hAnsi="Arial" w:cs="Arial"/>
                <w:b w:val="0"/>
                <w:sz w:val="18"/>
                <w:szCs w:val="18"/>
              </w:rPr>
              <w:t>Mean</w:t>
            </w:r>
          </w:p>
        </w:tc>
        <w:tc>
          <w:tcPr>
            <w:tcW w:w="780" w:type="dxa"/>
            <w:vAlign w:val="center"/>
          </w:tcPr>
          <w:p w14:paraId="5DAED710" w14:textId="5284D5D3"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8.5</w:t>
            </w:r>
          </w:p>
        </w:tc>
        <w:tc>
          <w:tcPr>
            <w:tcW w:w="1296" w:type="dxa"/>
            <w:vAlign w:val="center"/>
          </w:tcPr>
          <w:p w14:paraId="102F56FC" w14:textId="1A0E09BB"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Pr>
                <w:rFonts w:ascii="Arial" w:hAnsi="Arial" w:cs="Arial"/>
                <w:sz w:val="18"/>
                <w:szCs w:val="18"/>
              </w:rPr>
              <w:t>3</w:t>
            </w:r>
            <w:r w:rsidRPr="00BD75A5">
              <w:rPr>
                <w:rFonts w:ascii="Arial" w:hAnsi="Arial" w:cs="Arial"/>
                <w:color w:val="1A1A1A"/>
                <w:sz w:val="18"/>
                <w:szCs w:val="18"/>
              </w:rPr>
              <w:sym w:font="Symbol" w:char="F0B1"/>
            </w:r>
            <w:r w:rsidRPr="00BD75A5">
              <w:rPr>
                <w:rFonts w:ascii="Arial" w:hAnsi="Arial" w:cs="Arial"/>
                <w:color w:val="1A1A1A"/>
                <w:sz w:val="18"/>
                <w:szCs w:val="18"/>
              </w:rPr>
              <w:t>0.004</w:t>
            </w:r>
          </w:p>
        </w:tc>
        <w:tc>
          <w:tcPr>
            <w:tcW w:w="1296" w:type="dxa"/>
            <w:vAlign w:val="center"/>
          </w:tcPr>
          <w:p w14:paraId="6F116818" w14:textId="7505EEF1" w:rsidR="00BF2C31" w:rsidRPr="00BD75A5" w:rsidRDefault="008259E5" w:rsidP="00244D0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0.034</w:t>
            </w:r>
            <w:r w:rsidR="00244D08" w:rsidRPr="00BD75A5">
              <w:rPr>
                <w:rFonts w:ascii="Arial" w:hAnsi="Arial" w:cs="Arial"/>
                <w:color w:val="1A1A1A"/>
                <w:sz w:val="18"/>
                <w:szCs w:val="18"/>
              </w:rPr>
              <w:sym w:font="Symbol" w:char="F0B1"/>
            </w:r>
            <w:r w:rsidR="007225E4">
              <w:t xml:space="preserve"> </w:t>
            </w:r>
            <w:r w:rsidR="007225E4" w:rsidRPr="007225E4">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177D7926" w14:textId="18CFFA55"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sidR="008259E5">
              <w:rPr>
                <w:rFonts w:ascii="Arial" w:hAnsi="Arial" w:cs="Arial"/>
                <w:sz w:val="18"/>
                <w:szCs w:val="18"/>
              </w:rPr>
              <w:t>2</w:t>
            </w:r>
            <w:r w:rsidRPr="00BD75A5">
              <w:rPr>
                <w:rFonts w:ascii="Arial" w:hAnsi="Arial" w:cs="Arial"/>
                <w:color w:val="1A1A1A"/>
                <w:sz w:val="18"/>
                <w:szCs w:val="18"/>
              </w:rPr>
              <w:sym w:font="Symbol" w:char="F0B1"/>
            </w:r>
            <w:r>
              <w:rPr>
                <w:rFonts w:ascii="Arial" w:hAnsi="Arial" w:cs="Arial"/>
                <w:color w:val="1A1A1A"/>
                <w:sz w:val="18"/>
                <w:szCs w:val="18"/>
              </w:rPr>
              <w:t>0</w:t>
            </w:r>
            <w:r w:rsidRPr="00BD75A5">
              <w:rPr>
                <w:rFonts w:ascii="Arial" w:hAnsi="Arial" w:cs="Arial"/>
                <w:color w:val="1A1A1A"/>
                <w:sz w:val="18"/>
                <w:szCs w:val="18"/>
              </w:rPr>
              <w:t>.002</w:t>
            </w:r>
          </w:p>
        </w:tc>
        <w:tc>
          <w:tcPr>
            <w:tcW w:w="1296" w:type="dxa"/>
            <w:vAlign w:val="center"/>
          </w:tcPr>
          <w:p w14:paraId="439D75B4" w14:textId="430E0DCB"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0.03</w:t>
            </w:r>
            <w:r w:rsidR="008259E5">
              <w:rPr>
                <w:rFonts w:ascii="Arial" w:hAnsi="Arial" w:cs="Arial"/>
                <w:sz w:val="18"/>
                <w:szCs w:val="18"/>
              </w:rPr>
              <w:t>4</w:t>
            </w:r>
            <w:r w:rsidRPr="00BD75A5">
              <w:rPr>
                <w:rFonts w:ascii="Arial" w:hAnsi="Arial" w:cs="Arial"/>
                <w:color w:val="1A1A1A"/>
                <w:sz w:val="18"/>
                <w:szCs w:val="18"/>
              </w:rPr>
              <w:sym w:font="Symbol" w:char="F0B1"/>
            </w:r>
            <w:r w:rsidRPr="00BD75A5">
              <w:rPr>
                <w:rFonts w:ascii="Arial" w:hAnsi="Arial" w:cs="Arial"/>
                <w:color w:val="1A1A1A"/>
                <w:sz w:val="18"/>
                <w:szCs w:val="18"/>
              </w:rPr>
              <w:t>0.00</w:t>
            </w:r>
            <w:r w:rsidR="008259E5">
              <w:rPr>
                <w:rFonts w:ascii="Arial" w:hAnsi="Arial" w:cs="Arial"/>
                <w:color w:val="1A1A1A"/>
                <w:sz w:val="18"/>
                <w:szCs w:val="18"/>
              </w:rPr>
              <w:t>4</w:t>
            </w:r>
          </w:p>
        </w:tc>
        <w:tc>
          <w:tcPr>
            <w:tcW w:w="1296" w:type="dxa"/>
            <w:vAlign w:val="center"/>
          </w:tcPr>
          <w:p w14:paraId="0AB95E80" w14:textId="1C1C7582"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sidR="008259E5">
              <w:rPr>
                <w:rFonts w:ascii="Arial" w:hAnsi="Arial" w:cs="Arial"/>
                <w:sz w:val="18"/>
                <w:szCs w:val="18"/>
              </w:rPr>
              <w:t>36</w:t>
            </w:r>
            <w:r w:rsidRPr="00BD75A5">
              <w:rPr>
                <w:rFonts w:ascii="Arial" w:hAnsi="Arial" w:cs="Arial"/>
                <w:color w:val="1A1A1A"/>
                <w:sz w:val="18"/>
                <w:szCs w:val="18"/>
              </w:rPr>
              <w:sym w:font="Symbol" w:char="F0B1"/>
            </w:r>
            <w:r>
              <w:rPr>
                <w:rFonts w:ascii="Arial" w:hAnsi="Arial" w:cs="Arial"/>
                <w:color w:val="1A1A1A"/>
                <w:sz w:val="18"/>
                <w:szCs w:val="18"/>
              </w:rPr>
              <w:t>0.00</w:t>
            </w:r>
            <w:r w:rsidR="008259E5">
              <w:rPr>
                <w:rFonts w:ascii="Arial" w:hAnsi="Arial" w:cs="Arial"/>
                <w:color w:val="1A1A1A"/>
                <w:sz w:val="18"/>
                <w:szCs w:val="18"/>
              </w:rPr>
              <w:t>7</w:t>
            </w:r>
          </w:p>
        </w:tc>
        <w:tc>
          <w:tcPr>
            <w:tcW w:w="1296" w:type="dxa"/>
            <w:vAlign w:val="center"/>
          </w:tcPr>
          <w:p w14:paraId="046AFB64" w14:textId="526E3FC8" w:rsidR="00BF2C31" w:rsidRPr="00BD75A5" w:rsidRDefault="00BF2C31" w:rsidP="008259E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0.0</w:t>
            </w:r>
            <w:r w:rsidR="008259E5">
              <w:rPr>
                <w:rFonts w:ascii="Arial" w:hAnsi="Arial" w:cs="Arial"/>
                <w:sz w:val="18"/>
                <w:szCs w:val="18"/>
              </w:rPr>
              <w:t>38</w:t>
            </w:r>
            <w:r w:rsidRPr="00BD75A5">
              <w:rPr>
                <w:rFonts w:ascii="Arial" w:hAnsi="Arial" w:cs="Arial"/>
                <w:color w:val="1A1A1A"/>
                <w:sz w:val="18"/>
                <w:szCs w:val="18"/>
              </w:rPr>
              <w:sym w:font="Symbol" w:char="F0B1"/>
            </w:r>
            <w:r>
              <w:rPr>
                <w:rFonts w:ascii="Arial" w:hAnsi="Arial" w:cs="Arial"/>
                <w:color w:val="1A1A1A"/>
                <w:sz w:val="18"/>
                <w:szCs w:val="18"/>
              </w:rPr>
              <w:t>0.01</w:t>
            </w:r>
            <w:r w:rsidR="008259E5">
              <w:rPr>
                <w:rFonts w:ascii="Arial" w:hAnsi="Arial" w:cs="Arial"/>
                <w:color w:val="1A1A1A"/>
                <w:sz w:val="18"/>
                <w:szCs w:val="18"/>
              </w:rPr>
              <w:t>3</w:t>
            </w:r>
          </w:p>
        </w:tc>
      </w:tr>
      <w:tr w:rsidR="00BF2C31" w14:paraId="130BCA7D" w14:textId="77777777" w:rsidTr="00244D08">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A11E488" w14:textId="7A934B5A" w:rsidR="00BF2C31" w:rsidRPr="00BD75A5" w:rsidRDefault="007225E4" w:rsidP="00BD75A5">
            <w:pPr>
              <w:rPr>
                <w:rFonts w:ascii="Arial" w:hAnsi="Arial" w:cs="Arial"/>
                <w:b w:val="0"/>
                <w:sz w:val="18"/>
                <w:szCs w:val="18"/>
              </w:rPr>
            </w:pPr>
            <w:r w:rsidRPr="00BD75A5">
              <w:rPr>
                <w:rFonts w:ascii="Arial" w:hAnsi="Arial" w:cs="Arial"/>
                <w:b w:val="0"/>
                <w:sz w:val="18"/>
                <w:szCs w:val="18"/>
              </w:rPr>
              <w:t>Mean</w:t>
            </w:r>
          </w:p>
        </w:tc>
        <w:tc>
          <w:tcPr>
            <w:tcW w:w="780" w:type="dxa"/>
            <w:vAlign w:val="center"/>
          </w:tcPr>
          <w:p w14:paraId="2B79116B" w14:textId="4D0BE3D5"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4.5</w:t>
            </w:r>
          </w:p>
        </w:tc>
        <w:tc>
          <w:tcPr>
            <w:tcW w:w="1296" w:type="dxa"/>
            <w:vAlign w:val="center"/>
          </w:tcPr>
          <w:p w14:paraId="4B4DFD82" w14:textId="43B73440"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A4DDF">
              <w:rPr>
                <w:rFonts w:ascii="Arial" w:hAnsi="Arial" w:cs="Arial"/>
                <w:sz w:val="18"/>
                <w:szCs w:val="18"/>
              </w:rPr>
              <w:t>0.014</w:t>
            </w:r>
            <w:r w:rsidRPr="00BD75A5">
              <w:rPr>
                <w:rFonts w:ascii="Arial" w:hAnsi="Arial" w:cs="Arial"/>
                <w:color w:val="1A1A1A"/>
                <w:sz w:val="18"/>
                <w:szCs w:val="18"/>
              </w:rPr>
              <w:sym w:font="Symbol" w:char="F0B1"/>
            </w:r>
            <w:r w:rsidRPr="001315DA">
              <w:rPr>
                <w:rFonts w:ascii="Arial" w:hAnsi="Arial" w:cs="Arial"/>
                <w:color w:val="1A1A1A"/>
                <w:sz w:val="18"/>
                <w:szCs w:val="18"/>
              </w:rPr>
              <w:t>0.002</w:t>
            </w:r>
          </w:p>
        </w:tc>
        <w:tc>
          <w:tcPr>
            <w:tcW w:w="1296" w:type="dxa"/>
            <w:vAlign w:val="center"/>
          </w:tcPr>
          <w:p w14:paraId="0C8217C3" w14:textId="11AD695D" w:rsidR="00BF2C31" w:rsidRPr="001315DA" w:rsidRDefault="007225E4" w:rsidP="0007498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225E4">
              <w:rPr>
                <w:rFonts w:ascii="Arial" w:hAnsi="Arial" w:cs="Arial"/>
                <w:color w:val="1A1A1A"/>
                <w:sz w:val="18"/>
                <w:szCs w:val="18"/>
              </w:rPr>
              <w:t>0.015</w:t>
            </w:r>
            <w:r w:rsidR="00244D08" w:rsidRPr="00BD75A5">
              <w:rPr>
                <w:rFonts w:ascii="Arial" w:hAnsi="Arial" w:cs="Arial"/>
                <w:color w:val="1A1A1A"/>
                <w:sz w:val="18"/>
                <w:szCs w:val="18"/>
              </w:rPr>
              <w:sym w:font="Symbol" w:char="F0B1"/>
            </w:r>
            <w:r w:rsidRPr="007225E4">
              <w:rPr>
                <w:rFonts w:ascii="Arial" w:hAnsi="Arial" w:cs="Arial"/>
                <w:color w:val="1A1A1A"/>
                <w:sz w:val="18"/>
                <w:szCs w:val="18"/>
              </w:rPr>
              <w:t>0.00</w:t>
            </w:r>
            <w:r w:rsidR="00074983">
              <w:rPr>
                <w:rFonts w:ascii="Arial" w:hAnsi="Arial" w:cs="Arial"/>
                <w:color w:val="1A1A1A"/>
                <w:sz w:val="18"/>
                <w:szCs w:val="18"/>
              </w:rPr>
              <w:t>3</w:t>
            </w:r>
          </w:p>
        </w:tc>
        <w:tc>
          <w:tcPr>
            <w:tcW w:w="1296" w:type="dxa"/>
            <w:vAlign w:val="center"/>
          </w:tcPr>
          <w:p w14:paraId="5E9E11CE" w14:textId="09D35C21"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Pr>
                <w:rFonts w:ascii="Arial" w:hAnsi="Arial" w:cs="Arial"/>
                <w:sz w:val="18"/>
                <w:szCs w:val="18"/>
              </w:rPr>
              <w:t>4</w:t>
            </w:r>
            <w:r w:rsidRPr="00BD75A5">
              <w:rPr>
                <w:rFonts w:ascii="Arial" w:hAnsi="Arial" w:cs="Arial"/>
                <w:color w:val="1A1A1A"/>
                <w:sz w:val="18"/>
                <w:szCs w:val="18"/>
              </w:rPr>
              <w:sym w:font="Symbol" w:char="F0B1"/>
            </w:r>
            <w:r w:rsidRPr="001315DA">
              <w:rPr>
                <w:rFonts w:ascii="Arial" w:hAnsi="Arial" w:cs="Arial"/>
                <w:color w:val="1A1A1A"/>
                <w:sz w:val="18"/>
                <w:szCs w:val="18"/>
              </w:rPr>
              <w:t>0.001</w:t>
            </w:r>
          </w:p>
        </w:tc>
        <w:tc>
          <w:tcPr>
            <w:tcW w:w="1296" w:type="dxa"/>
            <w:vAlign w:val="center"/>
          </w:tcPr>
          <w:p w14:paraId="711E072A" w14:textId="292C26C9" w:rsidR="00BF2C31" w:rsidRPr="00BD75A5" w:rsidRDefault="00BF2C31" w:rsidP="0007498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sidR="00074983">
              <w:rPr>
                <w:rFonts w:ascii="Arial" w:hAnsi="Arial" w:cs="Arial"/>
                <w:sz w:val="18"/>
                <w:szCs w:val="18"/>
              </w:rPr>
              <w:t>5</w:t>
            </w:r>
            <w:r w:rsidRPr="00BD75A5">
              <w:rPr>
                <w:rFonts w:ascii="Arial" w:hAnsi="Arial" w:cs="Arial"/>
                <w:color w:val="1A1A1A"/>
                <w:sz w:val="18"/>
                <w:szCs w:val="18"/>
              </w:rPr>
              <w:sym w:font="Symbol" w:char="F0B1"/>
            </w:r>
            <w:r w:rsidRPr="001315DA">
              <w:rPr>
                <w:rFonts w:ascii="Arial" w:hAnsi="Arial" w:cs="Arial"/>
                <w:color w:val="1A1A1A"/>
                <w:sz w:val="18"/>
                <w:szCs w:val="18"/>
              </w:rPr>
              <w:t>0.00</w:t>
            </w:r>
            <w:r>
              <w:rPr>
                <w:rFonts w:ascii="Arial" w:hAnsi="Arial" w:cs="Arial"/>
                <w:color w:val="1A1A1A"/>
                <w:sz w:val="18"/>
                <w:szCs w:val="18"/>
              </w:rPr>
              <w:t>2</w:t>
            </w:r>
          </w:p>
        </w:tc>
        <w:tc>
          <w:tcPr>
            <w:tcW w:w="1296" w:type="dxa"/>
            <w:vAlign w:val="center"/>
          </w:tcPr>
          <w:p w14:paraId="2805D5B6" w14:textId="15FA9FE4" w:rsidR="00BF2C31" w:rsidRPr="00BD75A5" w:rsidRDefault="00BF2C31" w:rsidP="00D81EA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0.01</w:t>
            </w:r>
            <w:r w:rsidR="00D81EA8">
              <w:rPr>
                <w:rFonts w:ascii="Arial" w:hAnsi="Arial" w:cs="Arial"/>
                <w:sz w:val="18"/>
                <w:szCs w:val="18"/>
              </w:rPr>
              <w:t>6</w:t>
            </w:r>
            <w:r w:rsidRPr="00BD75A5">
              <w:rPr>
                <w:rFonts w:ascii="Arial" w:hAnsi="Arial" w:cs="Arial"/>
                <w:color w:val="1A1A1A"/>
                <w:sz w:val="18"/>
                <w:szCs w:val="18"/>
              </w:rPr>
              <w:sym w:font="Symbol" w:char="F0B1"/>
            </w:r>
            <w:r w:rsidRPr="001315DA">
              <w:rPr>
                <w:rFonts w:ascii="Arial" w:hAnsi="Arial" w:cs="Arial"/>
                <w:color w:val="1A1A1A"/>
                <w:sz w:val="18"/>
                <w:szCs w:val="18"/>
              </w:rPr>
              <w:t>0.004</w:t>
            </w:r>
          </w:p>
        </w:tc>
        <w:tc>
          <w:tcPr>
            <w:tcW w:w="1296" w:type="dxa"/>
            <w:vAlign w:val="center"/>
          </w:tcPr>
          <w:p w14:paraId="02E47FE9" w14:textId="770668D5" w:rsidR="00BF2C31" w:rsidRPr="00BD75A5" w:rsidRDefault="00BF2C31" w:rsidP="00D81EA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315DA">
              <w:rPr>
                <w:rFonts w:ascii="Arial" w:hAnsi="Arial" w:cs="Arial"/>
                <w:sz w:val="18"/>
                <w:szCs w:val="18"/>
              </w:rPr>
              <w:t>0.0</w:t>
            </w:r>
            <w:r w:rsidR="00D81EA8">
              <w:rPr>
                <w:rFonts w:ascii="Arial" w:hAnsi="Arial" w:cs="Arial"/>
                <w:sz w:val="18"/>
                <w:szCs w:val="18"/>
              </w:rPr>
              <w:t>19</w:t>
            </w:r>
            <w:r w:rsidRPr="00BD75A5">
              <w:rPr>
                <w:rFonts w:ascii="Arial" w:hAnsi="Arial" w:cs="Arial"/>
                <w:color w:val="1A1A1A"/>
                <w:sz w:val="18"/>
                <w:szCs w:val="18"/>
              </w:rPr>
              <w:sym w:font="Symbol" w:char="F0B1"/>
            </w:r>
            <w:r w:rsidRPr="001315DA">
              <w:rPr>
                <w:rFonts w:ascii="Arial" w:hAnsi="Arial" w:cs="Arial"/>
                <w:color w:val="1A1A1A"/>
                <w:sz w:val="18"/>
                <w:szCs w:val="18"/>
              </w:rPr>
              <w:t>0.00</w:t>
            </w:r>
            <w:r w:rsidR="00D81EA8">
              <w:rPr>
                <w:rFonts w:ascii="Arial" w:hAnsi="Arial" w:cs="Arial"/>
                <w:color w:val="1A1A1A"/>
                <w:sz w:val="18"/>
                <w:szCs w:val="18"/>
              </w:rPr>
              <w:t>9</w:t>
            </w:r>
          </w:p>
        </w:tc>
      </w:tr>
      <w:tr w:rsidR="00BF2C31" w14:paraId="29832FC5" w14:textId="77777777" w:rsidTr="00244D0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4663E3C5" w14:textId="25F103F4" w:rsidR="00BF2C31" w:rsidRPr="00BD75A5" w:rsidRDefault="00BF2C31" w:rsidP="00BD75A5">
            <w:pPr>
              <w:rPr>
                <w:rFonts w:ascii="Arial" w:hAnsi="Arial" w:cs="Arial"/>
                <w:b w:val="0"/>
                <w:sz w:val="18"/>
                <w:szCs w:val="18"/>
              </w:rPr>
            </w:pPr>
            <w:r w:rsidRPr="00BD75A5">
              <w:rPr>
                <w:rFonts w:ascii="Arial" w:hAnsi="Arial" w:cs="Arial"/>
                <w:b w:val="0"/>
                <w:sz w:val="18"/>
                <w:szCs w:val="18"/>
              </w:rPr>
              <w:t>Max</w:t>
            </w:r>
          </w:p>
        </w:tc>
        <w:tc>
          <w:tcPr>
            <w:tcW w:w="780" w:type="dxa"/>
            <w:vAlign w:val="center"/>
          </w:tcPr>
          <w:p w14:paraId="0125DC8E" w14:textId="5C303699" w:rsidR="00BF2C31" w:rsidRPr="00BD75A5" w:rsidRDefault="00BF2C31" w:rsidP="00BD75A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D75A5">
              <w:rPr>
                <w:rFonts w:ascii="Arial" w:hAnsi="Arial" w:cs="Arial"/>
                <w:sz w:val="18"/>
                <w:szCs w:val="18"/>
              </w:rPr>
              <w:t>8.5</w:t>
            </w:r>
          </w:p>
        </w:tc>
        <w:tc>
          <w:tcPr>
            <w:tcW w:w="1296" w:type="dxa"/>
            <w:vAlign w:val="center"/>
          </w:tcPr>
          <w:p w14:paraId="389C446C" w14:textId="6A501470" w:rsidR="00BF2C31" w:rsidRPr="00BD75A5" w:rsidRDefault="00BF2C31" w:rsidP="00476F6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7356">
              <w:rPr>
                <w:rFonts w:ascii="Arial" w:hAnsi="Arial" w:cs="Arial"/>
                <w:sz w:val="18"/>
                <w:szCs w:val="18"/>
              </w:rPr>
              <w:t>0.0</w:t>
            </w:r>
            <w:r w:rsidR="00476F65">
              <w:rPr>
                <w:rFonts w:ascii="Arial" w:hAnsi="Arial" w:cs="Arial"/>
                <w:sz w:val="18"/>
                <w:szCs w:val="18"/>
              </w:rPr>
              <w:t>35</w:t>
            </w:r>
            <w:r w:rsidRPr="00BD75A5">
              <w:rPr>
                <w:rFonts w:ascii="Arial" w:hAnsi="Arial" w:cs="Arial"/>
                <w:color w:val="1A1A1A"/>
                <w:sz w:val="18"/>
                <w:szCs w:val="18"/>
              </w:rPr>
              <w:sym w:font="Symbol" w:char="F0B1"/>
            </w:r>
            <w:r w:rsidRPr="00C04C81">
              <w:rPr>
                <w:rFonts w:ascii="Arial" w:hAnsi="Arial" w:cs="Arial"/>
                <w:color w:val="1A1A1A"/>
                <w:sz w:val="18"/>
                <w:szCs w:val="18"/>
              </w:rPr>
              <w:t>0.00</w:t>
            </w:r>
            <w:r>
              <w:rPr>
                <w:rFonts w:ascii="Arial" w:hAnsi="Arial" w:cs="Arial"/>
                <w:color w:val="1A1A1A"/>
                <w:sz w:val="18"/>
                <w:szCs w:val="18"/>
              </w:rPr>
              <w:t>6</w:t>
            </w:r>
          </w:p>
        </w:tc>
        <w:tc>
          <w:tcPr>
            <w:tcW w:w="1296" w:type="dxa"/>
            <w:vAlign w:val="center"/>
          </w:tcPr>
          <w:p w14:paraId="38BCDD20" w14:textId="3D6D4195" w:rsidR="00BF2C31" w:rsidRDefault="00244D08" w:rsidP="00476F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color w:val="1A1A1A"/>
                <w:sz w:val="18"/>
                <w:szCs w:val="18"/>
              </w:rPr>
              <w:t>0.0</w:t>
            </w:r>
            <w:r w:rsidR="00476F65">
              <w:rPr>
                <w:rFonts w:ascii="Arial" w:hAnsi="Arial" w:cs="Arial"/>
                <w:color w:val="1A1A1A"/>
                <w:sz w:val="18"/>
                <w:szCs w:val="18"/>
              </w:rPr>
              <w:t>37</w:t>
            </w:r>
            <w:r w:rsidRPr="00BD75A5">
              <w:rPr>
                <w:rFonts w:ascii="Arial" w:hAnsi="Arial" w:cs="Arial"/>
                <w:color w:val="1A1A1A"/>
                <w:sz w:val="18"/>
                <w:szCs w:val="18"/>
              </w:rPr>
              <w:sym w:font="Symbol" w:char="F0B1"/>
            </w:r>
            <w:r w:rsidRPr="00244D08">
              <w:rPr>
                <w:rFonts w:ascii="Arial" w:hAnsi="Arial" w:cs="Arial"/>
                <w:color w:val="1A1A1A"/>
                <w:sz w:val="18"/>
                <w:szCs w:val="18"/>
              </w:rPr>
              <w:t>0.00</w:t>
            </w:r>
            <w:r w:rsidR="00476F65">
              <w:rPr>
                <w:rFonts w:ascii="Arial" w:hAnsi="Arial" w:cs="Arial"/>
                <w:color w:val="1A1A1A"/>
                <w:sz w:val="18"/>
                <w:szCs w:val="18"/>
              </w:rPr>
              <w:t>7</w:t>
            </w:r>
          </w:p>
        </w:tc>
        <w:tc>
          <w:tcPr>
            <w:tcW w:w="1296" w:type="dxa"/>
            <w:vAlign w:val="center"/>
          </w:tcPr>
          <w:p w14:paraId="248ADADA" w14:textId="1BC47180"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0.0</w:t>
            </w:r>
            <w:r w:rsidR="002C62F4">
              <w:rPr>
                <w:rFonts w:ascii="Arial" w:hAnsi="Arial" w:cs="Arial"/>
                <w:sz w:val="18"/>
                <w:szCs w:val="18"/>
              </w:rPr>
              <w:t>33</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2</w:t>
            </w:r>
          </w:p>
        </w:tc>
        <w:tc>
          <w:tcPr>
            <w:tcW w:w="1296" w:type="dxa"/>
            <w:vAlign w:val="center"/>
          </w:tcPr>
          <w:p w14:paraId="7DFA9790" w14:textId="12D18E02"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w:t>
            </w:r>
            <w:r w:rsidR="002C62F4">
              <w:rPr>
                <w:rFonts w:ascii="Arial" w:hAnsi="Arial" w:cs="Arial"/>
                <w:sz w:val="18"/>
                <w:szCs w:val="18"/>
              </w:rPr>
              <w:t>37</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6</w:t>
            </w:r>
          </w:p>
        </w:tc>
        <w:tc>
          <w:tcPr>
            <w:tcW w:w="1296" w:type="dxa"/>
            <w:vAlign w:val="center"/>
          </w:tcPr>
          <w:p w14:paraId="119567C3" w14:textId="734748FE"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04C81">
              <w:rPr>
                <w:rFonts w:ascii="Arial" w:hAnsi="Arial" w:cs="Arial"/>
                <w:sz w:val="18"/>
                <w:szCs w:val="18"/>
              </w:rPr>
              <w:t>0.0</w:t>
            </w:r>
            <w:r w:rsidR="002C62F4">
              <w:rPr>
                <w:rFonts w:ascii="Arial" w:hAnsi="Arial" w:cs="Arial"/>
                <w:sz w:val="18"/>
                <w:szCs w:val="18"/>
              </w:rPr>
              <w:t>42</w:t>
            </w:r>
            <w:r w:rsidRPr="00BD75A5">
              <w:rPr>
                <w:rFonts w:ascii="Arial" w:hAnsi="Arial" w:cs="Arial"/>
                <w:color w:val="1A1A1A"/>
                <w:sz w:val="18"/>
                <w:szCs w:val="18"/>
              </w:rPr>
              <w:sym w:font="Symbol" w:char="F0B1"/>
            </w:r>
            <w:r w:rsidRPr="00C04C81">
              <w:rPr>
                <w:rFonts w:ascii="Arial" w:hAnsi="Arial" w:cs="Arial"/>
                <w:color w:val="1A1A1A"/>
                <w:sz w:val="18"/>
                <w:szCs w:val="18"/>
              </w:rPr>
              <w:t>0.00</w:t>
            </w:r>
            <w:r w:rsidR="002C62F4">
              <w:rPr>
                <w:rFonts w:ascii="Arial" w:hAnsi="Arial" w:cs="Arial"/>
                <w:color w:val="1A1A1A"/>
                <w:sz w:val="18"/>
                <w:szCs w:val="18"/>
              </w:rPr>
              <w:t>7</w:t>
            </w:r>
          </w:p>
        </w:tc>
        <w:tc>
          <w:tcPr>
            <w:tcW w:w="1296" w:type="dxa"/>
            <w:vAlign w:val="center"/>
          </w:tcPr>
          <w:p w14:paraId="2BBA6A0D" w14:textId="3E7F3CF3" w:rsidR="00BF2C31" w:rsidRPr="00BD75A5" w:rsidRDefault="00BF2C31" w:rsidP="002C62F4">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r w:rsidRPr="00C04C81">
              <w:rPr>
                <w:rFonts w:ascii="Arial" w:hAnsi="Arial" w:cs="Arial"/>
                <w:sz w:val="18"/>
                <w:szCs w:val="18"/>
              </w:rPr>
              <w:t>.0</w:t>
            </w:r>
            <w:r w:rsidR="002C62F4">
              <w:rPr>
                <w:rFonts w:ascii="Arial" w:hAnsi="Arial" w:cs="Arial"/>
                <w:sz w:val="18"/>
                <w:szCs w:val="18"/>
              </w:rPr>
              <w:t>43</w:t>
            </w:r>
            <w:r w:rsidRPr="00BD75A5">
              <w:rPr>
                <w:rFonts w:ascii="Arial" w:hAnsi="Arial" w:cs="Arial"/>
                <w:color w:val="1A1A1A"/>
                <w:sz w:val="18"/>
                <w:szCs w:val="18"/>
              </w:rPr>
              <w:sym w:font="Symbol" w:char="F0B1"/>
            </w:r>
            <w:r w:rsidRPr="00C04C81">
              <w:rPr>
                <w:rFonts w:ascii="Arial" w:hAnsi="Arial" w:cs="Arial"/>
                <w:color w:val="1A1A1A"/>
                <w:sz w:val="18"/>
                <w:szCs w:val="18"/>
              </w:rPr>
              <w:t>0.0</w:t>
            </w:r>
            <w:r w:rsidR="002C62F4">
              <w:rPr>
                <w:rFonts w:ascii="Arial" w:hAnsi="Arial" w:cs="Arial"/>
                <w:color w:val="1A1A1A"/>
                <w:sz w:val="18"/>
                <w:szCs w:val="18"/>
              </w:rPr>
              <w:t>11</w:t>
            </w:r>
          </w:p>
        </w:tc>
      </w:tr>
      <w:tr w:rsidR="00BF2C31" w14:paraId="1CC96FFA" w14:textId="77777777" w:rsidTr="00244D08">
        <w:trPr>
          <w:trHeight w:val="576"/>
        </w:trPr>
        <w:tc>
          <w:tcPr>
            <w:cnfStyle w:val="001000000000" w:firstRow="0" w:lastRow="0" w:firstColumn="1" w:lastColumn="0" w:oddVBand="0" w:evenVBand="0" w:oddHBand="0" w:evenHBand="0" w:firstRowFirstColumn="0" w:firstRowLastColumn="0" w:lastRowFirstColumn="0" w:lastRowLastColumn="0"/>
            <w:tcW w:w="781" w:type="dxa"/>
            <w:vAlign w:val="center"/>
          </w:tcPr>
          <w:p w14:paraId="28CC5124" w14:textId="21E9F935" w:rsidR="00BF2C31" w:rsidRPr="00BD75A5" w:rsidRDefault="007225E4" w:rsidP="00BD75A5">
            <w:pPr>
              <w:rPr>
                <w:rFonts w:ascii="Arial" w:hAnsi="Arial" w:cs="Arial"/>
                <w:sz w:val="18"/>
                <w:szCs w:val="18"/>
              </w:rPr>
            </w:pPr>
            <w:r w:rsidRPr="00BD75A5">
              <w:rPr>
                <w:rFonts w:ascii="Arial" w:hAnsi="Arial" w:cs="Arial"/>
                <w:b w:val="0"/>
                <w:sz w:val="18"/>
                <w:szCs w:val="18"/>
              </w:rPr>
              <w:t>Max</w:t>
            </w:r>
          </w:p>
        </w:tc>
        <w:tc>
          <w:tcPr>
            <w:tcW w:w="780" w:type="dxa"/>
            <w:vAlign w:val="center"/>
          </w:tcPr>
          <w:p w14:paraId="41518AE0" w14:textId="40AB6BB7" w:rsidR="00BF2C31" w:rsidRPr="00BD75A5" w:rsidRDefault="00BF2C31" w:rsidP="00BD75A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D75A5">
              <w:rPr>
                <w:rFonts w:ascii="Arial" w:hAnsi="Arial" w:cs="Arial"/>
                <w:sz w:val="18"/>
                <w:szCs w:val="18"/>
              </w:rPr>
              <w:t>4.5</w:t>
            </w:r>
          </w:p>
        </w:tc>
        <w:tc>
          <w:tcPr>
            <w:tcW w:w="1296" w:type="dxa"/>
            <w:vAlign w:val="center"/>
          </w:tcPr>
          <w:p w14:paraId="4F1F875C" w14:textId="354A082C"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15</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3</w:t>
            </w:r>
          </w:p>
        </w:tc>
        <w:tc>
          <w:tcPr>
            <w:tcW w:w="1296" w:type="dxa"/>
            <w:vAlign w:val="center"/>
          </w:tcPr>
          <w:p w14:paraId="6AB4FCB7" w14:textId="265A6177" w:rsidR="00BF2C31" w:rsidRPr="00E13C76" w:rsidRDefault="00244D08" w:rsidP="0043054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44D08">
              <w:rPr>
                <w:rFonts w:ascii="Arial" w:hAnsi="Arial" w:cs="Arial"/>
                <w:sz w:val="18"/>
                <w:szCs w:val="18"/>
              </w:rPr>
              <w:t>0.0</w:t>
            </w:r>
            <w:r w:rsidR="0043054A">
              <w:rPr>
                <w:rFonts w:ascii="Arial" w:hAnsi="Arial" w:cs="Arial"/>
                <w:sz w:val="18"/>
                <w:szCs w:val="18"/>
              </w:rPr>
              <w:t>16</w:t>
            </w:r>
            <w:r w:rsidRPr="00BD75A5">
              <w:rPr>
                <w:rFonts w:ascii="Arial" w:hAnsi="Arial" w:cs="Arial"/>
                <w:color w:val="1A1A1A"/>
                <w:sz w:val="18"/>
                <w:szCs w:val="18"/>
              </w:rPr>
              <w:sym w:font="Symbol" w:char="F0B1"/>
            </w:r>
            <w:r w:rsidRPr="00244D08">
              <w:rPr>
                <w:rFonts w:ascii="Arial" w:hAnsi="Arial" w:cs="Arial"/>
                <w:color w:val="1A1A1A"/>
                <w:sz w:val="18"/>
                <w:szCs w:val="18"/>
              </w:rPr>
              <w:t>0.00</w:t>
            </w:r>
            <w:r w:rsidR="0043054A">
              <w:rPr>
                <w:rFonts w:ascii="Arial" w:hAnsi="Arial" w:cs="Arial"/>
                <w:color w:val="1A1A1A"/>
                <w:sz w:val="18"/>
                <w:szCs w:val="18"/>
              </w:rPr>
              <w:t>3</w:t>
            </w:r>
          </w:p>
        </w:tc>
        <w:tc>
          <w:tcPr>
            <w:tcW w:w="1296" w:type="dxa"/>
            <w:vAlign w:val="center"/>
          </w:tcPr>
          <w:p w14:paraId="70498113" w14:textId="788DFD83"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0.01</w:t>
            </w:r>
            <w:r w:rsidR="0043054A">
              <w:rPr>
                <w:rFonts w:ascii="Arial" w:hAnsi="Arial" w:cs="Arial"/>
                <w:sz w:val="18"/>
                <w:szCs w:val="18"/>
              </w:rPr>
              <w:t>4</w:t>
            </w:r>
            <w:r w:rsidRPr="00BD75A5">
              <w:rPr>
                <w:rFonts w:ascii="Arial" w:hAnsi="Arial" w:cs="Arial"/>
                <w:color w:val="1A1A1A"/>
                <w:sz w:val="18"/>
                <w:szCs w:val="18"/>
              </w:rPr>
              <w:sym w:font="Symbol" w:char="F0B1"/>
            </w:r>
            <w:r w:rsidRPr="00E13C76">
              <w:rPr>
                <w:rFonts w:ascii="Arial" w:hAnsi="Arial" w:cs="Arial"/>
                <w:color w:val="1A1A1A"/>
                <w:sz w:val="18"/>
                <w:szCs w:val="18"/>
              </w:rPr>
              <w:t>0.001</w:t>
            </w:r>
          </w:p>
        </w:tc>
        <w:tc>
          <w:tcPr>
            <w:tcW w:w="1296" w:type="dxa"/>
            <w:vAlign w:val="center"/>
          </w:tcPr>
          <w:p w14:paraId="4EE99D9A" w14:textId="502FA2BC"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16</w:t>
            </w:r>
            <w:r w:rsidRPr="00BD75A5">
              <w:rPr>
                <w:rFonts w:ascii="Arial" w:hAnsi="Arial" w:cs="Arial"/>
                <w:color w:val="1A1A1A"/>
                <w:sz w:val="18"/>
                <w:szCs w:val="18"/>
              </w:rPr>
              <w:sym w:font="Symbol" w:char="F0B1"/>
            </w:r>
            <w:r w:rsidRPr="00E13C76">
              <w:rPr>
                <w:rFonts w:ascii="Arial" w:hAnsi="Arial" w:cs="Arial"/>
                <w:color w:val="1A1A1A"/>
                <w:sz w:val="18"/>
                <w:szCs w:val="18"/>
              </w:rPr>
              <w:t>0.00</w:t>
            </w:r>
            <w:r w:rsidR="0043054A">
              <w:rPr>
                <w:rFonts w:ascii="Arial" w:hAnsi="Arial" w:cs="Arial"/>
                <w:color w:val="1A1A1A"/>
                <w:sz w:val="18"/>
                <w:szCs w:val="18"/>
              </w:rPr>
              <w:t>3</w:t>
            </w:r>
          </w:p>
        </w:tc>
        <w:tc>
          <w:tcPr>
            <w:tcW w:w="1296" w:type="dxa"/>
            <w:vAlign w:val="center"/>
          </w:tcPr>
          <w:p w14:paraId="735005C4" w14:textId="11194B25"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18</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c>
          <w:tcPr>
            <w:tcW w:w="1296" w:type="dxa"/>
            <w:vAlign w:val="center"/>
          </w:tcPr>
          <w:p w14:paraId="5FFA34D3" w14:textId="348A2EAE" w:rsidR="00BF2C31" w:rsidRPr="00BD75A5" w:rsidRDefault="00BF2C31" w:rsidP="0043054A">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13C76">
              <w:rPr>
                <w:rFonts w:ascii="Arial" w:hAnsi="Arial" w:cs="Arial"/>
                <w:sz w:val="18"/>
                <w:szCs w:val="18"/>
              </w:rPr>
              <w:t>0.0</w:t>
            </w:r>
            <w:r w:rsidR="0043054A">
              <w:rPr>
                <w:rFonts w:ascii="Arial" w:hAnsi="Arial" w:cs="Arial"/>
                <w:sz w:val="18"/>
                <w:szCs w:val="18"/>
              </w:rPr>
              <w:t>21</w:t>
            </w:r>
            <w:r w:rsidRPr="00BD75A5">
              <w:rPr>
                <w:rFonts w:ascii="Arial" w:hAnsi="Arial" w:cs="Arial"/>
                <w:color w:val="1A1A1A"/>
                <w:sz w:val="18"/>
                <w:szCs w:val="18"/>
              </w:rPr>
              <w:sym w:font="Symbol" w:char="F0B1"/>
            </w:r>
            <w:r w:rsidRPr="00E13C76">
              <w:rPr>
                <w:rFonts w:ascii="Arial" w:hAnsi="Arial" w:cs="Arial"/>
                <w:color w:val="1A1A1A"/>
                <w:sz w:val="18"/>
                <w:szCs w:val="18"/>
              </w:rPr>
              <w:t>0.00</w:t>
            </w:r>
            <w:r>
              <w:rPr>
                <w:rFonts w:ascii="Arial" w:hAnsi="Arial" w:cs="Arial"/>
                <w:color w:val="1A1A1A"/>
                <w:sz w:val="18"/>
                <w:szCs w:val="18"/>
              </w:rPr>
              <w:t>4</w:t>
            </w:r>
          </w:p>
        </w:tc>
      </w:tr>
    </w:tbl>
    <w:p w14:paraId="4F5978FC" w14:textId="77777777" w:rsidR="00582BA7" w:rsidRDefault="00582BA7" w:rsidP="00694E2B">
      <w:pPr>
        <w:widowControl w:val="0"/>
        <w:autoSpaceDE w:val="0"/>
        <w:autoSpaceDN w:val="0"/>
        <w:adjustRightInd w:val="0"/>
        <w:spacing w:line="480" w:lineRule="auto"/>
        <w:rPr>
          <w:rFonts w:ascii="Times New Roman" w:hAnsi="Times New Roman" w:cs="Times New Roman"/>
          <w:sz w:val="32"/>
          <w:szCs w:val="32"/>
        </w:rPr>
      </w:pPr>
    </w:p>
    <w:p w14:paraId="74BF5219" w14:textId="77777777" w:rsidR="00FD4F73" w:rsidRPr="000F1386" w:rsidRDefault="00FD4F73" w:rsidP="00694E2B">
      <w:pPr>
        <w:widowControl w:val="0"/>
        <w:autoSpaceDE w:val="0"/>
        <w:autoSpaceDN w:val="0"/>
        <w:adjustRightInd w:val="0"/>
        <w:spacing w:line="480" w:lineRule="auto"/>
        <w:rPr>
          <w:rFonts w:ascii="Arial" w:hAnsi="Arial" w:cs="Arial"/>
          <w:sz w:val="20"/>
          <w:szCs w:val="20"/>
        </w:rPr>
      </w:pPr>
    </w:p>
    <w:p w14:paraId="15A4BC20" w14:textId="77777777" w:rsidR="00411615" w:rsidRPr="000F1386" w:rsidRDefault="00411615" w:rsidP="00694E2B">
      <w:pPr>
        <w:spacing w:line="480" w:lineRule="auto"/>
        <w:rPr>
          <w:rFonts w:ascii="Arial" w:hAnsi="Arial" w:cs="Arial"/>
          <w:sz w:val="20"/>
          <w:szCs w:val="20"/>
        </w:rPr>
      </w:pPr>
    </w:p>
    <w:p w14:paraId="6BCB0635" w14:textId="77777777" w:rsidR="00411615" w:rsidRDefault="00411615" w:rsidP="00694E2B">
      <w:pPr>
        <w:spacing w:line="480" w:lineRule="auto"/>
        <w:rPr>
          <w:rFonts w:ascii="Arial" w:hAnsi="Arial" w:cs="Arial"/>
          <w:b/>
          <w:sz w:val="20"/>
          <w:szCs w:val="20"/>
        </w:rPr>
      </w:pPr>
    </w:p>
    <w:p w14:paraId="66BA16EA" w14:textId="4A05DED2" w:rsidR="00411615" w:rsidRDefault="0031160B" w:rsidP="00694E2B">
      <w:pPr>
        <w:spacing w:line="480" w:lineRule="auto"/>
        <w:rPr>
          <w:rFonts w:ascii="Arial" w:hAnsi="Arial" w:cs="Arial"/>
          <w:b/>
          <w:sz w:val="20"/>
          <w:szCs w:val="20"/>
        </w:rPr>
      </w:pPr>
      <w:r>
        <w:rPr>
          <w:rFonts w:ascii="Arial" w:hAnsi="Arial" w:cs="Arial"/>
          <w:b/>
          <w:noProof/>
          <w:sz w:val="20"/>
          <w:szCs w:val="20"/>
        </w:rPr>
        <w:lastRenderedPageBreak/>
        <w:drawing>
          <wp:inline distT="0" distB="0" distL="0" distR="0" wp14:anchorId="5E41E864" wp14:editId="5BACDEBE">
            <wp:extent cx="5943600" cy="468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3 at 4.18.3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0C0DEBFF" w14:textId="77777777" w:rsidR="00411615" w:rsidRDefault="00411615" w:rsidP="00694E2B">
      <w:pPr>
        <w:spacing w:line="480" w:lineRule="auto"/>
        <w:rPr>
          <w:rFonts w:ascii="Arial" w:hAnsi="Arial" w:cs="Arial"/>
          <w:b/>
          <w:sz w:val="20"/>
          <w:szCs w:val="20"/>
        </w:rPr>
      </w:pPr>
    </w:p>
    <w:p w14:paraId="0D235913" w14:textId="77777777" w:rsidR="00411615" w:rsidRDefault="00411615" w:rsidP="00694E2B">
      <w:pPr>
        <w:spacing w:line="480" w:lineRule="auto"/>
        <w:rPr>
          <w:rFonts w:ascii="Arial" w:hAnsi="Arial" w:cs="Arial"/>
          <w:b/>
          <w:sz w:val="20"/>
          <w:szCs w:val="20"/>
        </w:rPr>
      </w:pPr>
    </w:p>
    <w:p w14:paraId="2B266299" w14:textId="20B26933" w:rsidR="00C26ADC" w:rsidRPr="000F1386" w:rsidRDefault="00411615" w:rsidP="00694E2B">
      <w:pPr>
        <w:spacing w:line="480" w:lineRule="auto"/>
        <w:rPr>
          <w:rFonts w:ascii="Arial" w:hAnsi="Arial" w:cs="Arial"/>
          <w:sz w:val="20"/>
          <w:szCs w:val="20"/>
        </w:rPr>
      </w:pPr>
      <w:r w:rsidRPr="004430E3">
        <w:rPr>
          <w:rFonts w:ascii="Arial" w:hAnsi="Arial" w:cs="Arial"/>
          <w:b/>
          <w:sz w:val="20"/>
          <w:szCs w:val="20"/>
        </w:rPr>
        <w:t xml:space="preserve">Figure 1. </w:t>
      </w:r>
      <w:r w:rsidR="00743442" w:rsidRPr="004430E3">
        <w:rPr>
          <w:rFonts w:ascii="Arial" w:hAnsi="Arial" w:cs="Arial"/>
          <w:b/>
          <w:sz w:val="20"/>
          <w:szCs w:val="20"/>
        </w:rPr>
        <w:t xml:space="preserve">Patterns of projected ocean </w:t>
      </w:r>
      <w:r w:rsidR="00743442" w:rsidRPr="00CF335A">
        <w:rPr>
          <w:rFonts w:ascii="Arial" w:hAnsi="Arial" w:cs="Arial"/>
          <w:b/>
          <w:sz w:val="20"/>
          <w:szCs w:val="20"/>
        </w:rPr>
        <w:t>warming</w:t>
      </w:r>
      <w:r w:rsidR="005D3A66">
        <w:rPr>
          <w:rFonts w:ascii="Arial" w:hAnsi="Arial" w:cs="Arial"/>
          <w:b/>
          <w:sz w:val="20"/>
          <w:szCs w:val="20"/>
        </w:rPr>
        <w:t xml:space="preserve">, </w:t>
      </w:r>
      <w:r w:rsidR="00CF335A" w:rsidRPr="00CF335A">
        <w:rPr>
          <w:rFonts w:ascii="Arial" w:hAnsi="Arial" w:cs="Arial"/>
          <w:b/>
          <w:sz w:val="20"/>
          <w:szCs w:val="20"/>
        </w:rPr>
        <w:t>2010</w:t>
      </w:r>
      <w:r w:rsidR="005D3A66">
        <w:rPr>
          <w:rFonts w:ascii="Arial" w:hAnsi="Arial" w:cs="Arial"/>
          <w:b/>
          <w:sz w:val="20"/>
          <w:szCs w:val="20"/>
        </w:rPr>
        <w:t>–</w:t>
      </w:r>
      <w:r w:rsidR="00CF335A" w:rsidRPr="00CF335A">
        <w:rPr>
          <w:rFonts w:ascii="Arial" w:hAnsi="Arial" w:cs="Arial"/>
          <w:b/>
          <w:sz w:val="20"/>
          <w:szCs w:val="20"/>
        </w:rPr>
        <w:t>2100</w:t>
      </w:r>
      <w:r w:rsidR="00743442" w:rsidRPr="00CF335A">
        <w:rPr>
          <w:rFonts w:ascii="Arial" w:hAnsi="Arial" w:cs="Arial"/>
          <w:b/>
          <w:sz w:val="20"/>
          <w:szCs w:val="20"/>
        </w:rPr>
        <w:t>.</w:t>
      </w:r>
      <w:r w:rsidR="00743442">
        <w:rPr>
          <w:rFonts w:ascii="Arial" w:hAnsi="Arial" w:cs="Arial"/>
          <w:sz w:val="20"/>
          <w:szCs w:val="20"/>
        </w:rPr>
        <w:t xml:space="preserve"> </w:t>
      </w:r>
      <w:r w:rsidR="00CB7004">
        <w:rPr>
          <w:rFonts w:ascii="Arial" w:hAnsi="Arial" w:cs="Arial"/>
          <w:sz w:val="20"/>
          <w:szCs w:val="20"/>
        </w:rPr>
        <w:t>Change</w:t>
      </w:r>
      <w:r w:rsidR="009F7AD8">
        <w:rPr>
          <w:rFonts w:ascii="Arial" w:hAnsi="Arial" w:cs="Arial"/>
          <w:sz w:val="20"/>
          <w:szCs w:val="20"/>
        </w:rPr>
        <w:t>s</w:t>
      </w:r>
      <w:r w:rsidR="00CB7004">
        <w:rPr>
          <w:rFonts w:ascii="Arial" w:hAnsi="Arial" w:cs="Arial"/>
          <w:sz w:val="20"/>
          <w:szCs w:val="20"/>
        </w:rPr>
        <w:t xml:space="preserve"> are SST</w:t>
      </w:r>
      <w:r w:rsidR="005D3A66">
        <w:rPr>
          <w:rFonts w:ascii="Arial" w:hAnsi="Arial" w:cs="Arial"/>
          <w:sz w:val="20"/>
          <w:szCs w:val="20"/>
        </w:rPr>
        <w:t>s</w:t>
      </w:r>
      <w:r w:rsidR="00CB7004">
        <w:rPr>
          <w:rFonts w:ascii="Arial" w:hAnsi="Arial" w:cs="Arial"/>
          <w:sz w:val="20"/>
          <w:szCs w:val="20"/>
        </w:rPr>
        <w:t xml:space="preserve"> (</w:t>
      </w:r>
      <w:r w:rsidR="00CB7004" w:rsidRPr="002E783F">
        <w:rPr>
          <w:rFonts w:ascii="Arial" w:hAnsi="Arial" w:cs="Arial"/>
          <w:color w:val="1A1A1A"/>
          <w:sz w:val="20"/>
          <w:szCs w:val="20"/>
        </w:rPr>
        <w:t>°C</w:t>
      </w:r>
      <w:r w:rsidR="00CB7004">
        <w:rPr>
          <w:rFonts w:ascii="Arial" w:hAnsi="Arial" w:cs="Arial"/>
          <w:sz w:val="20"/>
          <w:szCs w:val="20"/>
        </w:rPr>
        <w:t>) based on</w:t>
      </w:r>
      <w:r w:rsidRPr="000F1386">
        <w:rPr>
          <w:rFonts w:ascii="Arial" w:hAnsi="Arial" w:cs="Arial"/>
          <w:sz w:val="20"/>
          <w:szCs w:val="20"/>
        </w:rPr>
        <w:t xml:space="preserve"> downscaled CIM</w:t>
      </w:r>
      <w:r w:rsidR="00C26ADC">
        <w:rPr>
          <w:rFonts w:ascii="Arial" w:hAnsi="Arial" w:cs="Arial"/>
          <w:sz w:val="20"/>
          <w:szCs w:val="20"/>
        </w:rPr>
        <w:t xml:space="preserve">P3 model outputs under the A2 </w:t>
      </w:r>
      <w:r w:rsidRPr="000F1386">
        <w:rPr>
          <w:rFonts w:ascii="Arial" w:hAnsi="Arial" w:cs="Arial"/>
          <w:sz w:val="20"/>
          <w:szCs w:val="20"/>
        </w:rPr>
        <w:t>high</w:t>
      </w:r>
      <w:r w:rsidR="005D3A66">
        <w:rPr>
          <w:rFonts w:ascii="Arial" w:hAnsi="Arial" w:cs="Arial"/>
          <w:sz w:val="20"/>
          <w:szCs w:val="20"/>
        </w:rPr>
        <w:t>-</w:t>
      </w:r>
      <w:r w:rsidR="00CB7004">
        <w:rPr>
          <w:rFonts w:ascii="Arial" w:hAnsi="Arial" w:cs="Arial"/>
          <w:sz w:val="20"/>
          <w:szCs w:val="20"/>
        </w:rPr>
        <w:t>emissions</w:t>
      </w:r>
      <w:r w:rsidRPr="000F1386">
        <w:rPr>
          <w:rFonts w:ascii="Arial" w:hAnsi="Arial" w:cs="Arial"/>
          <w:sz w:val="20"/>
          <w:szCs w:val="20"/>
        </w:rPr>
        <w:t xml:space="preserve"> scenario. Black dots indicate the locat</w:t>
      </w:r>
      <w:r w:rsidR="00FD2784">
        <w:rPr>
          <w:rFonts w:ascii="Arial" w:hAnsi="Arial" w:cs="Arial"/>
          <w:sz w:val="20"/>
          <w:szCs w:val="20"/>
        </w:rPr>
        <w:t xml:space="preserve">ions (geographic centroids) </w:t>
      </w:r>
      <w:r w:rsidR="005D3A66">
        <w:rPr>
          <w:rFonts w:ascii="Arial" w:hAnsi="Arial" w:cs="Arial"/>
          <w:sz w:val="20"/>
          <w:szCs w:val="20"/>
        </w:rPr>
        <w:t xml:space="preserve">of </w:t>
      </w:r>
      <w:r w:rsidR="00C26ADC">
        <w:rPr>
          <w:rFonts w:ascii="Arial" w:hAnsi="Arial" w:cs="Arial"/>
          <w:sz w:val="20"/>
          <w:szCs w:val="20"/>
        </w:rPr>
        <w:t>MPAs</w:t>
      </w:r>
      <w:r w:rsidRPr="000F1386">
        <w:rPr>
          <w:rFonts w:ascii="Arial" w:hAnsi="Arial" w:cs="Arial"/>
          <w:sz w:val="20"/>
          <w:szCs w:val="20"/>
        </w:rPr>
        <w:t xml:space="preserve"> used in the analysis. </w:t>
      </w:r>
      <w:r w:rsidR="00743442" w:rsidRPr="002E4F4B">
        <w:rPr>
          <w:rFonts w:ascii="Arial" w:hAnsi="Arial" w:cs="Arial"/>
          <w:b/>
          <w:sz w:val="20"/>
          <w:szCs w:val="20"/>
        </w:rPr>
        <w:t>a,</w:t>
      </w:r>
      <w:r w:rsidR="00FD2784">
        <w:rPr>
          <w:rFonts w:ascii="Arial" w:hAnsi="Arial" w:cs="Arial"/>
          <w:sz w:val="20"/>
          <w:szCs w:val="20"/>
        </w:rPr>
        <w:t xml:space="preserve"> </w:t>
      </w:r>
      <w:r w:rsidR="00C26ADC">
        <w:rPr>
          <w:rFonts w:ascii="Arial" w:hAnsi="Arial" w:cs="Arial"/>
          <w:sz w:val="20"/>
          <w:szCs w:val="20"/>
        </w:rPr>
        <w:t>Global change</w:t>
      </w:r>
      <w:r w:rsidR="005D3A66">
        <w:rPr>
          <w:rFonts w:ascii="Arial" w:hAnsi="Arial" w:cs="Arial"/>
          <w:sz w:val="20"/>
          <w:szCs w:val="20"/>
        </w:rPr>
        <w:t>s</w:t>
      </w:r>
      <w:r w:rsidR="00C26ADC">
        <w:rPr>
          <w:rFonts w:ascii="Arial" w:hAnsi="Arial" w:cs="Arial"/>
          <w:sz w:val="20"/>
          <w:szCs w:val="20"/>
        </w:rPr>
        <w:t xml:space="preserve"> in mean SST</w:t>
      </w:r>
      <w:r w:rsidR="005D3A66">
        <w:rPr>
          <w:rFonts w:ascii="Arial" w:hAnsi="Arial" w:cs="Arial"/>
          <w:sz w:val="20"/>
          <w:szCs w:val="20"/>
        </w:rPr>
        <w:t>s</w:t>
      </w:r>
      <w:r w:rsidR="00C26ADC">
        <w:rPr>
          <w:rFonts w:ascii="Arial" w:hAnsi="Arial" w:cs="Arial"/>
          <w:sz w:val="20"/>
          <w:szCs w:val="20"/>
        </w:rPr>
        <w:t xml:space="preserve">. </w:t>
      </w:r>
      <w:r w:rsidR="00743442" w:rsidRPr="004430E3">
        <w:rPr>
          <w:rFonts w:ascii="Arial" w:hAnsi="Arial" w:cs="Arial"/>
          <w:b/>
          <w:sz w:val="20"/>
          <w:szCs w:val="20"/>
        </w:rPr>
        <w:t>b</w:t>
      </w:r>
      <w:r w:rsidR="00C26ADC">
        <w:rPr>
          <w:rFonts w:ascii="Arial" w:hAnsi="Arial" w:cs="Arial"/>
          <w:b/>
          <w:sz w:val="20"/>
          <w:szCs w:val="20"/>
        </w:rPr>
        <w:t xml:space="preserve">–c, </w:t>
      </w:r>
      <w:r w:rsidR="00332F45" w:rsidRPr="00332F45">
        <w:rPr>
          <w:rFonts w:ascii="Arial" w:hAnsi="Arial" w:cs="Arial"/>
          <w:sz w:val="20"/>
          <w:szCs w:val="20"/>
        </w:rPr>
        <w:t>Maximum SST</w:t>
      </w:r>
      <w:r w:rsidR="005D3A66">
        <w:rPr>
          <w:rFonts w:ascii="Arial" w:hAnsi="Arial" w:cs="Arial"/>
          <w:sz w:val="20"/>
          <w:szCs w:val="20"/>
        </w:rPr>
        <w:t>s</w:t>
      </w:r>
      <w:r w:rsidR="00332F45" w:rsidRPr="00332F45">
        <w:rPr>
          <w:rFonts w:ascii="Arial" w:hAnsi="Arial" w:cs="Arial"/>
          <w:sz w:val="20"/>
          <w:szCs w:val="20"/>
        </w:rPr>
        <w:t xml:space="preserve"> in 2100 for two tropical regions: </w:t>
      </w:r>
      <w:r w:rsidR="00DD03A5">
        <w:rPr>
          <w:rFonts w:ascii="Arial" w:hAnsi="Arial" w:cs="Arial"/>
          <w:b/>
          <w:sz w:val="20"/>
          <w:szCs w:val="20"/>
        </w:rPr>
        <w:t>b</w:t>
      </w:r>
      <w:r w:rsidR="00DD03A5" w:rsidRPr="002E4F4B">
        <w:rPr>
          <w:rFonts w:ascii="Arial" w:hAnsi="Arial" w:cs="Arial"/>
          <w:b/>
          <w:sz w:val="20"/>
          <w:szCs w:val="20"/>
        </w:rPr>
        <w:t>,</w:t>
      </w:r>
      <w:r w:rsidR="00DD03A5">
        <w:rPr>
          <w:rFonts w:ascii="Arial" w:hAnsi="Arial" w:cs="Arial"/>
          <w:sz w:val="20"/>
          <w:szCs w:val="20"/>
        </w:rPr>
        <w:t xml:space="preserve"> t</w:t>
      </w:r>
      <w:r w:rsidR="00332F45" w:rsidRPr="00332F45">
        <w:rPr>
          <w:rFonts w:ascii="Arial" w:hAnsi="Arial" w:cs="Arial"/>
          <w:sz w:val="20"/>
          <w:szCs w:val="20"/>
        </w:rPr>
        <w:t xml:space="preserve">he </w:t>
      </w:r>
      <w:r w:rsidR="00DD03A5">
        <w:rPr>
          <w:rFonts w:ascii="Arial" w:hAnsi="Arial" w:cs="Arial"/>
          <w:sz w:val="20"/>
          <w:szCs w:val="20"/>
        </w:rPr>
        <w:t>south</w:t>
      </w:r>
      <w:r w:rsidR="00E95BB3">
        <w:rPr>
          <w:rFonts w:ascii="Arial" w:hAnsi="Arial" w:cs="Arial"/>
          <w:sz w:val="20"/>
          <w:szCs w:val="20"/>
        </w:rPr>
        <w:t>we</w:t>
      </w:r>
      <w:r w:rsidR="00DD03A5">
        <w:rPr>
          <w:rFonts w:ascii="Arial" w:hAnsi="Arial" w:cs="Arial"/>
          <w:sz w:val="20"/>
          <w:szCs w:val="20"/>
        </w:rPr>
        <w:t>st</w:t>
      </w:r>
      <w:r w:rsidR="005D3A66">
        <w:rPr>
          <w:rFonts w:ascii="Arial" w:hAnsi="Arial" w:cs="Arial"/>
          <w:sz w:val="20"/>
          <w:szCs w:val="20"/>
        </w:rPr>
        <w:t>ern</w:t>
      </w:r>
      <w:r w:rsidR="00DD03A5">
        <w:rPr>
          <w:rFonts w:ascii="Arial" w:hAnsi="Arial" w:cs="Arial"/>
          <w:sz w:val="20"/>
          <w:szCs w:val="20"/>
        </w:rPr>
        <w:t xml:space="preserve"> Atlantic and </w:t>
      </w:r>
      <w:r w:rsidR="00DD03A5">
        <w:rPr>
          <w:rFonts w:ascii="Arial" w:hAnsi="Arial" w:cs="Arial"/>
          <w:b/>
          <w:sz w:val="20"/>
          <w:szCs w:val="20"/>
        </w:rPr>
        <w:t>c</w:t>
      </w:r>
      <w:r w:rsidR="00DD03A5" w:rsidRPr="002E4F4B">
        <w:rPr>
          <w:rFonts w:ascii="Arial" w:hAnsi="Arial" w:cs="Arial"/>
          <w:b/>
          <w:sz w:val="20"/>
          <w:szCs w:val="20"/>
        </w:rPr>
        <w:t>,</w:t>
      </w:r>
      <w:r w:rsidR="00332F45" w:rsidRPr="00332F45">
        <w:rPr>
          <w:rFonts w:ascii="Arial" w:hAnsi="Arial" w:cs="Arial"/>
          <w:sz w:val="20"/>
          <w:szCs w:val="20"/>
        </w:rPr>
        <w:t xml:space="preserve"> the Coral Triangle. </w:t>
      </w:r>
      <w:r w:rsidR="00332F45">
        <w:rPr>
          <w:rFonts w:ascii="Arial" w:hAnsi="Arial" w:cs="Arial"/>
          <w:b/>
          <w:sz w:val="20"/>
          <w:szCs w:val="20"/>
        </w:rPr>
        <w:t>d</w:t>
      </w:r>
      <w:r w:rsidR="00332F45">
        <w:rPr>
          <w:rFonts w:ascii="Arial" w:hAnsi="Arial" w:cs="Arial"/>
          <w:sz w:val="20"/>
          <w:szCs w:val="20"/>
        </w:rPr>
        <w:t xml:space="preserve">, </w:t>
      </w:r>
      <w:r w:rsidR="009F7AD8">
        <w:rPr>
          <w:rFonts w:ascii="Arial" w:hAnsi="Arial" w:cs="Arial"/>
          <w:sz w:val="20"/>
          <w:szCs w:val="20"/>
        </w:rPr>
        <w:t>C</w:t>
      </w:r>
      <w:r w:rsidR="00332F45">
        <w:rPr>
          <w:rFonts w:ascii="Arial" w:hAnsi="Arial" w:cs="Arial"/>
          <w:sz w:val="20"/>
          <w:szCs w:val="20"/>
        </w:rPr>
        <w:t>hange</w:t>
      </w:r>
      <w:r w:rsidR="005D3A66">
        <w:rPr>
          <w:rFonts w:ascii="Arial" w:hAnsi="Arial" w:cs="Arial"/>
          <w:sz w:val="20"/>
          <w:szCs w:val="20"/>
        </w:rPr>
        <w:t>s</w:t>
      </w:r>
      <w:r w:rsidR="00332F45">
        <w:rPr>
          <w:rFonts w:ascii="Arial" w:hAnsi="Arial" w:cs="Arial"/>
          <w:sz w:val="20"/>
          <w:szCs w:val="20"/>
        </w:rPr>
        <w:t xml:space="preserve"> in </w:t>
      </w:r>
      <w:r w:rsidR="00E94F52">
        <w:rPr>
          <w:rFonts w:ascii="Arial" w:hAnsi="Arial" w:cs="Arial"/>
          <w:sz w:val="20"/>
          <w:szCs w:val="20"/>
        </w:rPr>
        <w:t>m</w:t>
      </w:r>
      <w:r w:rsidR="00332F45" w:rsidRPr="00332F45">
        <w:rPr>
          <w:rFonts w:ascii="Arial" w:hAnsi="Arial" w:cs="Arial"/>
          <w:sz w:val="20"/>
          <w:szCs w:val="20"/>
        </w:rPr>
        <w:t xml:space="preserve">aximum SST </w:t>
      </w:r>
      <w:r w:rsidR="00E95BB3">
        <w:rPr>
          <w:rFonts w:ascii="Arial" w:hAnsi="Arial" w:cs="Arial"/>
          <w:sz w:val="20"/>
          <w:szCs w:val="20"/>
        </w:rPr>
        <w:t>for one temperate region: the northeast</w:t>
      </w:r>
      <w:r w:rsidR="005D3A66">
        <w:rPr>
          <w:rFonts w:ascii="Arial" w:hAnsi="Arial" w:cs="Arial"/>
          <w:sz w:val="20"/>
          <w:szCs w:val="20"/>
        </w:rPr>
        <w:t>ern</w:t>
      </w:r>
      <w:r w:rsidR="00E95BB3">
        <w:rPr>
          <w:rFonts w:ascii="Arial" w:hAnsi="Arial" w:cs="Arial"/>
          <w:sz w:val="20"/>
          <w:szCs w:val="20"/>
        </w:rPr>
        <w:t xml:space="preserve"> Atlantic and Mediterranean</w:t>
      </w:r>
      <w:r w:rsidR="00E94F52">
        <w:rPr>
          <w:rFonts w:ascii="Arial" w:hAnsi="Arial" w:cs="Arial"/>
          <w:sz w:val="20"/>
          <w:szCs w:val="20"/>
        </w:rPr>
        <w:t xml:space="preserve">. </w:t>
      </w:r>
    </w:p>
    <w:p w14:paraId="08FE0F7C" w14:textId="77777777" w:rsidR="00884042" w:rsidRDefault="00884042" w:rsidP="00694E2B">
      <w:pPr>
        <w:spacing w:line="480" w:lineRule="auto"/>
        <w:rPr>
          <w:rFonts w:ascii="Arial" w:hAnsi="Arial" w:cs="Arial"/>
          <w:sz w:val="20"/>
          <w:szCs w:val="20"/>
        </w:rPr>
      </w:pPr>
    </w:p>
    <w:p w14:paraId="2AFAEB6E" w14:textId="77777777" w:rsidR="00396E49" w:rsidRDefault="00396E49" w:rsidP="00694E2B">
      <w:pPr>
        <w:spacing w:line="480" w:lineRule="auto"/>
        <w:rPr>
          <w:rFonts w:ascii="Arial" w:hAnsi="Arial" w:cs="Arial"/>
          <w:sz w:val="20"/>
          <w:szCs w:val="20"/>
        </w:rPr>
      </w:pPr>
    </w:p>
    <w:p w14:paraId="772699D3" w14:textId="1EE81CB4" w:rsidR="00396E49" w:rsidRDefault="00396E49" w:rsidP="00694E2B">
      <w:pPr>
        <w:spacing w:line="480" w:lineRule="auto"/>
        <w:rPr>
          <w:rFonts w:ascii="Arial" w:hAnsi="Arial" w:cs="Arial"/>
          <w:sz w:val="20"/>
          <w:szCs w:val="20"/>
        </w:rPr>
      </w:pPr>
      <w:r>
        <w:rPr>
          <w:rFonts w:ascii="Arial" w:hAnsi="Arial" w:cs="Arial"/>
          <w:sz w:val="20"/>
          <w:szCs w:val="20"/>
        </w:rPr>
        <w:br w:type="page"/>
      </w:r>
    </w:p>
    <w:p w14:paraId="40186CE1" w14:textId="1C0433FC" w:rsidR="00396E49" w:rsidRDefault="0072588A" w:rsidP="00694E2B">
      <w:pPr>
        <w:spacing w:line="480" w:lineRule="auto"/>
        <w:rPr>
          <w:rFonts w:ascii="Arial" w:hAnsi="Arial" w:cs="Arial"/>
          <w:b/>
          <w:sz w:val="20"/>
          <w:szCs w:val="20"/>
        </w:rPr>
      </w:pPr>
      <w:r>
        <w:rPr>
          <w:rFonts w:ascii="Arial" w:hAnsi="Arial" w:cs="Arial"/>
          <w:noProof/>
          <w:sz w:val="20"/>
          <w:szCs w:val="20"/>
        </w:rPr>
        <w:lastRenderedPageBreak/>
        <w:drawing>
          <wp:inline distT="0" distB="0" distL="0" distR="0" wp14:anchorId="684AFB06" wp14:editId="63803D3E">
            <wp:extent cx="2591601" cy="404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 boxplots.png"/>
                    <pic:cNvPicPr/>
                  </pic:nvPicPr>
                  <pic:blipFill>
                    <a:blip r:embed="rId11">
                      <a:extLst>
                        <a:ext uri="{28A0092B-C50C-407E-A947-70E740481C1C}">
                          <a14:useLocalDpi xmlns:a14="http://schemas.microsoft.com/office/drawing/2010/main" val="0"/>
                        </a:ext>
                      </a:extLst>
                    </a:blip>
                    <a:stretch>
                      <a:fillRect/>
                    </a:stretch>
                  </pic:blipFill>
                  <pic:spPr>
                    <a:xfrm>
                      <a:off x="0" y="0"/>
                      <a:ext cx="2591935" cy="4041661"/>
                    </a:xfrm>
                    <a:prstGeom prst="rect">
                      <a:avLst/>
                    </a:prstGeom>
                  </pic:spPr>
                </pic:pic>
              </a:graphicData>
            </a:graphic>
          </wp:inline>
        </w:drawing>
      </w:r>
    </w:p>
    <w:p w14:paraId="39C281F3" w14:textId="77777777" w:rsidR="00A3517A" w:rsidRPr="000F1386" w:rsidRDefault="00A3517A" w:rsidP="00694E2B">
      <w:pPr>
        <w:spacing w:line="480" w:lineRule="auto"/>
        <w:rPr>
          <w:rFonts w:ascii="Arial" w:hAnsi="Arial" w:cs="Arial"/>
          <w:sz w:val="20"/>
          <w:szCs w:val="20"/>
        </w:rPr>
      </w:pPr>
    </w:p>
    <w:p w14:paraId="4657750B" w14:textId="4A1B9A8A" w:rsidR="00A3517A" w:rsidRPr="000F1386" w:rsidRDefault="0072588A" w:rsidP="00694E2B">
      <w:pPr>
        <w:spacing w:line="480" w:lineRule="auto"/>
        <w:rPr>
          <w:rFonts w:ascii="Arial" w:hAnsi="Arial" w:cs="Arial"/>
          <w:sz w:val="20"/>
          <w:szCs w:val="20"/>
        </w:rPr>
      </w:pPr>
      <w:r>
        <w:rPr>
          <w:rFonts w:ascii="Arial" w:hAnsi="Arial" w:cs="Arial"/>
          <w:noProof/>
          <w:sz w:val="20"/>
          <w:szCs w:val="20"/>
        </w:rPr>
        <w:drawing>
          <wp:inline distT="0" distB="0" distL="0" distR="0" wp14:anchorId="2ADCDEB8" wp14:editId="7D42B368">
            <wp:extent cx="2743200" cy="1705224"/>
            <wp:effectExtent l="0" t="0" r="0" b="0"/>
            <wp:docPr id="8" name="Picture 8" descr="Macintosh HD:Users:john:Dropbox:MPAs_warming:manuscipt graphics:A2 compare max 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ropbox:MPAs_warming:manuscipt graphics:A2 compare max s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306" cy="1705290"/>
                    </a:xfrm>
                    <a:prstGeom prst="rect">
                      <a:avLst/>
                    </a:prstGeom>
                    <a:noFill/>
                    <a:ln>
                      <a:noFill/>
                    </a:ln>
                  </pic:spPr>
                </pic:pic>
              </a:graphicData>
            </a:graphic>
          </wp:inline>
        </w:drawing>
      </w:r>
    </w:p>
    <w:p w14:paraId="2431F573" w14:textId="77777777" w:rsidR="00A3517A" w:rsidRPr="000F1386" w:rsidRDefault="00A3517A" w:rsidP="00694E2B">
      <w:pPr>
        <w:spacing w:line="480" w:lineRule="auto"/>
        <w:rPr>
          <w:rFonts w:ascii="Arial" w:hAnsi="Arial" w:cs="Arial"/>
          <w:sz w:val="20"/>
          <w:szCs w:val="20"/>
        </w:rPr>
      </w:pPr>
    </w:p>
    <w:p w14:paraId="2BA1F713" w14:textId="77777777" w:rsidR="00A3517A" w:rsidRPr="000F1386" w:rsidRDefault="00A3517A" w:rsidP="00694E2B">
      <w:pPr>
        <w:spacing w:line="480" w:lineRule="auto"/>
        <w:rPr>
          <w:rFonts w:ascii="Arial" w:hAnsi="Arial" w:cs="Arial"/>
          <w:sz w:val="20"/>
          <w:szCs w:val="20"/>
        </w:rPr>
      </w:pPr>
    </w:p>
    <w:p w14:paraId="7F905383" w14:textId="66B096A1" w:rsidR="00A3517A" w:rsidRPr="004105B8" w:rsidRDefault="00A3517A" w:rsidP="00694E2B">
      <w:pPr>
        <w:spacing w:line="480" w:lineRule="auto"/>
        <w:rPr>
          <w:rFonts w:ascii="Arial" w:hAnsi="Arial" w:cs="Arial"/>
          <w:b/>
          <w:sz w:val="20"/>
          <w:szCs w:val="20"/>
        </w:rPr>
      </w:pPr>
      <w:r w:rsidRPr="006F43F1">
        <w:rPr>
          <w:rFonts w:ascii="Arial" w:hAnsi="Arial" w:cs="Arial"/>
          <w:b/>
          <w:sz w:val="20"/>
          <w:szCs w:val="20"/>
        </w:rPr>
        <w:t xml:space="preserve">Figure 2. </w:t>
      </w:r>
      <w:r w:rsidR="006F43F1" w:rsidRPr="006F43F1">
        <w:rPr>
          <w:rFonts w:ascii="Arial" w:hAnsi="Arial" w:cs="Arial"/>
          <w:b/>
          <w:sz w:val="20"/>
          <w:szCs w:val="20"/>
        </w:rPr>
        <w:t>Predicted ocean surface</w:t>
      </w:r>
      <w:r w:rsidR="006F43F1">
        <w:rPr>
          <w:rFonts w:ascii="Arial" w:hAnsi="Arial" w:cs="Arial"/>
          <w:b/>
          <w:sz w:val="20"/>
          <w:szCs w:val="20"/>
        </w:rPr>
        <w:t xml:space="preserve"> warming</w:t>
      </w:r>
      <w:r w:rsidR="006F43F1" w:rsidRPr="006F43F1">
        <w:rPr>
          <w:rFonts w:ascii="Arial" w:hAnsi="Arial" w:cs="Arial"/>
          <w:b/>
          <w:sz w:val="20"/>
          <w:szCs w:val="20"/>
        </w:rPr>
        <w:t>.</w:t>
      </w:r>
      <w:r w:rsidR="006F43F1">
        <w:rPr>
          <w:rFonts w:ascii="Arial" w:hAnsi="Arial" w:cs="Arial"/>
          <w:sz w:val="20"/>
          <w:szCs w:val="20"/>
        </w:rPr>
        <w:t xml:space="preserve"> </w:t>
      </w:r>
      <w:r w:rsidR="005D3A66">
        <w:rPr>
          <w:rFonts w:ascii="Arial" w:hAnsi="Arial" w:cs="Arial"/>
          <w:sz w:val="20"/>
          <w:szCs w:val="20"/>
        </w:rPr>
        <w:t>C</w:t>
      </w:r>
      <w:r w:rsidR="004105B8">
        <w:rPr>
          <w:rFonts w:ascii="Arial" w:hAnsi="Arial" w:cs="Arial"/>
          <w:sz w:val="20"/>
          <w:szCs w:val="20"/>
        </w:rPr>
        <w:t>hange</w:t>
      </w:r>
      <w:r w:rsidR="005D3A66">
        <w:rPr>
          <w:rFonts w:ascii="Arial" w:hAnsi="Arial" w:cs="Arial"/>
          <w:sz w:val="20"/>
          <w:szCs w:val="20"/>
        </w:rPr>
        <w:t>s in SST</w:t>
      </w:r>
      <w:r w:rsidR="004105B8">
        <w:rPr>
          <w:rFonts w:ascii="Arial" w:hAnsi="Arial" w:cs="Arial"/>
          <w:sz w:val="20"/>
          <w:szCs w:val="20"/>
        </w:rPr>
        <w:t xml:space="preserve"> </w:t>
      </w:r>
      <w:r w:rsidR="006F43F1">
        <w:rPr>
          <w:rFonts w:ascii="Arial" w:hAnsi="Arial" w:cs="Arial"/>
          <w:sz w:val="20"/>
          <w:szCs w:val="20"/>
        </w:rPr>
        <w:t xml:space="preserve">by 2100 </w:t>
      </w:r>
      <w:r w:rsidR="004105B8">
        <w:rPr>
          <w:rFonts w:ascii="Arial" w:hAnsi="Arial" w:cs="Arial"/>
          <w:sz w:val="20"/>
          <w:szCs w:val="20"/>
        </w:rPr>
        <w:t xml:space="preserve">based </w:t>
      </w:r>
      <w:r w:rsidRPr="000F1386">
        <w:rPr>
          <w:rFonts w:ascii="Arial" w:hAnsi="Arial" w:cs="Arial"/>
          <w:sz w:val="20"/>
          <w:szCs w:val="20"/>
        </w:rPr>
        <w:t>on</w:t>
      </w:r>
      <w:r w:rsidR="004105B8">
        <w:rPr>
          <w:rFonts w:ascii="Arial" w:hAnsi="Arial" w:cs="Arial"/>
          <w:sz w:val="20"/>
          <w:szCs w:val="20"/>
        </w:rPr>
        <w:t xml:space="preserve"> predicted</w:t>
      </w:r>
      <w:r w:rsidRPr="000F1386">
        <w:rPr>
          <w:rFonts w:ascii="Arial" w:hAnsi="Arial" w:cs="Arial"/>
          <w:sz w:val="20"/>
          <w:szCs w:val="20"/>
        </w:rPr>
        <w:t xml:space="preserve"> future SST</w:t>
      </w:r>
      <w:r w:rsidR="005D3A66">
        <w:rPr>
          <w:rFonts w:ascii="Arial" w:hAnsi="Arial" w:cs="Arial"/>
          <w:sz w:val="20"/>
          <w:szCs w:val="20"/>
        </w:rPr>
        <w:t>s</w:t>
      </w:r>
      <w:r w:rsidRPr="000F1386">
        <w:rPr>
          <w:rFonts w:ascii="Arial" w:hAnsi="Arial" w:cs="Arial"/>
          <w:sz w:val="20"/>
          <w:szCs w:val="20"/>
        </w:rPr>
        <w:t xml:space="preserve"> from downscaled CIMP3 model outputs </w:t>
      </w:r>
      <w:r w:rsidR="004105B8">
        <w:rPr>
          <w:rFonts w:ascii="Arial" w:hAnsi="Arial" w:cs="Arial"/>
          <w:sz w:val="20"/>
          <w:szCs w:val="20"/>
        </w:rPr>
        <w:t xml:space="preserve">in three latitudinal zones </w:t>
      </w:r>
      <w:r w:rsidRPr="000F1386">
        <w:rPr>
          <w:rFonts w:ascii="Arial" w:hAnsi="Arial" w:cs="Arial"/>
          <w:sz w:val="20"/>
          <w:szCs w:val="20"/>
        </w:rPr>
        <w:t>under</w:t>
      </w:r>
      <w:r w:rsidR="004105B8">
        <w:rPr>
          <w:rFonts w:ascii="Arial" w:hAnsi="Arial" w:cs="Arial"/>
          <w:sz w:val="20"/>
          <w:szCs w:val="20"/>
        </w:rPr>
        <w:t xml:space="preserve"> </w:t>
      </w:r>
      <w:r w:rsidR="004105B8" w:rsidRPr="004105B8">
        <w:rPr>
          <w:rFonts w:ascii="Arial" w:hAnsi="Arial" w:cs="Arial"/>
          <w:b/>
          <w:sz w:val="20"/>
          <w:szCs w:val="20"/>
        </w:rPr>
        <w:t>a,</w:t>
      </w:r>
      <w:r w:rsidRPr="000F1386">
        <w:rPr>
          <w:rFonts w:ascii="Arial" w:hAnsi="Arial" w:cs="Arial"/>
          <w:sz w:val="20"/>
          <w:szCs w:val="20"/>
        </w:rPr>
        <w:t xml:space="preserve"> </w:t>
      </w:r>
      <w:r w:rsidR="004105B8">
        <w:rPr>
          <w:rFonts w:ascii="Arial" w:hAnsi="Arial" w:cs="Arial"/>
          <w:sz w:val="20"/>
          <w:szCs w:val="20"/>
        </w:rPr>
        <w:t xml:space="preserve">the </w:t>
      </w:r>
      <w:r w:rsidRPr="000F1386">
        <w:rPr>
          <w:rFonts w:ascii="Arial" w:hAnsi="Arial" w:cs="Arial"/>
          <w:sz w:val="20"/>
          <w:szCs w:val="20"/>
        </w:rPr>
        <w:t xml:space="preserve">IPCC AR4 A2 “business as usual / high emissions” scenario for 8456 </w:t>
      </w:r>
      <w:r w:rsidR="004105B8">
        <w:rPr>
          <w:rFonts w:ascii="Arial" w:hAnsi="Arial" w:cs="Arial"/>
          <w:sz w:val="20"/>
          <w:szCs w:val="20"/>
        </w:rPr>
        <w:t xml:space="preserve">MPAs and </w:t>
      </w:r>
      <w:r w:rsidR="004105B8" w:rsidRPr="004105B8">
        <w:rPr>
          <w:rFonts w:ascii="Arial" w:hAnsi="Arial" w:cs="Arial"/>
          <w:b/>
          <w:sz w:val="20"/>
          <w:szCs w:val="20"/>
        </w:rPr>
        <w:t>b,</w:t>
      </w:r>
      <w:r w:rsidR="004105B8">
        <w:rPr>
          <w:rFonts w:ascii="Arial" w:hAnsi="Arial" w:cs="Arial"/>
          <w:sz w:val="20"/>
          <w:szCs w:val="20"/>
        </w:rPr>
        <w:t xml:space="preserve"> the B1 scenario</w:t>
      </w:r>
      <w:r w:rsidRPr="000F1386">
        <w:rPr>
          <w:rFonts w:ascii="Arial" w:hAnsi="Arial" w:cs="Arial"/>
          <w:sz w:val="20"/>
          <w:szCs w:val="20"/>
        </w:rPr>
        <w:t xml:space="preserve">. </w:t>
      </w:r>
      <w:r w:rsidR="004105B8" w:rsidRPr="004105B8">
        <w:rPr>
          <w:rFonts w:ascii="Arial" w:hAnsi="Arial" w:cs="Arial"/>
          <w:b/>
          <w:sz w:val="20"/>
          <w:szCs w:val="20"/>
        </w:rPr>
        <w:t>c,</w:t>
      </w:r>
      <w:r w:rsidRPr="000F1386">
        <w:rPr>
          <w:rFonts w:ascii="Arial" w:hAnsi="Arial" w:cs="Arial"/>
          <w:sz w:val="20"/>
          <w:szCs w:val="20"/>
        </w:rPr>
        <w:t xml:space="preserve"> </w:t>
      </w:r>
      <w:r w:rsidR="004105B8">
        <w:rPr>
          <w:rFonts w:ascii="Arial" w:hAnsi="Arial" w:cs="Arial"/>
          <w:sz w:val="20"/>
          <w:szCs w:val="20"/>
        </w:rPr>
        <w:t>Distributions of change</w:t>
      </w:r>
      <w:r w:rsidR="00BE16F6" w:rsidRPr="000F1386">
        <w:rPr>
          <w:rFonts w:ascii="Arial" w:hAnsi="Arial" w:cs="Arial"/>
          <w:sz w:val="20"/>
          <w:szCs w:val="20"/>
        </w:rPr>
        <w:t xml:space="preserve"> (2010</w:t>
      </w:r>
      <w:r w:rsidR="005D3A66">
        <w:rPr>
          <w:rFonts w:ascii="Arial" w:hAnsi="Arial" w:cs="Arial"/>
          <w:sz w:val="20"/>
          <w:szCs w:val="20"/>
        </w:rPr>
        <w:t>–</w:t>
      </w:r>
      <w:r w:rsidR="00BE16F6" w:rsidRPr="000F1386">
        <w:rPr>
          <w:rFonts w:ascii="Arial" w:hAnsi="Arial" w:cs="Arial"/>
          <w:sz w:val="20"/>
          <w:szCs w:val="20"/>
        </w:rPr>
        <w:t>2100</w:t>
      </w:r>
      <w:r w:rsidR="004105B8">
        <w:rPr>
          <w:rFonts w:ascii="Arial" w:hAnsi="Arial" w:cs="Arial"/>
          <w:sz w:val="20"/>
          <w:szCs w:val="20"/>
        </w:rPr>
        <w:t>, A2</w:t>
      </w:r>
      <w:r w:rsidR="00BE16F6" w:rsidRPr="000F1386">
        <w:rPr>
          <w:rFonts w:ascii="Arial" w:hAnsi="Arial" w:cs="Arial"/>
          <w:sz w:val="20"/>
          <w:szCs w:val="20"/>
        </w:rPr>
        <w:t xml:space="preserve">) in SST </w:t>
      </w:r>
      <w:r w:rsidR="004105B8">
        <w:rPr>
          <w:rFonts w:ascii="Arial" w:hAnsi="Arial" w:cs="Arial"/>
          <w:sz w:val="20"/>
          <w:szCs w:val="20"/>
        </w:rPr>
        <w:t xml:space="preserve">in MPAs </w:t>
      </w:r>
      <w:r w:rsidR="00BE16F6" w:rsidRPr="000F1386">
        <w:rPr>
          <w:rFonts w:ascii="Arial" w:hAnsi="Arial" w:cs="Arial"/>
          <w:sz w:val="20"/>
          <w:szCs w:val="20"/>
        </w:rPr>
        <w:t xml:space="preserve">(blue line) and </w:t>
      </w:r>
      <w:r w:rsidR="005D3A66">
        <w:rPr>
          <w:rFonts w:ascii="Arial" w:hAnsi="Arial" w:cs="Arial"/>
          <w:sz w:val="20"/>
          <w:szCs w:val="20"/>
        </w:rPr>
        <w:t xml:space="preserve">at </w:t>
      </w:r>
      <w:r w:rsidR="00BE16F6" w:rsidRPr="000F1386">
        <w:rPr>
          <w:rFonts w:ascii="Arial" w:hAnsi="Arial" w:cs="Arial"/>
          <w:sz w:val="20"/>
          <w:szCs w:val="20"/>
        </w:rPr>
        <w:t>8456 randomly selected locations (red line). Note the MPAs are clustered near the coasts (</w:t>
      </w:r>
      <w:r w:rsidR="002A0D21">
        <w:rPr>
          <w:rFonts w:ascii="Arial" w:hAnsi="Arial" w:cs="Arial"/>
          <w:sz w:val="20"/>
          <w:szCs w:val="20"/>
        </w:rPr>
        <w:t xml:space="preserve">see </w:t>
      </w:r>
      <w:r w:rsidR="00BE16F6" w:rsidRPr="000F1386">
        <w:rPr>
          <w:rFonts w:ascii="Arial" w:hAnsi="Arial" w:cs="Arial"/>
          <w:sz w:val="20"/>
          <w:szCs w:val="20"/>
        </w:rPr>
        <w:t xml:space="preserve">Fig. 1). </w:t>
      </w:r>
    </w:p>
    <w:p w14:paraId="51D9DDD2" w14:textId="77777777" w:rsidR="00BE16F6" w:rsidRDefault="00BE16F6" w:rsidP="00694E2B">
      <w:pPr>
        <w:spacing w:line="480" w:lineRule="auto"/>
        <w:rPr>
          <w:rFonts w:ascii="Arial" w:hAnsi="Arial" w:cs="Arial"/>
          <w:b/>
          <w:sz w:val="20"/>
          <w:szCs w:val="20"/>
        </w:rPr>
      </w:pPr>
    </w:p>
    <w:p w14:paraId="109FCF5B" w14:textId="5669FA79" w:rsidR="00BE16F6" w:rsidRDefault="00B678FC" w:rsidP="00694E2B">
      <w:pPr>
        <w:spacing w:line="480" w:lineRule="auto"/>
        <w:rPr>
          <w:rFonts w:ascii="Arial" w:hAnsi="Arial" w:cs="Arial"/>
          <w:b/>
          <w:sz w:val="20"/>
          <w:szCs w:val="20"/>
        </w:rPr>
      </w:pPr>
      <w:r>
        <w:rPr>
          <w:rFonts w:ascii="Arial" w:hAnsi="Arial" w:cs="Arial"/>
          <w:b/>
          <w:noProof/>
          <w:sz w:val="20"/>
          <w:szCs w:val="20"/>
        </w:rPr>
        <w:drawing>
          <wp:inline distT="0" distB="0" distL="0" distR="0" wp14:anchorId="2F584252" wp14:editId="5C9623C1">
            <wp:extent cx="3905428" cy="1979418"/>
            <wp:effectExtent l="0" t="0" r="6350" b="1905"/>
            <wp:docPr id="2" name="Picture 2" descr="Macintosh HD:Users:john:Dropbox:MPAs_warming:Graphics:Screen Shot 2016-09-01 at 13.4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ropbox:MPAs_warming:Graphics:Screen Shot 2016-09-01 at 13.45.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602" cy="1984068"/>
                    </a:xfrm>
                    <a:prstGeom prst="rect">
                      <a:avLst/>
                    </a:prstGeom>
                    <a:noFill/>
                    <a:ln>
                      <a:noFill/>
                    </a:ln>
                  </pic:spPr>
                </pic:pic>
              </a:graphicData>
            </a:graphic>
          </wp:inline>
        </w:drawing>
      </w:r>
      <w:r w:rsidR="00710C5B">
        <w:rPr>
          <w:rFonts w:ascii="Arial" w:hAnsi="Arial" w:cs="Arial"/>
          <w:b/>
          <w:noProof/>
          <w:sz w:val="20"/>
          <w:szCs w:val="20"/>
        </w:rPr>
        <w:drawing>
          <wp:inline distT="0" distB="0" distL="0" distR="0" wp14:anchorId="3ABAE0D4" wp14:editId="36A143CF">
            <wp:extent cx="3783986" cy="354223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10 at 12.24.05 PM.png"/>
                    <pic:cNvPicPr/>
                  </pic:nvPicPr>
                  <pic:blipFill>
                    <a:blip r:embed="rId14">
                      <a:extLst>
                        <a:ext uri="{28A0092B-C50C-407E-A947-70E740481C1C}">
                          <a14:useLocalDpi xmlns:a14="http://schemas.microsoft.com/office/drawing/2010/main" val="0"/>
                        </a:ext>
                      </a:extLst>
                    </a:blip>
                    <a:stretch>
                      <a:fillRect/>
                    </a:stretch>
                  </pic:blipFill>
                  <pic:spPr>
                    <a:xfrm>
                      <a:off x="0" y="0"/>
                      <a:ext cx="3784695" cy="3542895"/>
                    </a:xfrm>
                    <a:prstGeom prst="rect">
                      <a:avLst/>
                    </a:prstGeom>
                  </pic:spPr>
                </pic:pic>
              </a:graphicData>
            </a:graphic>
          </wp:inline>
        </w:drawing>
      </w:r>
    </w:p>
    <w:p w14:paraId="5A919299" w14:textId="77777777" w:rsidR="00BE16F6" w:rsidRDefault="00BE16F6" w:rsidP="00694E2B">
      <w:pPr>
        <w:spacing w:line="480" w:lineRule="auto"/>
        <w:rPr>
          <w:rFonts w:ascii="Arial" w:hAnsi="Arial" w:cs="Arial"/>
          <w:b/>
          <w:sz w:val="20"/>
          <w:szCs w:val="20"/>
        </w:rPr>
      </w:pPr>
    </w:p>
    <w:p w14:paraId="1DB1E761" w14:textId="77777777" w:rsidR="00BE16F6" w:rsidRDefault="00BE16F6" w:rsidP="00694E2B">
      <w:pPr>
        <w:spacing w:line="480" w:lineRule="auto"/>
        <w:rPr>
          <w:rFonts w:ascii="Arial" w:hAnsi="Arial" w:cs="Arial"/>
          <w:b/>
          <w:sz w:val="20"/>
          <w:szCs w:val="20"/>
        </w:rPr>
      </w:pPr>
    </w:p>
    <w:p w14:paraId="572449CD" w14:textId="56671F37" w:rsidR="00EF741F" w:rsidRPr="006F43F1" w:rsidRDefault="002C4277" w:rsidP="00694E2B">
      <w:pPr>
        <w:widowControl w:val="0"/>
        <w:autoSpaceDE w:val="0"/>
        <w:autoSpaceDN w:val="0"/>
        <w:adjustRightInd w:val="0"/>
        <w:spacing w:after="240" w:line="480" w:lineRule="auto"/>
        <w:rPr>
          <w:rFonts w:ascii="Arial" w:hAnsi="Arial" w:cs="Arial"/>
          <w:color w:val="1A1A1A"/>
          <w:sz w:val="20"/>
          <w:szCs w:val="20"/>
        </w:rPr>
      </w:pPr>
      <w:r w:rsidRPr="009F5D5F">
        <w:rPr>
          <w:rFonts w:ascii="Arial" w:hAnsi="Arial" w:cs="Arial"/>
          <w:b/>
          <w:sz w:val="20"/>
          <w:szCs w:val="20"/>
        </w:rPr>
        <w:t>Figure 3.</w:t>
      </w:r>
      <w:r>
        <w:rPr>
          <w:rFonts w:ascii="Arial" w:hAnsi="Arial" w:cs="Arial"/>
          <w:sz w:val="20"/>
          <w:szCs w:val="20"/>
        </w:rPr>
        <w:t xml:space="preserve"> </w:t>
      </w:r>
      <w:r w:rsidR="00EF741F" w:rsidRPr="0072588A">
        <w:rPr>
          <w:rFonts w:ascii="Arial" w:hAnsi="Arial" w:cs="Arial"/>
          <w:b/>
          <w:sz w:val="20"/>
          <w:szCs w:val="20"/>
        </w:rPr>
        <w:t xml:space="preserve">Biodiversity change in marine ecoregions of the world </w:t>
      </w:r>
      <w:r w:rsidR="00EE4E14" w:rsidRPr="0072588A">
        <w:rPr>
          <w:rFonts w:ascii="Arial" w:hAnsi="Arial" w:cs="Arial"/>
          <w:b/>
          <w:sz w:val="20"/>
          <w:szCs w:val="20"/>
        </w:rPr>
        <w:t>predicted as a function</w:t>
      </w:r>
      <w:r w:rsidR="00EF741F" w:rsidRPr="0072588A">
        <w:rPr>
          <w:rFonts w:ascii="Arial" w:hAnsi="Arial" w:cs="Arial"/>
          <w:b/>
          <w:sz w:val="20"/>
          <w:szCs w:val="20"/>
        </w:rPr>
        <w:t xml:space="preserve"> of </w:t>
      </w:r>
      <w:r w:rsidR="007761AC" w:rsidRPr="0072588A">
        <w:rPr>
          <w:rFonts w:ascii="Arial" w:hAnsi="Arial" w:cs="Arial"/>
          <w:b/>
          <w:sz w:val="20"/>
          <w:szCs w:val="20"/>
        </w:rPr>
        <w:t xml:space="preserve">exposure </w:t>
      </w:r>
      <w:r w:rsidR="00B678FC" w:rsidRPr="0072588A">
        <w:rPr>
          <w:rFonts w:ascii="Arial" w:hAnsi="Arial" w:cs="Arial"/>
          <w:b/>
          <w:sz w:val="20"/>
          <w:szCs w:val="20"/>
        </w:rPr>
        <w:t xml:space="preserve">and </w:t>
      </w:r>
      <w:r w:rsidR="007761AC" w:rsidRPr="0072588A">
        <w:rPr>
          <w:rFonts w:ascii="Arial" w:hAnsi="Arial" w:cs="Arial"/>
          <w:b/>
          <w:sz w:val="20"/>
          <w:szCs w:val="20"/>
        </w:rPr>
        <w:t xml:space="preserve">sensitivity </w:t>
      </w:r>
      <w:r w:rsidR="00EE4E14" w:rsidRPr="0072588A">
        <w:rPr>
          <w:rFonts w:ascii="Arial" w:hAnsi="Arial" w:cs="Arial"/>
          <w:b/>
          <w:sz w:val="20"/>
          <w:szCs w:val="20"/>
        </w:rPr>
        <w:t>to warming</w:t>
      </w:r>
      <w:r w:rsidR="007761AC" w:rsidRPr="0072588A">
        <w:rPr>
          <w:rFonts w:ascii="Arial" w:hAnsi="Arial" w:cs="Arial"/>
          <w:b/>
          <w:sz w:val="20"/>
          <w:szCs w:val="20"/>
        </w:rPr>
        <w:t>.</w:t>
      </w:r>
      <w:r w:rsidRPr="004C192F">
        <w:rPr>
          <w:rFonts w:ascii="Arial" w:hAnsi="Arial" w:cs="Arial"/>
          <w:b/>
          <w:sz w:val="20"/>
          <w:szCs w:val="20"/>
        </w:rPr>
        <w:t xml:space="preserve"> </w:t>
      </w:r>
      <w:r w:rsidR="00B9532F">
        <w:rPr>
          <w:rFonts w:ascii="Arial" w:hAnsi="Arial" w:cs="Arial"/>
          <w:b/>
          <w:sz w:val="20"/>
          <w:szCs w:val="20"/>
        </w:rPr>
        <w:t>top</w:t>
      </w:r>
      <w:r w:rsidR="00B678FC">
        <w:rPr>
          <w:rFonts w:ascii="Arial" w:hAnsi="Arial" w:cs="Arial"/>
          <w:b/>
          <w:sz w:val="20"/>
          <w:szCs w:val="20"/>
        </w:rPr>
        <w:t xml:space="preserve">, </w:t>
      </w:r>
      <w:r w:rsidR="00B678FC" w:rsidRPr="00B678FC">
        <w:rPr>
          <w:rFonts w:ascii="Arial" w:hAnsi="Arial" w:cs="Arial"/>
          <w:sz w:val="20"/>
          <w:szCs w:val="20"/>
        </w:rPr>
        <w:t xml:space="preserve">Variation in the predicted (A2) increase in maximum SST among ecoregions. </w:t>
      </w:r>
      <w:r w:rsidR="00B678FC">
        <w:rPr>
          <w:rFonts w:ascii="Arial" w:hAnsi="Arial" w:cs="Arial"/>
          <w:sz w:val="20"/>
          <w:szCs w:val="20"/>
        </w:rPr>
        <w:t>Each delineated geographical area is an ecoregion</w:t>
      </w:r>
      <w:r w:rsidR="00F933DD">
        <w:rPr>
          <w:rFonts w:ascii="Arial" w:hAnsi="Arial" w:cs="Arial"/>
          <w:sz w:val="20"/>
          <w:szCs w:val="20"/>
        </w:rPr>
        <w:fldChar w:fldCharType="begin"/>
      </w:r>
      <w:r w:rsidR="00FC3AE3">
        <w:rPr>
          <w:rFonts w:ascii="Arial" w:hAnsi="Arial" w:cs="Arial"/>
          <w:sz w:val="20"/>
          <w:szCs w:val="20"/>
        </w:rPr>
        <w:instrText xml:space="preserve"> ADDIN ZOTERO_ITEM CSL_CITATION {"citationID":"dJw1onTe","properties":{"formattedCitation":"{\\rtf \\super 29\\nosupersub{}}","plainCitation":"29"},"citationItems":[{"id":4547,"uris":["http://zotero.org/users/1013952/items/DHH443H9"],"uri":["http://zotero.org/users/1013952/items/DHH443H9"],"itemData":{"id":4547,"type":"article-journal","title":"Marine Ecoregions of the World: A Bioregionalization of Coastal and Shelf Areas","container-title":"BioScience","page":"573-583","volume":"57","issue":"7","abstract":"The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system.","DOI":"10.1641/B570707","journalAbbreviation":"BioScience","author":[{"family":"Spalding","given":"Mark D."},{"family":"Fox","given":"Helen E."},{"family":"Allen","given":"Gerald R."},{"family":"Davidson","given":"Nick"},{"family":"Ferdaña","given":"Zach A."},{"family":"Finlayson","given":"Max"},{"family":"Halpern","given":"Benjamin S."},{"family":"Jorge","given":"Miguel A."},{"family":"Lombana","given":"Al"},{"family":"Lourie","given":"Sara A."},{"family":"Martin","given":"Kirsten D."},{"family":"McManus","given":"Edmund"},{"family":"Molnar","given":"Jennifer"},{"family":"Recchia","given":"Cheri A."},{"family":"Robertson","given":"James"}],"issued":{"date-parts":[["2007",7,1]]}}}],"schema":"https://github.com/citation-style-language/schema/raw/master/csl-citation.json"} </w:instrText>
      </w:r>
      <w:r w:rsidR="00F933DD">
        <w:rPr>
          <w:rFonts w:ascii="Arial" w:hAnsi="Arial" w:cs="Arial"/>
          <w:sz w:val="20"/>
          <w:szCs w:val="20"/>
        </w:rPr>
        <w:fldChar w:fldCharType="separate"/>
      </w:r>
      <w:r w:rsidR="00FC3AE3" w:rsidRPr="00FC3AE3">
        <w:rPr>
          <w:rFonts w:ascii="Arial" w:eastAsia="Times New Roman" w:hAnsi="Arial" w:cs="Arial"/>
          <w:sz w:val="20"/>
          <w:vertAlign w:val="superscript"/>
        </w:rPr>
        <w:t>29</w:t>
      </w:r>
      <w:r w:rsidR="00F933DD">
        <w:rPr>
          <w:rFonts w:ascii="Arial" w:hAnsi="Arial" w:cs="Arial"/>
          <w:sz w:val="20"/>
          <w:szCs w:val="20"/>
        </w:rPr>
        <w:fldChar w:fldCharType="end"/>
      </w:r>
      <w:r w:rsidR="00B678FC">
        <w:rPr>
          <w:rFonts w:ascii="Arial" w:hAnsi="Arial" w:cs="Arial"/>
          <w:sz w:val="20"/>
          <w:szCs w:val="20"/>
        </w:rPr>
        <w:t xml:space="preserve">. Warming rates are the mean of projected </w:t>
      </w:r>
      <w:r w:rsidR="002A0D21">
        <w:rPr>
          <w:rFonts w:ascii="Arial" w:hAnsi="Arial" w:cs="Arial"/>
          <w:sz w:val="20"/>
          <w:szCs w:val="20"/>
        </w:rPr>
        <w:t xml:space="preserve">rates in </w:t>
      </w:r>
      <w:r w:rsidR="00B678FC">
        <w:rPr>
          <w:rFonts w:ascii="Arial" w:hAnsi="Arial" w:cs="Arial"/>
          <w:sz w:val="20"/>
          <w:szCs w:val="20"/>
        </w:rPr>
        <w:t>MPAs within each ecoregion</w:t>
      </w:r>
      <w:r w:rsidR="00B9532F">
        <w:rPr>
          <w:rFonts w:ascii="Arial" w:hAnsi="Arial" w:cs="Arial"/>
          <w:sz w:val="20"/>
          <w:szCs w:val="20"/>
        </w:rPr>
        <w:t>.</w:t>
      </w:r>
      <w:r w:rsidR="00FD6A58">
        <w:rPr>
          <w:rFonts w:ascii="Arial" w:hAnsi="Arial" w:cs="Arial"/>
          <w:sz w:val="20"/>
          <w:szCs w:val="20"/>
        </w:rPr>
        <w:t xml:space="preserve">  </w:t>
      </w:r>
      <w:r w:rsidR="00B9532F">
        <w:rPr>
          <w:rFonts w:ascii="Arial" w:hAnsi="Arial" w:cs="Arial"/>
          <w:b/>
          <w:sz w:val="20"/>
          <w:szCs w:val="20"/>
        </w:rPr>
        <w:t>bottom</w:t>
      </w:r>
      <w:r w:rsidR="00B678FC">
        <w:rPr>
          <w:rFonts w:ascii="Arial" w:hAnsi="Arial" w:cs="Arial"/>
          <w:b/>
          <w:sz w:val="20"/>
          <w:szCs w:val="20"/>
        </w:rPr>
        <w:t xml:space="preserve">, </w:t>
      </w:r>
      <w:r>
        <w:rPr>
          <w:rFonts w:ascii="Arial" w:hAnsi="Arial" w:cs="Arial"/>
          <w:sz w:val="20"/>
          <w:szCs w:val="20"/>
        </w:rPr>
        <w:t xml:space="preserve">A graphical illustration of how the realized effects of predicted increases in maximum </w:t>
      </w:r>
      <w:r w:rsidR="00615426">
        <w:rPr>
          <w:rFonts w:ascii="Arial" w:hAnsi="Arial" w:cs="Arial"/>
          <w:sz w:val="20"/>
          <w:szCs w:val="20"/>
        </w:rPr>
        <w:t xml:space="preserve">MPA </w:t>
      </w:r>
      <w:r>
        <w:rPr>
          <w:rFonts w:ascii="Arial" w:hAnsi="Arial" w:cs="Arial"/>
          <w:sz w:val="20"/>
          <w:szCs w:val="20"/>
        </w:rPr>
        <w:t>SST</w:t>
      </w:r>
      <w:r w:rsidR="00615426">
        <w:rPr>
          <w:rFonts w:ascii="Arial" w:hAnsi="Arial" w:cs="Arial"/>
          <w:sz w:val="20"/>
          <w:szCs w:val="20"/>
        </w:rPr>
        <w:t>s</w:t>
      </w:r>
      <w:r>
        <w:rPr>
          <w:rFonts w:ascii="Arial" w:hAnsi="Arial" w:cs="Arial"/>
          <w:sz w:val="20"/>
          <w:szCs w:val="20"/>
        </w:rPr>
        <w:t xml:space="preserve"> (under scenario A2) </w:t>
      </w:r>
      <w:r w:rsidR="00615426">
        <w:rPr>
          <w:rFonts w:ascii="Arial" w:hAnsi="Arial" w:cs="Arial"/>
          <w:sz w:val="20"/>
          <w:szCs w:val="20"/>
        </w:rPr>
        <w:t>in different ecoregions depend</w:t>
      </w:r>
      <w:r>
        <w:rPr>
          <w:rFonts w:ascii="Arial" w:hAnsi="Arial" w:cs="Arial"/>
          <w:sz w:val="20"/>
          <w:szCs w:val="20"/>
        </w:rPr>
        <w:t xml:space="preserve"> on the </w:t>
      </w:r>
      <w:r w:rsidR="004476AE" w:rsidRPr="009C088B">
        <w:rPr>
          <w:rFonts w:ascii="Arial" w:hAnsi="Arial" w:cs="Arial"/>
          <w:sz w:val="20"/>
          <w:szCs w:val="20"/>
        </w:rPr>
        <w:t>warming rate (exposure)</w:t>
      </w:r>
      <w:r w:rsidR="004476AE">
        <w:rPr>
          <w:rFonts w:ascii="Arial" w:hAnsi="Arial" w:cs="Arial"/>
          <w:sz w:val="20"/>
          <w:szCs w:val="20"/>
        </w:rPr>
        <w:t xml:space="preserve"> and </w:t>
      </w:r>
      <w:r>
        <w:rPr>
          <w:rFonts w:ascii="Arial" w:hAnsi="Arial" w:cs="Arial"/>
          <w:sz w:val="20"/>
          <w:szCs w:val="20"/>
        </w:rPr>
        <w:t xml:space="preserve">ecoregion-specific warming buffer </w:t>
      </w:r>
      <w:r w:rsidR="00EF741F">
        <w:rPr>
          <w:rFonts w:ascii="Arial" w:hAnsi="Arial" w:cs="Arial"/>
          <w:sz w:val="20"/>
          <w:szCs w:val="20"/>
        </w:rPr>
        <w:t>(sensitivity)</w:t>
      </w:r>
      <w:r>
        <w:rPr>
          <w:rFonts w:ascii="Arial" w:hAnsi="Arial" w:cs="Arial"/>
          <w:sz w:val="20"/>
          <w:szCs w:val="20"/>
        </w:rPr>
        <w:t xml:space="preserve"> </w:t>
      </w:r>
      <w:r w:rsidR="004476AE">
        <w:rPr>
          <w:rFonts w:ascii="Arial" w:hAnsi="Arial" w:cs="Arial"/>
          <w:sz w:val="20"/>
          <w:szCs w:val="20"/>
        </w:rPr>
        <w:t>f</w:t>
      </w:r>
      <w:r w:rsidR="00FD6A58">
        <w:rPr>
          <w:rFonts w:ascii="Arial" w:hAnsi="Arial" w:cs="Arial"/>
          <w:sz w:val="20"/>
          <w:szCs w:val="20"/>
        </w:rPr>
        <w:t xml:space="preserve">or reef fishes and </w:t>
      </w:r>
      <w:r w:rsidR="00FD6A58">
        <w:rPr>
          <w:rFonts w:ascii="Arial" w:hAnsi="Arial" w:cs="Arial"/>
          <w:sz w:val="20"/>
          <w:szCs w:val="20"/>
        </w:rPr>
        <w:lastRenderedPageBreak/>
        <w:t>mobile invertebrates</w:t>
      </w:r>
      <w:r w:rsidRPr="009C088B">
        <w:rPr>
          <w:rFonts w:ascii="Arial" w:hAnsi="Arial" w:cs="Arial"/>
          <w:sz w:val="20"/>
          <w:szCs w:val="20"/>
        </w:rPr>
        <w:t xml:space="preserve">. </w:t>
      </w:r>
      <w:r w:rsidR="00652F1F">
        <w:rPr>
          <w:rFonts w:ascii="Arial" w:hAnsi="Arial" w:cs="Arial"/>
          <w:sz w:val="20"/>
          <w:szCs w:val="20"/>
        </w:rPr>
        <w:t>Maximum warming is the p</w:t>
      </w:r>
      <w:r w:rsidRPr="009C088B">
        <w:rPr>
          <w:rFonts w:ascii="Arial" w:hAnsi="Arial" w:cs="Arial"/>
          <w:sz w:val="20"/>
          <w:szCs w:val="20"/>
        </w:rPr>
        <w:t xml:space="preserve">redicted </w:t>
      </w:r>
      <w:r w:rsidR="00652F1F" w:rsidRPr="009C088B">
        <w:rPr>
          <w:rFonts w:ascii="Arial" w:hAnsi="Arial" w:cs="Arial"/>
          <w:sz w:val="20"/>
          <w:szCs w:val="20"/>
        </w:rPr>
        <w:t xml:space="preserve">mean </w:t>
      </w:r>
      <w:r w:rsidRPr="009C088B">
        <w:rPr>
          <w:rFonts w:ascii="Arial" w:hAnsi="Arial" w:cs="Arial"/>
          <w:sz w:val="20"/>
          <w:szCs w:val="20"/>
        </w:rPr>
        <w:t xml:space="preserve">warming rate </w:t>
      </w:r>
      <w:r w:rsidR="00652F1F">
        <w:rPr>
          <w:rFonts w:ascii="Arial" w:hAnsi="Arial" w:cs="Arial"/>
          <w:sz w:val="20"/>
          <w:szCs w:val="20"/>
        </w:rPr>
        <w:t>for</w:t>
      </w:r>
      <w:r w:rsidRPr="009C088B">
        <w:rPr>
          <w:rFonts w:ascii="Arial" w:hAnsi="Arial" w:cs="Arial"/>
          <w:sz w:val="20"/>
          <w:szCs w:val="20"/>
        </w:rPr>
        <w:t xml:space="preserve"> all MPAs in each ecoregion</w:t>
      </w:r>
      <w:r w:rsidR="00615426" w:rsidRPr="009C088B">
        <w:rPr>
          <w:rFonts w:ascii="Arial" w:hAnsi="Arial" w:cs="Arial"/>
          <w:sz w:val="20"/>
          <w:szCs w:val="20"/>
        </w:rPr>
        <w:t xml:space="preserve"> (see values in Table S1)</w:t>
      </w:r>
      <w:r w:rsidRPr="009C088B">
        <w:rPr>
          <w:rFonts w:ascii="Arial" w:hAnsi="Arial" w:cs="Arial"/>
          <w:sz w:val="20"/>
          <w:szCs w:val="20"/>
        </w:rPr>
        <w:t xml:space="preserve">. </w:t>
      </w:r>
      <w:r w:rsidR="00615426" w:rsidRPr="009C088B">
        <w:rPr>
          <w:rFonts w:ascii="Arial" w:hAnsi="Arial" w:cs="Arial"/>
          <w:sz w:val="20"/>
          <w:szCs w:val="20"/>
        </w:rPr>
        <w:t xml:space="preserve">The </w:t>
      </w:r>
      <w:r w:rsidR="00615426" w:rsidRPr="009C088B">
        <w:rPr>
          <w:rFonts w:ascii="Arial" w:hAnsi="Arial" w:cs="Arial"/>
          <w:color w:val="1A1A1A"/>
          <w:sz w:val="20"/>
          <w:szCs w:val="20"/>
        </w:rPr>
        <w:t>Community Mean Warming Buffer</w:t>
      </w:r>
      <w:r w:rsidR="00FD6A58">
        <w:rPr>
          <w:rFonts w:ascii="Arial" w:hAnsi="Arial" w:cs="Arial"/>
          <w:color w:val="1A1A1A"/>
          <w:sz w:val="20"/>
          <w:szCs w:val="20"/>
        </w:rPr>
        <w:t xml:space="preserve"> (see complete description in the </w:t>
      </w:r>
      <w:commentRangeStart w:id="20"/>
      <w:r w:rsidR="00FD6A58">
        <w:rPr>
          <w:rFonts w:ascii="Arial" w:hAnsi="Arial" w:cs="Arial"/>
          <w:color w:val="1A1A1A"/>
          <w:sz w:val="20"/>
          <w:szCs w:val="20"/>
        </w:rPr>
        <w:t>Supplemental text)</w:t>
      </w:r>
      <w:commentRangeEnd w:id="20"/>
      <w:r w:rsidR="002A0D21">
        <w:rPr>
          <w:rStyle w:val="CommentReference"/>
        </w:rPr>
        <w:commentReference w:id="20"/>
      </w:r>
      <w:r w:rsidR="00615426" w:rsidRPr="009C088B">
        <w:rPr>
          <w:rFonts w:ascii="Arial" w:hAnsi="Arial" w:cs="Arial"/>
          <w:color w:val="1A1A1A"/>
          <w:sz w:val="20"/>
          <w:szCs w:val="20"/>
        </w:rPr>
        <w:t xml:space="preserve"> </w:t>
      </w:r>
      <w:r w:rsidRPr="009C088B">
        <w:rPr>
          <w:rFonts w:ascii="Arial" w:hAnsi="Arial" w:cs="Arial"/>
          <w:sz w:val="20"/>
          <w:szCs w:val="20"/>
        </w:rPr>
        <w:t xml:space="preserve">is the average maximum temperature across the </w:t>
      </w:r>
      <w:r w:rsidR="00615426" w:rsidRPr="009C088B">
        <w:rPr>
          <w:rFonts w:ascii="Arial" w:hAnsi="Arial" w:cs="Arial"/>
          <w:sz w:val="20"/>
          <w:szCs w:val="20"/>
        </w:rPr>
        <w:t xml:space="preserve">geographical </w:t>
      </w:r>
      <w:r w:rsidRPr="009C088B">
        <w:rPr>
          <w:rFonts w:ascii="Arial" w:hAnsi="Arial" w:cs="Arial"/>
          <w:sz w:val="20"/>
          <w:szCs w:val="20"/>
        </w:rPr>
        <w:t xml:space="preserve">ranges </w:t>
      </w:r>
      <w:r w:rsidR="00615426" w:rsidRPr="009C088B">
        <w:rPr>
          <w:rFonts w:ascii="Arial" w:hAnsi="Arial" w:cs="Arial"/>
          <w:sz w:val="20"/>
          <w:szCs w:val="20"/>
        </w:rPr>
        <w:t xml:space="preserve">(determined with </w:t>
      </w:r>
      <w:r w:rsidR="009C088B" w:rsidRPr="009C088B">
        <w:rPr>
          <w:rFonts w:ascii="Arial" w:hAnsi="Arial" w:cs="Arial"/>
          <w:sz w:val="20"/>
          <w:szCs w:val="20"/>
        </w:rPr>
        <w:t xml:space="preserve">2,447 </w:t>
      </w:r>
      <w:r w:rsidR="00615426" w:rsidRPr="009C088B">
        <w:rPr>
          <w:rFonts w:ascii="Arial" w:hAnsi="Arial" w:cs="Arial"/>
          <w:i/>
          <w:sz w:val="20"/>
          <w:szCs w:val="20"/>
        </w:rPr>
        <w:t>in situ</w:t>
      </w:r>
      <w:r w:rsidR="00615426" w:rsidRPr="009C088B">
        <w:rPr>
          <w:rFonts w:ascii="Arial" w:hAnsi="Arial" w:cs="Arial"/>
          <w:sz w:val="20"/>
          <w:szCs w:val="20"/>
        </w:rPr>
        <w:t xml:space="preserve"> surveys</w:t>
      </w:r>
      <w:r w:rsidR="009C088B" w:rsidRPr="009C088B">
        <w:rPr>
          <w:rFonts w:ascii="Arial" w:hAnsi="Arial" w:cs="Arial"/>
          <w:sz w:val="20"/>
          <w:szCs w:val="20"/>
        </w:rPr>
        <w:t xml:space="preserve"> by the Reef Life Survey (RLS) program</w:t>
      </w:r>
      <w:r w:rsidR="00710C5B" w:rsidRPr="000F1386">
        <w:rPr>
          <w:rFonts w:ascii="Arial" w:hAnsi="Arial" w:cs="Arial"/>
          <w:sz w:val="20"/>
          <w:szCs w:val="20"/>
        </w:rPr>
        <w:fldChar w:fldCharType="begin"/>
      </w:r>
      <w:r w:rsidR="00EA617C">
        <w:rPr>
          <w:rFonts w:ascii="Arial" w:hAnsi="Arial" w:cs="Arial"/>
          <w:sz w:val="20"/>
          <w:szCs w:val="20"/>
        </w:rPr>
        <w:instrText xml:space="preserve"> ADDIN ZOTERO_ITEM CSL_CITATION {"citationID":"2bOjNQmE","properties":{"formattedCitation":"{\\rtf \\super 2\\nosupersub{}}","plainCitation":"2"},"citationItems":[{"id":4525,"uris":["http://zotero.org/users/1013952/items/SJVC6MCX"],"uri":["http://zotero.org/users/1013952/items/SJVC6MCX"],"itemData":{"id":4525,"type":"article-journal","title":"Thermal biases and vulnerability to warming in the world’s marine fauna","container-title":"Nature","source":"CrossRef","URL":"http://www.nature.com/doifinder/10.1038/nature16144","DOI":"10.1038/nature16144","ISSN":"0028-0836, 1476-4687","author":[{"family":"Stuart-Smith","given":"Rick D."},{"family":"Edgar","given":"Graham J."},{"family":"Barrett","given":"Neville S."},{"family":"Kininmonth","given":"Stuart J."},{"family":"Bates","given":"Amanda E."}],"issued":{"date-parts":[["2015",11,11]]},"accessed":{"date-parts":[["2016",7,12]]}}}],"schema":"https://github.com/citation-style-language/schema/raw/master/csl-citation.json"} </w:instrText>
      </w:r>
      <w:r w:rsidR="00710C5B" w:rsidRPr="000F1386">
        <w:rPr>
          <w:rFonts w:ascii="Arial" w:hAnsi="Arial" w:cs="Arial"/>
          <w:sz w:val="20"/>
          <w:szCs w:val="20"/>
        </w:rPr>
        <w:fldChar w:fldCharType="separate"/>
      </w:r>
      <w:r w:rsidR="00EA617C" w:rsidRPr="00EA617C">
        <w:rPr>
          <w:rFonts w:ascii="Arial" w:hAnsi="Arial" w:cs="Arial"/>
          <w:noProof/>
          <w:sz w:val="20"/>
          <w:vertAlign w:val="superscript"/>
        </w:rPr>
        <w:t>2</w:t>
      </w:r>
      <w:r w:rsidR="00710C5B" w:rsidRPr="000F1386">
        <w:rPr>
          <w:rFonts w:ascii="Arial" w:hAnsi="Arial" w:cs="Arial"/>
          <w:sz w:val="20"/>
          <w:szCs w:val="20"/>
        </w:rPr>
        <w:fldChar w:fldCharType="end"/>
      </w:r>
      <w:r w:rsidR="00615426" w:rsidRPr="009C088B">
        <w:rPr>
          <w:rFonts w:ascii="Arial" w:hAnsi="Arial" w:cs="Arial"/>
          <w:sz w:val="20"/>
          <w:szCs w:val="20"/>
        </w:rPr>
        <w:t xml:space="preserve">) </w:t>
      </w:r>
      <w:r w:rsidRPr="009C088B">
        <w:rPr>
          <w:rFonts w:ascii="Arial" w:hAnsi="Arial" w:cs="Arial"/>
          <w:sz w:val="20"/>
          <w:szCs w:val="20"/>
        </w:rPr>
        <w:t>of all species in a community minus the present maximum summer</w:t>
      </w:r>
      <w:r w:rsidR="00615426" w:rsidRPr="009C088B">
        <w:rPr>
          <w:rFonts w:ascii="Arial" w:hAnsi="Arial" w:cs="Arial"/>
          <w:sz w:val="20"/>
          <w:szCs w:val="20"/>
        </w:rPr>
        <w:t>time</w:t>
      </w:r>
      <w:r w:rsidRPr="009C088B">
        <w:rPr>
          <w:rFonts w:ascii="Arial" w:hAnsi="Arial" w:cs="Arial"/>
          <w:sz w:val="20"/>
          <w:szCs w:val="20"/>
        </w:rPr>
        <w:t xml:space="preserve"> </w:t>
      </w:r>
      <w:r w:rsidR="00615426" w:rsidRPr="009C088B">
        <w:rPr>
          <w:rFonts w:ascii="Arial" w:hAnsi="Arial" w:cs="Arial"/>
          <w:sz w:val="20"/>
          <w:szCs w:val="20"/>
        </w:rPr>
        <w:t>SST</w:t>
      </w:r>
      <w:commentRangeStart w:id="21"/>
      <w:r w:rsidR="002A0D21">
        <w:rPr>
          <w:rFonts w:ascii="Arial" w:hAnsi="Arial" w:cs="Arial"/>
          <w:sz w:val="20"/>
          <w:szCs w:val="20"/>
        </w:rPr>
        <w:t>; it is</w:t>
      </w:r>
      <w:commentRangeEnd w:id="21"/>
      <w:r w:rsidR="002A0D21">
        <w:rPr>
          <w:rStyle w:val="CommentReference"/>
        </w:rPr>
        <w:commentReference w:id="21"/>
      </w:r>
      <w:r w:rsidR="00E402FA">
        <w:rPr>
          <w:rFonts w:ascii="Arial" w:hAnsi="Arial" w:cs="Arial"/>
          <w:sz w:val="20"/>
          <w:szCs w:val="20"/>
        </w:rPr>
        <w:t xml:space="preserve"> an estimate of how far on average community inhabitants are from their ther</w:t>
      </w:r>
      <w:r w:rsidR="009F5D5F">
        <w:rPr>
          <w:rFonts w:ascii="Arial" w:hAnsi="Arial" w:cs="Arial"/>
          <w:sz w:val="20"/>
          <w:szCs w:val="20"/>
        </w:rPr>
        <w:t>m</w:t>
      </w:r>
      <w:r w:rsidR="00E402FA">
        <w:rPr>
          <w:rFonts w:ascii="Arial" w:hAnsi="Arial" w:cs="Arial"/>
          <w:sz w:val="20"/>
          <w:szCs w:val="20"/>
        </w:rPr>
        <w:t xml:space="preserve">al maxima. </w:t>
      </w:r>
      <w:r w:rsidRPr="009C088B">
        <w:rPr>
          <w:rFonts w:ascii="Arial" w:hAnsi="Arial" w:cs="Arial"/>
          <w:sz w:val="20"/>
          <w:szCs w:val="20"/>
        </w:rPr>
        <w:t>Each point represents an ecoregion</w:t>
      </w:r>
      <w:r w:rsidR="00301A56">
        <w:rPr>
          <w:rFonts w:ascii="Arial" w:hAnsi="Arial" w:cs="Arial"/>
          <w:sz w:val="20"/>
          <w:szCs w:val="20"/>
        </w:rPr>
        <w:t xml:space="preserve"> and the larger circles represent mean values for tropical and temperature ecoregions</w:t>
      </w:r>
      <w:r w:rsidRPr="009C088B">
        <w:rPr>
          <w:rFonts w:ascii="Arial" w:hAnsi="Arial" w:cs="Arial"/>
          <w:sz w:val="20"/>
          <w:szCs w:val="20"/>
        </w:rPr>
        <w:t>.</w:t>
      </w:r>
    </w:p>
    <w:sectPr w:rsidR="00EF741F" w:rsidRPr="006F43F1" w:rsidSect="0054283C">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ard Aronson" w:date="2017-03-17T10:34:00Z" w:initials="RA">
    <w:p w14:paraId="4BF1CDFD" w14:textId="211ADCC1" w:rsidR="00074983" w:rsidRDefault="00074983">
      <w:pPr>
        <w:pStyle w:val="CommentText"/>
      </w:pPr>
      <w:r>
        <w:rPr>
          <w:rStyle w:val="CommentReference"/>
        </w:rPr>
        <w:annotationRef/>
      </w:r>
      <w:r>
        <w:t>Need complete addresses</w:t>
      </w:r>
    </w:p>
  </w:comment>
  <w:comment w:id="2" w:author="John Bruno" w:date="2016-09-03T13:34:00Z" w:initials="JB">
    <w:p w14:paraId="700E1121" w14:textId="24154F78" w:rsidR="00074983" w:rsidRDefault="00074983">
      <w:pPr>
        <w:pStyle w:val="CommentText"/>
      </w:pPr>
      <w:r>
        <w:rPr>
          <w:rStyle w:val="CommentReference"/>
        </w:rPr>
        <w:annotationRef/>
      </w:r>
      <w:r>
        <w:rPr>
          <w:rFonts w:ascii="Arial" w:hAnsi="Arial" w:cs="Arial"/>
          <w:color w:val="1A1A1A"/>
          <w:sz w:val="26"/>
          <w:szCs w:val="26"/>
        </w:rPr>
        <w:t>The rest of the text is typically about 1,500 words long. Any discussion at the end of the text should be as succinct as possible, not repeating previous summary/introduction material, to briefly convey the general relevance of the work.</w:t>
      </w:r>
    </w:p>
  </w:comment>
  <w:comment w:id="12" w:author="Richard Aronson" w:date="2017-03-17T10:47:00Z" w:initials="RA">
    <w:p w14:paraId="6DC012F4" w14:textId="3B56A84B" w:rsidR="00074983" w:rsidRDefault="00074983">
      <w:pPr>
        <w:pStyle w:val="CommentText"/>
      </w:pPr>
      <w:r>
        <w:rPr>
          <w:rStyle w:val="CommentReference"/>
        </w:rPr>
        <w:annotationRef/>
      </w:r>
      <w:r>
        <w:t>I do not see a clear connection between this sentence and the rest of the paragraph.</w:t>
      </w:r>
    </w:p>
  </w:comment>
  <w:comment w:id="16" w:author="Richard Aronson" w:date="2017-03-17T10:50:00Z" w:initials="RA">
    <w:p w14:paraId="734B719A" w14:textId="5AE27423" w:rsidR="00074983" w:rsidRDefault="00074983">
      <w:pPr>
        <w:pStyle w:val="CommentText"/>
      </w:pPr>
      <w:r>
        <w:rPr>
          <w:rStyle w:val="CommentReference"/>
        </w:rPr>
        <w:annotationRef/>
      </w:r>
      <w:r>
        <w:t>Something wrong with this sentence. Cannot follow it.</w:t>
      </w:r>
    </w:p>
  </w:comment>
  <w:comment w:id="20" w:author="Richard Aronson" w:date="2017-03-17T11:07:00Z" w:initials="RA">
    <w:p w14:paraId="44B88207" w14:textId="2A15C1EC" w:rsidR="00074983" w:rsidRDefault="00074983">
      <w:pPr>
        <w:pStyle w:val="CommentText"/>
      </w:pPr>
      <w:r>
        <w:rPr>
          <w:rStyle w:val="CommentReference"/>
        </w:rPr>
        <w:annotationRef/>
      </w:r>
      <w:r>
        <w:t>Please let me edit this before you fire off the paper.</w:t>
      </w:r>
    </w:p>
  </w:comment>
  <w:comment w:id="21" w:author="Richard Aronson" w:date="2017-03-17T11:06:00Z" w:initials="RA">
    <w:p w14:paraId="49011BC8" w14:textId="1E00474B" w:rsidR="00074983" w:rsidRDefault="00074983">
      <w:pPr>
        <w:pStyle w:val="CommentText"/>
      </w:pPr>
      <w:r>
        <w:rPr>
          <w:rStyle w:val="CommentReference"/>
        </w:rPr>
        <w:annotationRef/>
      </w:r>
      <w:r>
        <w:t>Is this rewrite correct, JB?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F1CDFD" w15:done="0"/>
  <w15:commentEx w15:paraId="700E1121" w15:done="0"/>
  <w15:commentEx w15:paraId="6DC012F4" w15:done="0"/>
  <w15:commentEx w15:paraId="734B719A" w15:done="0"/>
  <w15:commentEx w15:paraId="44B88207" w15:done="0"/>
  <w15:commentEx w15:paraId="49011B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A9971" w14:textId="77777777" w:rsidR="00E52282" w:rsidRDefault="00E52282" w:rsidP="00D07286">
      <w:r>
        <w:separator/>
      </w:r>
    </w:p>
  </w:endnote>
  <w:endnote w:type="continuationSeparator" w:id="0">
    <w:p w14:paraId="62DFACBE" w14:textId="77777777" w:rsidR="00E52282" w:rsidRDefault="00E52282" w:rsidP="00D0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681B" w14:textId="77777777" w:rsidR="00074983" w:rsidRDefault="00074983" w:rsidP="000E23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98A296" w14:textId="77777777" w:rsidR="00074983" w:rsidRDefault="000749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187A8" w14:textId="77777777" w:rsidR="00074983" w:rsidRPr="00D07286" w:rsidRDefault="00074983" w:rsidP="000E2307">
    <w:pPr>
      <w:pStyle w:val="Footer"/>
      <w:framePr w:wrap="around" w:vAnchor="text" w:hAnchor="margin" w:xAlign="center" w:y="1"/>
      <w:rPr>
        <w:rStyle w:val="PageNumber"/>
        <w:rFonts w:ascii="Arial" w:hAnsi="Arial" w:cs="Arial"/>
        <w:sz w:val="20"/>
        <w:szCs w:val="20"/>
      </w:rPr>
    </w:pPr>
    <w:r w:rsidRPr="00D07286">
      <w:rPr>
        <w:rStyle w:val="PageNumber"/>
        <w:rFonts w:ascii="Arial" w:hAnsi="Arial" w:cs="Arial"/>
        <w:sz w:val="20"/>
        <w:szCs w:val="20"/>
      </w:rPr>
      <w:fldChar w:fldCharType="begin"/>
    </w:r>
    <w:r w:rsidRPr="00D07286">
      <w:rPr>
        <w:rStyle w:val="PageNumber"/>
        <w:rFonts w:ascii="Arial" w:hAnsi="Arial" w:cs="Arial"/>
        <w:sz w:val="20"/>
        <w:szCs w:val="20"/>
      </w:rPr>
      <w:instrText xml:space="preserve">PAGE  </w:instrText>
    </w:r>
    <w:r w:rsidRPr="00D07286">
      <w:rPr>
        <w:rStyle w:val="PageNumber"/>
        <w:rFonts w:ascii="Arial" w:hAnsi="Arial" w:cs="Arial"/>
        <w:sz w:val="20"/>
        <w:szCs w:val="20"/>
      </w:rPr>
      <w:fldChar w:fldCharType="separate"/>
    </w:r>
    <w:r w:rsidR="00196138">
      <w:rPr>
        <w:rStyle w:val="PageNumber"/>
        <w:rFonts w:ascii="Arial" w:hAnsi="Arial" w:cs="Arial"/>
        <w:noProof/>
        <w:sz w:val="20"/>
        <w:szCs w:val="20"/>
      </w:rPr>
      <w:t>6</w:t>
    </w:r>
    <w:r w:rsidRPr="00D07286">
      <w:rPr>
        <w:rStyle w:val="PageNumber"/>
        <w:rFonts w:ascii="Arial" w:hAnsi="Arial" w:cs="Arial"/>
        <w:sz w:val="20"/>
        <w:szCs w:val="20"/>
      </w:rPr>
      <w:fldChar w:fldCharType="end"/>
    </w:r>
  </w:p>
  <w:p w14:paraId="1A7F2890" w14:textId="77777777" w:rsidR="00074983" w:rsidRDefault="000749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2DBFE" w14:textId="77777777" w:rsidR="00E52282" w:rsidRDefault="00E52282" w:rsidP="00D07286">
      <w:r>
        <w:separator/>
      </w:r>
    </w:p>
  </w:footnote>
  <w:footnote w:type="continuationSeparator" w:id="0">
    <w:p w14:paraId="0D28CE57" w14:textId="77777777" w:rsidR="00E52282" w:rsidRDefault="00E52282" w:rsidP="00D072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BA9F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8473361"/>
    <w:multiLevelType w:val="hybridMultilevel"/>
    <w:tmpl w:val="1EBC5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644EB"/>
    <w:multiLevelType w:val="hybridMultilevel"/>
    <w:tmpl w:val="6B0E7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Aronson">
    <w15:presenceInfo w15:providerId="AD" w15:userId="S-1-5-21-2438295641-2239293672-1739362057-59012"/>
  </w15:person>
  <w15:person w15:author="John Bruno">
    <w15:presenceInfo w15:providerId="None" w15:userId="John Br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9"/>
    <w:rsid w:val="00001A1D"/>
    <w:rsid w:val="000029D0"/>
    <w:rsid w:val="00010448"/>
    <w:rsid w:val="0001247B"/>
    <w:rsid w:val="000135AF"/>
    <w:rsid w:val="000155C1"/>
    <w:rsid w:val="00015F18"/>
    <w:rsid w:val="000368D5"/>
    <w:rsid w:val="00037837"/>
    <w:rsid w:val="00041326"/>
    <w:rsid w:val="00044525"/>
    <w:rsid w:val="00046156"/>
    <w:rsid w:val="00050299"/>
    <w:rsid w:val="000523BB"/>
    <w:rsid w:val="000524F4"/>
    <w:rsid w:val="00056C4E"/>
    <w:rsid w:val="0006025C"/>
    <w:rsid w:val="00063E45"/>
    <w:rsid w:val="00064287"/>
    <w:rsid w:val="000737F5"/>
    <w:rsid w:val="0007419A"/>
    <w:rsid w:val="00074983"/>
    <w:rsid w:val="000755B1"/>
    <w:rsid w:val="0007697E"/>
    <w:rsid w:val="0007789E"/>
    <w:rsid w:val="00080FF9"/>
    <w:rsid w:val="00083B51"/>
    <w:rsid w:val="00085FFB"/>
    <w:rsid w:val="00091FF8"/>
    <w:rsid w:val="00097584"/>
    <w:rsid w:val="000A030E"/>
    <w:rsid w:val="000A409C"/>
    <w:rsid w:val="000B1D65"/>
    <w:rsid w:val="000C14B2"/>
    <w:rsid w:val="000C5003"/>
    <w:rsid w:val="000D2D99"/>
    <w:rsid w:val="000D3C47"/>
    <w:rsid w:val="000D5795"/>
    <w:rsid w:val="000D7511"/>
    <w:rsid w:val="000D7EF3"/>
    <w:rsid w:val="000E21FF"/>
    <w:rsid w:val="000E2307"/>
    <w:rsid w:val="000E264C"/>
    <w:rsid w:val="000E28D6"/>
    <w:rsid w:val="000E52CE"/>
    <w:rsid w:val="000E54B5"/>
    <w:rsid w:val="000E7435"/>
    <w:rsid w:val="000F1386"/>
    <w:rsid w:val="000F5414"/>
    <w:rsid w:val="001009FD"/>
    <w:rsid w:val="0010446B"/>
    <w:rsid w:val="00104D11"/>
    <w:rsid w:val="00107ACC"/>
    <w:rsid w:val="00110CF6"/>
    <w:rsid w:val="00112DC4"/>
    <w:rsid w:val="00113618"/>
    <w:rsid w:val="001151C8"/>
    <w:rsid w:val="0012008C"/>
    <w:rsid w:val="00120B90"/>
    <w:rsid w:val="001233EE"/>
    <w:rsid w:val="00125606"/>
    <w:rsid w:val="0012699B"/>
    <w:rsid w:val="00126DB0"/>
    <w:rsid w:val="00130671"/>
    <w:rsid w:val="001315DA"/>
    <w:rsid w:val="00133788"/>
    <w:rsid w:val="00133D92"/>
    <w:rsid w:val="00141A62"/>
    <w:rsid w:val="00141DA0"/>
    <w:rsid w:val="001423CF"/>
    <w:rsid w:val="00143708"/>
    <w:rsid w:val="00144AAD"/>
    <w:rsid w:val="00145614"/>
    <w:rsid w:val="00145B9F"/>
    <w:rsid w:val="00146FCC"/>
    <w:rsid w:val="00147153"/>
    <w:rsid w:val="001504D2"/>
    <w:rsid w:val="001518A1"/>
    <w:rsid w:val="00152D68"/>
    <w:rsid w:val="00156ED3"/>
    <w:rsid w:val="0016024B"/>
    <w:rsid w:val="001606B9"/>
    <w:rsid w:val="00162964"/>
    <w:rsid w:val="00162F20"/>
    <w:rsid w:val="00162FFB"/>
    <w:rsid w:val="001643E1"/>
    <w:rsid w:val="0016481F"/>
    <w:rsid w:val="0016511A"/>
    <w:rsid w:val="00172C38"/>
    <w:rsid w:val="00173215"/>
    <w:rsid w:val="00175EA4"/>
    <w:rsid w:val="001802AA"/>
    <w:rsid w:val="00180C18"/>
    <w:rsid w:val="00185A58"/>
    <w:rsid w:val="0019150B"/>
    <w:rsid w:val="00191BB9"/>
    <w:rsid w:val="0019364D"/>
    <w:rsid w:val="0019401E"/>
    <w:rsid w:val="00196138"/>
    <w:rsid w:val="00197356"/>
    <w:rsid w:val="00197C93"/>
    <w:rsid w:val="001A10D9"/>
    <w:rsid w:val="001A5208"/>
    <w:rsid w:val="001A52DF"/>
    <w:rsid w:val="001A53E4"/>
    <w:rsid w:val="001A6D40"/>
    <w:rsid w:val="001B16B4"/>
    <w:rsid w:val="001B2933"/>
    <w:rsid w:val="001B3975"/>
    <w:rsid w:val="001C0389"/>
    <w:rsid w:val="001C11BC"/>
    <w:rsid w:val="001C2664"/>
    <w:rsid w:val="001C3BE6"/>
    <w:rsid w:val="001C49B2"/>
    <w:rsid w:val="001C7D2D"/>
    <w:rsid w:val="001D0C7C"/>
    <w:rsid w:val="001D3F6B"/>
    <w:rsid w:val="001D5536"/>
    <w:rsid w:val="001E08AC"/>
    <w:rsid w:val="001E2622"/>
    <w:rsid w:val="001F050C"/>
    <w:rsid w:val="001F2F8D"/>
    <w:rsid w:val="001F324E"/>
    <w:rsid w:val="001F49D1"/>
    <w:rsid w:val="0020463F"/>
    <w:rsid w:val="0021346B"/>
    <w:rsid w:val="002164F4"/>
    <w:rsid w:val="00221028"/>
    <w:rsid w:val="00230FFE"/>
    <w:rsid w:val="00231943"/>
    <w:rsid w:val="00232587"/>
    <w:rsid w:val="00232D7E"/>
    <w:rsid w:val="00240F69"/>
    <w:rsid w:val="00241C55"/>
    <w:rsid w:val="00241D13"/>
    <w:rsid w:val="00244D08"/>
    <w:rsid w:val="00245A3A"/>
    <w:rsid w:val="00250F6E"/>
    <w:rsid w:val="002543B1"/>
    <w:rsid w:val="0025440B"/>
    <w:rsid w:val="00254EC8"/>
    <w:rsid w:val="002575E4"/>
    <w:rsid w:val="002612C9"/>
    <w:rsid w:val="00261481"/>
    <w:rsid w:val="002619A6"/>
    <w:rsid w:val="00264053"/>
    <w:rsid w:val="00266552"/>
    <w:rsid w:val="00267655"/>
    <w:rsid w:val="002678E2"/>
    <w:rsid w:val="002777C6"/>
    <w:rsid w:val="00281F35"/>
    <w:rsid w:val="00282301"/>
    <w:rsid w:val="00283B0C"/>
    <w:rsid w:val="002864B1"/>
    <w:rsid w:val="00290418"/>
    <w:rsid w:val="00290878"/>
    <w:rsid w:val="002910E1"/>
    <w:rsid w:val="002939A8"/>
    <w:rsid w:val="00295B3B"/>
    <w:rsid w:val="00295E7D"/>
    <w:rsid w:val="0029671F"/>
    <w:rsid w:val="002974F5"/>
    <w:rsid w:val="002A0D21"/>
    <w:rsid w:val="002A151D"/>
    <w:rsid w:val="002A21A4"/>
    <w:rsid w:val="002A6D78"/>
    <w:rsid w:val="002B14ED"/>
    <w:rsid w:val="002B5006"/>
    <w:rsid w:val="002B53C4"/>
    <w:rsid w:val="002B7C51"/>
    <w:rsid w:val="002C4277"/>
    <w:rsid w:val="002C56EC"/>
    <w:rsid w:val="002C6031"/>
    <w:rsid w:val="002C62F4"/>
    <w:rsid w:val="002C74E4"/>
    <w:rsid w:val="002D25A8"/>
    <w:rsid w:val="002D2D3A"/>
    <w:rsid w:val="002D3A4F"/>
    <w:rsid w:val="002D6706"/>
    <w:rsid w:val="002E0743"/>
    <w:rsid w:val="002E0FE0"/>
    <w:rsid w:val="002E4D26"/>
    <w:rsid w:val="002E4F4B"/>
    <w:rsid w:val="002E745F"/>
    <w:rsid w:val="002E783F"/>
    <w:rsid w:val="002F14B4"/>
    <w:rsid w:val="002F192F"/>
    <w:rsid w:val="002F2B77"/>
    <w:rsid w:val="002F2DBC"/>
    <w:rsid w:val="00301A56"/>
    <w:rsid w:val="00304B4D"/>
    <w:rsid w:val="00304BE0"/>
    <w:rsid w:val="00306C84"/>
    <w:rsid w:val="00306E4C"/>
    <w:rsid w:val="003071E7"/>
    <w:rsid w:val="0031160B"/>
    <w:rsid w:val="00312DDE"/>
    <w:rsid w:val="00317AC3"/>
    <w:rsid w:val="00320209"/>
    <w:rsid w:val="00325CAF"/>
    <w:rsid w:val="003274F3"/>
    <w:rsid w:val="00332F45"/>
    <w:rsid w:val="0033392E"/>
    <w:rsid w:val="00337C1A"/>
    <w:rsid w:val="00341790"/>
    <w:rsid w:val="003442D8"/>
    <w:rsid w:val="003510A5"/>
    <w:rsid w:val="00353D3C"/>
    <w:rsid w:val="0035746D"/>
    <w:rsid w:val="00364F81"/>
    <w:rsid w:val="00365193"/>
    <w:rsid w:val="003675D5"/>
    <w:rsid w:val="00367913"/>
    <w:rsid w:val="0037019C"/>
    <w:rsid w:val="00371379"/>
    <w:rsid w:val="003761B2"/>
    <w:rsid w:val="00382859"/>
    <w:rsid w:val="003834D6"/>
    <w:rsid w:val="00383914"/>
    <w:rsid w:val="003865FB"/>
    <w:rsid w:val="00392749"/>
    <w:rsid w:val="00395005"/>
    <w:rsid w:val="00396E49"/>
    <w:rsid w:val="003975C5"/>
    <w:rsid w:val="003A087B"/>
    <w:rsid w:val="003A19FF"/>
    <w:rsid w:val="003B01C8"/>
    <w:rsid w:val="003B1AD1"/>
    <w:rsid w:val="003B1C3E"/>
    <w:rsid w:val="003B2728"/>
    <w:rsid w:val="003B320A"/>
    <w:rsid w:val="003B6005"/>
    <w:rsid w:val="003C085B"/>
    <w:rsid w:val="003C1FF3"/>
    <w:rsid w:val="003C452B"/>
    <w:rsid w:val="003C754C"/>
    <w:rsid w:val="003D0077"/>
    <w:rsid w:val="003D0C32"/>
    <w:rsid w:val="003D12E5"/>
    <w:rsid w:val="003D5405"/>
    <w:rsid w:val="003E18C6"/>
    <w:rsid w:val="003E42DF"/>
    <w:rsid w:val="003E46AB"/>
    <w:rsid w:val="003E6341"/>
    <w:rsid w:val="003E6554"/>
    <w:rsid w:val="003E69FD"/>
    <w:rsid w:val="003E7D20"/>
    <w:rsid w:val="003F04FF"/>
    <w:rsid w:val="003F38DC"/>
    <w:rsid w:val="003F511C"/>
    <w:rsid w:val="003F6768"/>
    <w:rsid w:val="0040044D"/>
    <w:rsid w:val="00402AB2"/>
    <w:rsid w:val="00402F59"/>
    <w:rsid w:val="00403B34"/>
    <w:rsid w:val="00407058"/>
    <w:rsid w:val="004105B8"/>
    <w:rsid w:val="004113F8"/>
    <w:rsid w:val="00411615"/>
    <w:rsid w:val="004146B8"/>
    <w:rsid w:val="00416A68"/>
    <w:rsid w:val="00421AA2"/>
    <w:rsid w:val="00421D5B"/>
    <w:rsid w:val="004243C1"/>
    <w:rsid w:val="00425F56"/>
    <w:rsid w:val="0043054A"/>
    <w:rsid w:val="004305AD"/>
    <w:rsid w:val="00432536"/>
    <w:rsid w:val="004332FB"/>
    <w:rsid w:val="00435AD3"/>
    <w:rsid w:val="00436894"/>
    <w:rsid w:val="004430E3"/>
    <w:rsid w:val="004450E3"/>
    <w:rsid w:val="0044561F"/>
    <w:rsid w:val="004476AE"/>
    <w:rsid w:val="004543E3"/>
    <w:rsid w:val="00456780"/>
    <w:rsid w:val="00467195"/>
    <w:rsid w:val="004671B0"/>
    <w:rsid w:val="004703C2"/>
    <w:rsid w:val="004708BA"/>
    <w:rsid w:val="00470A90"/>
    <w:rsid w:val="00473959"/>
    <w:rsid w:val="00474136"/>
    <w:rsid w:val="00474423"/>
    <w:rsid w:val="00476F65"/>
    <w:rsid w:val="00481827"/>
    <w:rsid w:val="0048329A"/>
    <w:rsid w:val="00485500"/>
    <w:rsid w:val="00485A46"/>
    <w:rsid w:val="00486FEA"/>
    <w:rsid w:val="00487D9A"/>
    <w:rsid w:val="004900C2"/>
    <w:rsid w:val="0049140C"/>
    <w:rsid w:val="004956AB"/>
    <w:rsid w:val="004972F0"/>
    <w:rsid w:val="004A1324"/>
    <w:rsid w:val="004A5152"/>
    <w:rsid w:val="004A54ED"/>
    <w:rsid w:val="004A5D64"/>
    <w:rsid w:val="004A60A4"/>
    <w:rsid w:val="004B18AE"/>
    <w:rsid w:val="004C0F54"/>
    <w:rsid w:val="004C28F1"/>
    <w:rsid w:val="004C2CFB"/>
    <w:rsid w:val="004C3555"/>
    <w:rsid w:val="004C50C6"/>
    <w:rsid w:val="004C6B1B"/>
    <w:rsid w:val="004C6E73"/>
    <w:rsid w:val="004D35B3"/>
    <w:rsid w:val="004D366D"/>
    <w:rsid w:val="004E0DA5"/>
    <w:rsid w:val="004E2668"/>
    <w:rsid w:val="004E55F8"/>
    <w:rsid w:val="004E6286"/>
    <w:rsid w:val="004F0FFD"/>
    <w:rsid w:val="004F368B"/>
    <w:rsid w:val="004F6149"/>
    <w:rsid w:val="00500737"/>
    <w:rsid w:val="00500CFB"/>
    <w:rsid w:val="0050288A"/>
    <w:rsid w:val="00506AA4"/>
    <w:rsid w:val="0051538D"/>
    <w:rsid w:val="0051755C"/>
    <w:rsid w:val="00523D70"/>
    <w:rsid w:val="00523F8A"/>
    <w:rsid w:val="00526546"/>
    <w:rsid w:val="005307BC"/>
    <w:rsid w:val="00533CCA"/>
    <w:rsid w:val="005363FF"/>
    <w:rsid w:val="0054283C"/>
    <w:rsid w:val="00544BEB"/>
    <w:rsid w:val="00546EE0"/>
    <w:rsid w:val="00547FF8"/>
    <w:rsid w:val="00550A60"/>
    <w:rsid w:val="005561D0"/>
    <w:rsid w:val="00557751"/>
    <w:rsid w:val="0056508C"/>
    <w:rsid w:val="00565225"/>
    <w:rsid w:val="00565B82"/>
    <w:rsid w:val="00571B70"/>
    <w:rsid w:val="00574172"/>
    <w:rsid w:val="00575EC7"/>
    <w:rsid w:val="00577A7D"/>
    <w:rsid w:val="00582BA7"/>
    <w:rsid w:val="00583A9C"/>
    <w:rsid w:val="00583C08"/>
    <w:rsid w:val="00583DC3"/>
    <w:rsid w:val="0058516D"/>
    <w:rsid w:val="00591138"/>
    <w:rsid w:val="0059720E"/>
    <w:rsid w:val="005974E5"/>
    <w:rsid w:val="005A717B"/>
    <w:rsid w:val="005B2A39"/>
    <w:rsid w:val="005B3426"/>
    <w:rsid w:val="005B4449"/>
    <w:rsid w:val="005B762E"/>
    <w:rsid w:val="005C0052"/>
    <w:rsid w:val="005D3A66"/>
    <w:rsid w:val="005D6B02"/>
    <w:rsid w:val="005E34AC"/>
    <w:rsid w:val="005E374B"/>
    <w:rsid w:val="005E4D93"/>
    <w:rsid w:val="005E6AA6"/>
    <w:rsid w:val="005E6C6A"/>
    <w:rsid w:val="005E73FE"/>
    <w:rsid w:val="005F3EF2"/>
    <w:rsid w:val="00601BBC"/>
    <w:rsid w:val="00602A51"/>
    <w:rsid w:val="006047B5"/>
    <w:rsid w:val="00605440"/>
    <w:rsid w:val="006058EF"/>
    <w:rsid w:val="00615426"/>
    <w:rsid w:val="00624A2E"/>
    <w:rsid w:val="00635C98"/>
    <w:rsid w:val="00637CB8"/>
    <w:rsid w:val="00651318"/>
    <w:rsid w:val="00652F1F"/>
    <w:rsid w:val="00653AA9"/>
    <w:rsid w:val="0065597A"/>
    <w:rsid w:val="006578D5"/>
    <w:rsid w:val="00660067"/>
    <w:rsid w:val="0066328D"/>
    <w:rsid w:val="00664894"/>
    <w:rsid w:val="00666496"/>
    <w:rsid w:val="00667897"/>
    <w:rsid w:val="006743F3"/>
    <w:rsid w:val="00675C61"/>
    <w:rsid w:val="00676F7A"/>
    <w:rsid w:val="00676FE5"/>
    <w:rsid w:val="006811B3"/>
    <w:rsid w:val="00681CE0"/>
    <w:rsid w:val="00683C29"/>
    <w:rsid w:val="0069174F"/>
    <w:rsid w:val="0069242C"/>
    <w:rsid w:val="00694E2B"/>
    <w:rsid w:val="00697C70"/>
    <w:rsid w:val="006A009A"/>
    <w:rsid w:val="006A69B4"/>
    <w:rsid w:val="006A6FC0"/>
    <w:rsid w:val="006A7893"/>
    <w:rsid w:val="006B2640"/>
    <w:rsid w:val="006B5545"/>
    <w:rsid w:val="006B7803"/>
    <w:rsid w:val="006C0A7F"/>
    <w:rsid w:val="006C0E40"/>
    <w:rsid w:val="006C100B"/>
    <w:rsid w:val="006C11D7"/>
    <w:rsid w:val="006C25C8"/>
    <w:rsid w:val="006C3F91"/>
    <w:rsid w:val="006D3E84"/>
    <w:rsid w:val="006D5DF0"/>
    <w:rsid w:val="006D751D"/>
    <w:rsid w:val="006E1238"/>
    <w:rsid w:val="006E1AD2"/>
    <w:rsid w:val="006E26F8"/>
    <w:rsid w:val="006E5384"/>
    <w:rsid w:val="006E6B01"/>
    <w:rsid w:val="006E7D22"/>
    <w:rsid w:val="006F1E9E"/>
    <w:rsid w:val="006F231B"/>
    <w:rsid w:val="006F43F1"/>
    <w:rsid w:val="0070088E"/>
    <w:rsid w:val="00700D7E"/>
    <w:rsid w:val="00707AAF"/>
    <w:rsid w:val="00710B57"/>
    <w:rsid w:val="00710C5B"/>
    <w:rsid w:val="007118DE"/>
    <w:rsid w:val="007138E7"/>
    <w:rsid w:val="007225E4"/>
    <w:rsid w:val="0072494C"/>
    <w:rsid w:val="0072588A"/>
    <w:rsid w:val="007344B9"/>
    <w:rsid w:val="00743442"/>
    <w:rsid w:val="00752CB9"/>
    <w:rsid w:val="00753CC8"/>
    <w:rsid w:val="00753E27"/>
    <w:rsid w:val="0075620E"/>
    <w:rsid w:val="00756532"/>
    <w:rsid w:val="00757AD1"/>
    <w:rsid w:val="00761D2F"/>
    <w:rsid w:val="00765A72"/>
    <w:rsid w:val="00766A67"/>
    <w:rsid w:val="0076756B"/>
    <w:rsid w:val="00771BE6"/>
    <w:rsid w:val="007727B6"/>
    <w:rsid w:val="00775CC1"/>
    <w:rsid w:val="007761AC"/>
    <w:rsid w:val="00776662"/>
    <w:rsid w:val="00776E78"/>
    <w:rsid w:val="00777C98"/>
    <w:rsid w:val="0078198D"/>
    <w:rsid w:val="00781A7A"/>
    <w:rsid w:val="00781E12"/>
    <w:rsid w:val="00793091"/>
    <w:rsid w:val="00795AF3"/>
    <w:rsid w:val="007A05E2"/>
    <w:rsid w:val="007A1C47"/>
    <w:rsid w:val="007B1053"/>
    <w:rsid w:val="007B20CA"/>
    <w:rsid w:val="007B25F8"/>
    <w:rsid w:val="007B618E"/>
    <w:rsid w:val="007C004E"/>
    <w:rsid w:val="007C2A8B"/>
    <w:rsid w:val="007C3418"/>
    <w:rsid w:val="007C3751"/>
    <w:rsid w:val="007C3A7E"/>
    <w:rsid w:val="007C6669"/>
    <w:rsid w:val="007D100C"/>
    <w:rsid w:val="007D1E28"/>
    <w:rsid w:val="007D7014"/>
    <w:rsid w:val="007E03C5"/>
    <w:rsid w:val="007E08CE"/>
    <w:rsid w:val="007E3E21"/>
    <w:rsid w:val="007F0879"/>
    <w:rsid w:val="007F35C1"/>
    <w:rsid w:val="007F6C1D"/>
    <w:rsid w:val="00802BC2"/>
    <w:rsid w:val="008044A1"/>
    <w:rsid w:val="008053AF"/>
    <w:rsid w:val="008061C5"/>
    <w:rsid w:val="00807B99"/>
    <w:rsid w:val="00814F24"/>
    <w:rsid w:val="00815229"/>
    <w:rsid w:val="00820E55"/>
    <w:rsid w:val="00821274"/>
    <w:rsid w:val="00821DE2"/>
    <w:rsid w:val="008232A3"/>
    <w:rsid w:val="00824493"/>
    <w:rsid w:val="00824A3F"/>
    <w:rsid w:val="00824E06"/>
    <w:rsid w:val="008259E5"/>
    <w:rsid w:val="008261E0"/>
    <w:rsid w:val="00827B41"/>
    <w:rsid w:val="00843017"/>
    <w:rsid w:val="00844D02"/>
    <w:rsid w:val="008519D6"/>
    <w:rsid w:val="00853281"/>
    <w:rsid w:val="00854594"/>
    <w:rsid w:val="008561FA"/>
    <w:rsid w:val="008625F8"/>
    <w:rsid w:val="00871011"/>
    <w:rsid w:val="00873A68"/>
    <w:rsid w:val="008751B2"/>
    <w:rsid w:val="0088081E"/>
    <w:rsid w:val="008815F1"/>
    <w:rsid w:val="00884042"/>
    <w:rsid w:val="00884C34"/>
    <w:rsid w:val="0088707B"/>
    <w:rsid w:val="00893A64"/>
    <w:rsid w:val="008A0189"/>
    <w:rsid w:val="008A0716"/>
    <w:rsid w:val="008A4E8C"/>
    <w:rsid w:val="008A4ECB"/>
    <w:rsid w:val="008B19F2"/>
    <w:rsid w:val="008B241C"/>
    <w:rsid w:val="008B29C6"/>
    <w:rsid w:val="008B4EB9"/>
    <w:rsid w:val="008B68DD"/>
    <w:rsid w:val="008B7B71"/>
    <w:rsid w:val="008B7D89"/>
    <w:rsid w:val="008C1A7F"/>
    <w:rsid w:val="008D3F66"/>
    <w:rsid w:val="008D56FA"/>
    <w:rsid w:val="008D59C0"/>
    <w:rsid w:val="008D6A1A"/>
    <w:rsid w:val="008E1ACB"/>
    <w:rsid w:val="008E325D"/>
    <w:rsid w:val="008E36AC"/>
    <w:rsid w:val="008E3736"/>
    <w:rsid w:val="008E4356"/>
    <w:rsid w:val="008F36D4"/>
    <w:rsid w:val="00900252"/>
    <w:rsid w:val="009008A7"/>
    <w:rsid w:val="00902D65"/>
    <w:rsid w:val="00911FD3"/>
    <w:rsid w:val="009143B5"/>
    <w:rsid w:val="00922D81"/>
    <w:rsid w:val="0092383A"/>
    <w:rsid w:val="00924AC6"/>
    <w:rsid w:val="00927ACD"/>
    <w:rsid w:val="0093479B"/>
    <w:rsid w:val="009348C8"/>
    <w:rsid w:val="00934BE6"/>
    <w:rsid w:val="00935521"/>
    <w:rsid w:val="009373D8"/>
    <w:rsid w:val="00937C7E"/>
    <w:rsid w:val="00937F00"/>
    <w:rsid w:val="009403B9"/>
    <w:rsid w:val="00943F30"/>
    <w:rsid w:val="00946711"/>
    <w:rsid w:val="0095053C"/>
    <w:rsid w:val="00955BD9"/>
    <w:rsid w:val="009600EB"/>
    <w:rsid w:val="009621DE"/>
    <w:rsid w:val="00962CEB"/>
    <w:rsid w:val="00964186"/>
    <w:rsid w:val="00971983"/>
    <w:rsid w:val="00973DA7"/>
    <w:rsid w:val="009768A9"/>
    <w:rsid w:val="009804AB"/>
    <w:rsid w:val="00980CD2"/>
    <w:rsid w:val="009819FB"/>
    <w:rsid w:val="00985BA1"/>
    <w:rsid w:val="00985C4C"/>
    <w:rsid w:val="00987310"/>
    <w:rsid w:val="00990F9B"/>
    <w:rsid w:val="009931EB"/>
    <w:rsid w:val="009A0116"/>
    <w:rsid w:val="009A6169"/>
    <w:rsid w:val="009B5D94"/>
    <w:rsid w:val="009C088B"/>
    <w:rsid w:val="009C1662"/>
    <w:rsid w:val="009D3317"/>
    <w:rsid w:val="009D4477"/>
    <w:rsid w:val="009E20B1"/>
    <w:rsid w:val="009E2CC7"/>
    <w:rsid w:val="009E2F11"/>
    <w:rsid w:val="009E438A"/>
    <w:rsid w:val="009E4742"/>
    <w:rsid w:val="009E7BC2"/>
    <w:rsid w:val="009F5D5F"/>
    <w:rsid w:val="009F7040"/>
    <w:rsid w:val="009F7307"/>
    <w:rsid w:val="009F7463"/>
    <w:rsid w:val="009F7AD8"/>
    <w:rsid w:val="00A06C00"/>
    <w:rsid w:val="00A11616"/>
    <w:rsid w:val="00A11E85"/>
    <w:rsid w:val="00A1240A"/>
    <w:rsid w:val="00A16318"/>
    <w:rsid w:val="00A17C5F"/>
    <w:rsid w:val="00A236EE"/>
    <w:rsid w:val="00A30562"/>
    <w:rsid w:val="00A32965"/>
    <w:rsid w:val="00A3517A"/>
    <w:rsid w:val="00A355D3"/>
    <w:rsid w:val="00A363E5"/>
    <w:rsid w:val="00A368F9"/>
    <w:rsid w:val="00A42032"/>
    <w:rsid w:val="00A42B83"/>
    <w:rsid w:val="00A46483"/>
    <w:rsid w:val="00A46740"/>
    <w:rsid w:val="00A473AA"/>
    <w:rsid w:val="00A5166D"/>
    <w:rsid w:val="00A53339"/>
    <w:rsid w:val="00A555DB"/>
    <w:rsid w:val="00A571E0"/>
    <w:rsid w:val="00A63218"/>
    <w:rsid w:val="00A63612"/>
    <w:rsid w:val="00A63788"/>
    <w:rsid w:val="00A65152"/>
    <w:rsid w:val="00A662A2"/>
    <w:rsid w:val="00A67B98"/>
    <w:rsid w:val="00A737A1"/>
    <w:rsid w:val="00A752FF"/>
    <w:rsid w:val="00A75CC9"/>
    <w:rsid w:val="00A76F22"/>
    <w:rsid w:val="00A80E25"/>
    <w:rsid w:val="00A851AE"/>
    <w:rsid w:val="00A85B79"/>
    <w:rsid w:val="00A86149"/>
    <w:rsid w:val="00A87560"/>
    <w:rsid w:val="00A905C3"/>
    <w:rsid w:val="00A92D8E"/>
    <w:rsid w:val="00A95DC4"/>
    <w:rsid w:val="00A962B1"/>
    <w:rsid w:val="00A97A7B"/>
    <w:rsid w:val="00AA1EE6"/>
    <w:rsid w:val="00AA4B51"/>
    <w:rsid w:val="00AA61A8"/>
    <w:rsid w:val="00AB1AD2"/>
    <w:rsid w:val="00AC161A"/>
    <w:rsid w:val="00AC55F4"/>
    <w:rsid w:val="00AD18EA"/>
    <w:rsid w:val="00AD2D68"/>
    <w:rsid w:val="00AD5378"/>
    <w:rsid w:val="00AD6968"/>
    <w:rsid w:val="00AD7781"/>
    <w:rsid w:val="00AE240D"/>
    <w:rsid w:val="00AE3772"/>
    <w:rsid w:val="00AE5372"/>
    <w:rsid w:val="00AE6884"/>
    <w:rsid w:val="00AE6C05"/>
    <w:rsid w:val="00AF6831"/>
    <w:rsid w:val="00B009AF"/>
    <w:rsid w:val="00B01259"/>
    <w:rsid w:val="00B01700"/>
    <w:rsid w:val="00B034CE"/>
    <w:rsid w:val="00B05593"/>
    <w:rsid w:val="00B05F6E"/>
    <w:rsid w:val="00B072A6"/>
    <w:rsid w:val="00B136F4"/>
    <w:rsid w:val="00B13B44"/>
    <w:rsid w:val="00B152FA"/>
    <w:rsid w:val="00B22539"/>
    <w:rsid w:val="00B24BF5"/>
    <w:rsid w:val="00B24CBC"/>
    <w:rsid w:val="00B27063"/>
    <w:rsid w:val="00B27E80"/>
    <w:rsid w:val="00B30A74"/>
    <w:rsid w:val="00B311AA"/>
    <w:rsid w:val="00B3193A"/>
    <w:rsid w:val="00B31BC8"/>
    <w:rsid w:val="00B32778"/>
    <w:rsid w:val="00B34B30"/>
    <w:rsid w:val="00B40A8A"/>
    <w:rsid w:val="00B40B27"/>
    <w:rsid w:val="00B446C1"/>
    <w:rsid w:val="00B505CC"/>
    <w:rsid w:val="00B52A40"/>
    <w:rsid w:val="00B563CE"/>
    <w:rsid w:val="00B567D3"/>
    <w:rsid w:val="00B57738"/>
    <w:rsid w:val="00B61B57"/>
    <w:rsid w:val="00B6202C"/>
    <w:rsid w:val="00B66325"/>
    <w:rsid w:val="00B666BC"/>
    <w:rsid w:val="00B666CE"/>
    <w:rsid w:val="00B6687D"/>
    <w:rsid w:val="00B66ED7"/>
    <w:rsid w:val="00B672D7"/>
    <w:rsid w:val="00B678FC"/>
    <w:rsid w:val="00B73854"/>
    <w:rsid w:val="00B812D4"/>
    <w:rsid w:val="00B83BAA"/>
    <w:rsid w:val="00B87F22"/>
    <w:rsid w:val="00B935AE"/>
    <w:rsid w:val="00B948E5"/>
    <w:rsid w:val="00B9532F"/>
    <w:rsid w:val="00B96DA2"/>
    <w:rsid w:val="00B96EC6"/>
    <w:rsid w:val="00B9720A"/>
    <w:rsid w:val="00BA11B6"/>
    <w:rsid w:val="00BA17D6"/>
    <w:rsid w:val="00BA2911"/>
    <w:rsid w:val="00BA3134"/>
    <w:rsid w:val="00BA34E9"/>
    <w:rsid w:val="00BA5FB6"/>
    <w:rsid w:val="00BA6B01"/>
    <w:rsid w:val="00BB0F75"/>
    <w:rsid w:val="00BB107B"/>
    <w:rsid w:val="00BB224F"/>
    <w:rsid w:val="00BB3321"/>
    <w:rsid w:val="00BB4702"/>
    <w:rsid w:val="00BB607C"/>
    <w:rsid w:val="00BB6543"/>
    <w:rsid w:val="00BB785E"/>
    <w:rsid w:val="00BC0554"/>
    <w:rsid w:val="00BC3849"/>
    <w:rsid w:val="00BC4FB7"/>
    <w:rsid w:val="00BC5AB6"/>
    <w:rsid w:val="00BC5AFB"/>
    <w:rsid w:val="00BC6D85"/>
    <w:rsid w:val="00BD26AD"/>
    <w:rsid w:val="00BD3E66"/>
    <w:rsid w:val="00BD559A"/>
    <w:rsid w:val="00BD7328"/>
    <w:rsid w:val="00BD75A5"/>
    <w:rsid w:val="00BE16F6"/>
    <w:rsid w:val="00BE1822"/>
    <w:rsid w:val="00BE1BE1"/>
    <w:rsid w:val="00BE243C"/>
    <w:rsid w:val="00BE2B40"/>
    <w:rsid w:val="00BE3C21"/>
    <w:rsid w:val="00BF15F2"/>
    <w:rsid w:val="00BF2C31"/>
    <w:rsid w:val="00BF5917"/>
    <w:rsid w:val="00BF71F5"/>
    <w:rsid w:val="00C014EC"/>
    <w:rsid w:val="00C01C23"/>
    <w:rsid w:val="00C01C83"/>
    <w:rsid w:val="00C04C81"/>
    <w:rsid w:val="00C06710"/>
    <w:rsid w:val="00C1101D"/>
    <w:rsid w:val="00C127FD"/>
    <w:rsid w:val="00C16B81"/>
    <w:rsid w:val="00C20218"/>
    <w:rsid w:val="00C268A3"/>
    <w:rsid w:val="00C26AB9"/>
    <w:rsid w:val="00C26ADC"/>
    <w:rsid w:val="00C3180E"/>
    <w:rsid w:val="00C33DB3"/>
    <w:rsid w:val="00C35736"/>
    <w:rsid w:val="00C401D5"/>
    <w:rsid w:val="00C412AF"/>
    <w:rsid w:val="00C436AF"/>
    <w:rsid w:val="00C54037"/>
    <w:rsid w:val="00C55D1C"/>
    <w:rsid w:val="00C55FB1"/>
    <w:rsid w:val="00C565A5"/>
    <w:rsid w:val="00C56B35"/>
    <w:rsid w:val="00C57418"/>
    <w:rsid w:val="00C61488"/>
    <w:rsid w:val="00C61F62"/>
    <w:rsid w:val="00C622A6"/>
    <w:rsid w:val="00C63F1A"/>
    <w:rsid w:val="00C64E4D"/>
    <w:rsid w:val="00C65EE3"/>
    <w:rsid w:val="00C65F29"/>
    <w:rsid w:val="00C70292"/>
    <w:rsid w:val="00C721E6"/>
    <w:rsid w:val="00C7421D"/>
    <w:rsid w:val="00C76FC7"/>
    <w:rsid w:val="00C7703B"/>
    <w:rsid w:val="00C830A9"/>
    <w:rsid w:val="00C8411B"/>
    <w:rsid w:val="00C9088F"/>
    <w:rsid w:val="00C9101D"/>
    <w:rsid w:val="00C95106"/>
    <w:rsid w:val="00C95F77"/>
    <w:rsid w:val="00C9640C"/>
    <w:rsid w:val="00CA2773"/>
    <w:rsid w:val="00CA3FA1"/>
    <w:rsid w:val="00CA59C5"/>
    <w:rsid w:val="00CA78EA"/>
    <w:rsid w:val="00CB0F41"/>
    <w:rsid w:val="00CB1635"/>
    <w:rsid w:val="00CB7004"/>
    <w:rsid w:val="00CC0465"/>
    <w:rsid w:val="00CC0DB3"/>
    <w:rsid w:val="00CC35C5"/>
    <w:rsid w:val="00CC3C32"/>
    <w:rsid w:val="00CD0DE9"/>
    <w:rsid w:val="00CD10C9"/>
    <w:rsid w:val="00CD6D25"/>
    <w:rsid w:val="00CE0806"/>
    <w:rsid w:val="00CE2068"/>
    <w:rsid w:val="00CE4E2E"/>
    <w:rsid w:val="00CF1213"/>
    <w:rsid w:val="00CF32B3"/>
    <w:rsid w:val="00CF335A"/>
    <w:rsid w:val="00CF590F"/>
    <w:rsid w:val="00D00770"/>
    <w:rsid w:val="00D00781"/>
    <w:rsid w:val="00D008DD"/>
    <w:rsid w:val="00D03157"/>
    <w:rsid w:val="00D03DED"/>
    <w:rsid w:val="00D07286"/>
    <w:rsid w:val="00D13D72"/>
    <w:rsid w:val="00D16406"/>
    <w:rsid w:val="00D176C8"/>
    <w:rsid w:val="00D235E1"/>
    <w:rsid w:val="00D25E1E"/>
    <w:rsid w:val="00D27178"/>
    <w:rsid w:val="00D27648"/>
    <w:rsid w:val="00D32DEC"/>
    <w:rsid w:val="00D3538C"/>
    <w:rsid w:val="00D3756C"/>
    <w:rsid w:val="00D42DC7"/>
    <w:rsid w:val="00D43F31"/>
    <w:rsid w:val="00D46322"/>
    <w:rsid w:val="00D52B79"/>
    <w:rsid w:val="00D55978"/>
    <w:rsid w:val="00D55E5E"/>
    <w:rsid w:val="00D56A56"/>
    <w:rsid w:val="00D60990"/>
    <w:rsid w:val="00D63E80"/>
    <w:rsid w:val="00D72949"/>
    <w:rsid w:val="00D74AC2"/>
    <w:rsid w:val="00D7574C"/>
    <w:rsid w:val="00D75F3A"/>
    <w:rsid w:val="00D77E6F"/>
    <w:rsid w:val="00D81EA8"/>
    <w:rsid w:val="00D86BF9"/>
    <w:rsid w:val="00D9017C"/>
    <w:rsid w:val="00D90572"/>
    <w:rsid w:val="00D90DBF"/>
    <w:rsid w:val="00D911E4"/>
    <w:rsid w:val="00D93404"/>
    <w:rsid w:val="00D944DD"/>
    <w:rsid w:val="00D96002"/>
    <w:rsid w:val="00D97E8E"/>
    <w:rsid w:val="00DB2CCE"/>
    <w:rsid w:val="00DB4F1C"/>
    <w:rsid w:val="00DC009B"/>
    <w:rsid w:val="00DC00AF"/>
    <w:rsid w:val="00DC2C27"/>
    <w:rsid w:val="00DC7035"/>
    <w:rsid w:val="00DC7762"/>
    <w:rsid w:val="00DD03A5"/>
    <w:rsid w:val="00DD4B72"/>
    <w:rsid w:val="00DD7C60"/>
    <w:rsid w:val="00DE0ADA"/>
    <w:rsid w:val="00DE1A56"/>
    <w:rsid w:val="00DF0659"/>
    <w:rsid w:val="00DF1DD6"/>
    <w:rsid w:val="00DF7359"/>
    <w:rsid w:val="00DF746D"/>
    <w:rsid w:val="00E01A84"/>
    <w:rsid w:val="00E028D1"/>
    <w:rsid w:val="00E04814"/>
    <w:rsid w:val="00E05406"/>
    <w:rsid w:val="00E122C7"/>
    <w:rsid w:val="00E13487"/>
    <w:rsid w:val="00E1352C"/>
    <w:rsid w:val="00E13C76"/>
    <w:rsid w:val="00E14F5A"/>
    <w:rsid w:val="00E217AA"/>
    <w:rsid w:val="00E25BF4"/>
    <w:rsid w:val="00E34602"/>
    <w:rsid w:val="00E346DE"/>
    <w:rsid w:val="00E402FA"/>
    <w:rsid w:val="00E41E0C"/>
    <w:rsid w:val="00E430D7"/>
    <w:rsid w:val="00E4632A"/>
    <w:rsid w:val="00E46889"/>
    <w:rsid w:val="00E47CC7"/>
    <w:rsid w:val="00E52282"/>
    <w:rsid w:val="00E629AB"/>
    <w:rsid w:val="00E63FA3"/>
    <w:rsid w:val="00E6490C"/>
    <w:rsid w:val="00E66EEF"/>
    <w:rsid w:val="00E7069A"/>
    <w:rsid w:val="00E7269B"/>
    <w:rsid w:val="00E73AA7"/>
    <w:rsid w:val="00E74F92"/>
    <w:rsid w:val="00E8080B"/>
    <w:rsid w:val="00E852D5"/>
    <w:rsid w:val="00E873DE"/>
    <w:rsid w:val="00E94B0D"/>
    <w:rsid w:val="00E94F52"/>
    <w:rsid w:val="00E95BB3"/>
    <w:rsid w:val="00E96375"/>
    <w:rsid w:val="00E97730"/>
    <w:rsid w:val="00EA075E"/>
    <w:rsid w:val="00EA19B0"/>
    <w:rsid w:val="00EA2BDE"/>
    <w:rsid w:val="00EA351E"/>
    <w:rsid w:val="00EA5003"/>
    <w:rsid w:val="00EA556A"/>
    <w:rsid w:val="00EA617C"/>
    <w:rsid w:val="00EB1F4C"/>
    <w:rsid w:val="00EB2CC1"/>
    <w:rsid w:val="00EB386E"/>
    <w:rsid w:val="00EB4C77"/>
    <w:rsid w:val="00EB632E"/>
    <w:rsid w:val="00EB6920"/>
    <w:rsid w:val="00EC08EE"/>
    <w:rsid w:val="00EC579A"/>
    <w:rsid w:val="00EC6086"/>
    <w:rsid w:val="00ED325C"/>
    <w:rsid w:val="00EE1ADC"/>
    <w:rsid w:val="00EE364E"/>
    <w:rsid w:val="00EE3DA3"/>
    <w:rsid w:val="00EE4E14"/>
    <w:rsid w:val="00EF0FF8"/>
    <w:rsid w:val="00EF1313"/>
    <w:rsid w:val="00EF3127"/>
    <w:rsid w:val="00EF4961"/>
    <w:rsid w:val="00EF5149"/>
    <w:rsid w:val="00EF741F"/>
    <w:rsid w:val="00F05EB4"/>
    <w:rsid w:val="00F068C8"/>
    <w:rsid w:val="00F12730"/>
    <w:rsid w:val="00F13EF5"/>
    <w:rsid w:val="00F14223"/>
    <w:rsid w:val="00F14391"/>
    <w:rsid w:val="00F22A3F"/>
    <w:rsid w:val="00F22BD3"/>
    <w:rsid w:val="00F233A6"/>
    <w:rsid w:val="00F27554"/>
    <w:rsid w:val="00F27E3F"/>
    <w:rsid w:val="00F305D4"/>
    <w:rsid w:val="00F30F29"/>
    <w:rsid w:val="00F33FF5"/>
    <w:rsid w:val="00F344C2"/>
    <w:rsid w:val="00F37313"/>
    <w:rsid w:val="00F43CBF"/>
    <w:rsid w:val="00F47DCA"/>
    <w:rsid w:val="00F50FB5"/>
    <w:rsid w:val="00F5195F"/>
    <w:rsid w:val="00F521B5"/>
    <w:rsid w:val="00F53663"/>
    <w:rsid w:val="00F56AC6"/>
    <w:rsid w:val="00F60188"/>
    <w:rsid w:val="00F67301"/>
    <w:rsid w:val="00F73476"/>
    <w:rsid w:val="00F74651"/>
    <w:rsid w:val="00F772A0"/>
    <w:rsid w:val="00F8099B"/>
    <w:rsid w:val="00F811FA"/>
    <w:rsid w:val="00F933DD"/>
    <w:rsid w:val="00F96EF6"/>
    <w:rsid w:val="00F97E01"/>
    <w:rsid w:val="00FA055D"/>
    <w:rsid w:val="00FA419F"/>
    <w:rsid w:val="00FA4220"/>
    <w:rsid w:val="00FA4DDF"/>
    <w:rsid w:val="00FA5BF1"/>
    <w:rsid w:val="00FA61A9"/>
    <w:rsid w:val="00FA61BE"/>
    <w:rsid w:val="00FA705F"/>
    <w:rsid w:val="00FB1083"/>
    <w:rsid w:val="00FB6585"/>
    <w:rsid w:val="00FB7A83"/>
    <w:rsid w:val="00FC2B7D"/>
    <w:rsid w:val="00FC2F1A"/>
    <w:rsid w:val="00FC3AE3"/>
    <w:rsid w:val="00FC466F"/>
    <w:rsid w:val="00FC5C0E"/>
    <w:rsid w:val="00FD2784"/>
    <w:rsid w:val="00FD29AD"/>
    <w:rsid w:val="00FD4E86"/>
    <w:rsid w:val="00FD4F73"/>
    <w:rsid w:val="00FD6A58"/>
    <w:rsid w:val="00FD746A"/>
    <w:rsid w:val="00FE0AA7"/>
    <w:rsid w:val="00FE3BA0"/>
    <w:rsid w:val="00FE4F7F"/>
    <w:rsid w:val="00FE5C1E"/>
    <w:rsid w:val="00FE5EAC"/>
    <w:rsid w:val="00FE61AB"/>
    <w:rsid w:val="00FE62B1"/>
    <w:rsid w:val="00FE6CA2"/>
    <w:rsid w:val="00FF35ED"/>
    <w:rsid w:val="00FF5CC0"/>
    <w:rsid w:val="00FF7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7F00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757AD1"/>
    <w:pPr>
      <w:suppressLineNumbers/>
      <w:spacing w:line="480" w:lineRule="auto"/>
    </w:pPr>
    <w:rPr>
      <w:rFonts w:ascii="Arial" w:eastAsia="ヒラギノ角ゴ Pro W3" w:hAnsi="Arial" w:cs="Arial"/>
      <w:b/>
      <w:color w:val="000000"/>
      <w:sz w:val="28"/>
      <w:szCs w:val="28"/>
    </w:rPr>
  </w:style>
  <w:style w:type="character" w:styleId="CommentReference">
    <w:name w:val="annotation reference"/>
    <w:basedOn w:val="DefaultParagraphFont"/>
    <w:uiPriority w:val="99"/>
    <w:semiHidden/>
    <w:unhideWhenUsed/>
    <w:rsid w:val="001423CF"/>
    <w:rPr>
      <w:sz w:val="18"/>
      <w:szCs w:val="18"/>
    </w:rPr>
  </w:style>
  <w:style w:type="paragraph" w:styleId="CommentText">
    <w:name w:val="annotation text"/>
    <w:basedOn w:val="Normal"/>
    <w:link w:val="CommentTextChar"/>
    <w:uiPriority w:val="99"/>
    <w:unhideWhenUsed/>
    <w:rsid w:val="001423CF"/>
  </w:style>
  <w:style w:type="character" w:customStyle="1" w:styleId="CommentTextChar">
    <w:name w:val="Comment Text Char"/>
    <w:basedOn w:val="DefaultParagraphFont"/>
    <w:link w:val="CommentText"/>
    <w:uiPriority w:val="99"/>
    <w:rsid w:val="001423CF"/>
  </w:style>
  <w:style w:type="paragraph" w:styleId="CommentSubject">
    <w:name w:val="annotation subject"/>
    <w:basedOn w:val="CommentText"/>
    <w:next w:val="CommentText"/>
    <w:link w:val="CommentSubjectChar"/>
    <w:uiPriority w:val="99"/>
    <w:semiHidden/>
    <w:unhideWhenUsed/>
    <w:rsid w:val="001423CF"/>
    <w:rPr>
      <w:b/>
      <w:bCs/>
      <w:sz w:val="20"/>
      <w:szCs w:val="20"/>
    </w:rPr>
  </w:style>
  <w:style w:type="character" w:customStyle="1" w:styleId="CommentSubjectChar">
    <w:name w:val="Comment Subject Char"/>
    <w:basedOn w:val="CommentTextChar"/>
    <w:link w:val="CommentSubject"/>
    <w:uiPriority w:val="99"/>
    <w:semiHidden/>
    <w:rsid w:val="001423CF"/>
    <w:rPr>
      <w:b/>
      <w:bCs/>
      <w:sz w:val="20"/>
      <w:szCs w:val="20"/>
    </w:rPr>
  </w:style>
  <w:style w:type="paragraph" w:styleId="BalloonText">
    <w:name w:val="Balloon Text"/>
    <w:basedOn w:val="Normal"/>
    <w:link w:val="BalloonTextChar"/>
    <w:uiPriority w:val="99"/>
    <w:semiHidden/>
    <w:unhideWhenUsed/>
    <w:rsid w:val="00142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3CF"/>
    <w:rPr>
      <w:rFonts w:ascii="Lucida Grande" w:hAnsi="Lucida Grande" w:cs="Lucida Grande"/>
      <w:sz w:val="18"/>
      <w:szCs w:val="18"/>
    </w:rPr>
  </w:style>
  <w:style w:type="paragraph" w:styleId="ListParagraph">
    <w:name w:val="List Paragraph"/>
    <w:basedOn w:val="Normal"/>
    <w:uiPriority w:val="34"/>
    <w:qFormat/>
    <w:rsid w:val="00487D9A"/>
    <w:pPr>
      <w:ind w:left="720"/>
      <w:contextualSpacing/>
    </w:pPr>
  </w:style>
  <w:style w:type="paragraph" w:styleId="Bibliography">
    <w:name w:val="Bibliography"/>
    <w:basedOn w:val="Normal"/>
    <w:next w:val="Normal"/>
    <w:uiPriority w:val="37"/>
    <w:unhideWhenUsed/>
    <w:rsid w:val="00D52B79"/>
    <w:pPr>
      <w:tabs>
        <w:tab w:val="left" w:pos="260"/>
      </w:tabs>
      <w:spacing w:line="480" w:lineRule="auto"/>
      <w:ind w:left="264" w:hanging="264"/>
    </w:pPr>
  </w:style>
  <w:style w:type="paragraph" w:styleId="Header">
    <w:name w:val="header"/>
    <w:basedOn w:val="Normal"/>
    <w:link w:val="HeaderChar"/>
    <w:uiPriority w:val="99"/>
    <w:unhideWhenUsed/>
    <w:rsid w:val="00D07286"/>
    <w:pPr>
      <w:tabs>
        <w:tab w:val="center" w:pos="4320"/>
        <w:tab w:val="right" w:pos="8640"/>
      </w:tabs>
    </w:pPr>
  </w:style>
  <w:style w:type="character" w:customStyle="1" w:styleId="HeaderChar">
    <w:name w:val="Header Char"/>
    <w:basedOn w:val="DefaultParagraphFont"/>
    <w:link w:val="Header"/>
    <w:uiPriority w:val="99"/>
    <w:rsid w:val="00D07286"/>
  </w:style>
  <w:style w:type="paragraph" w:styleId="Footer">
    <w:name w:val="footer"/>
    <w:basedOn w:val="Normal"/>
    <w:link w:val="FooterChar"/>
    <w:uiPriority w:val="99"/>
    <w:unhideWhenUsed/>
    <w:rsid w:val="00D07286"/>
    <w:pPr>
      <w:tabs>
        <w:tab w:val="center" w:pos="4320"/>
        <w:tab w:val="right" w:pos="8640"/>
      </w:tabs>
    </w:pPr>
  </w:style>
  <w:style w:type="character" w:customStyle="1" w:styleId="FooterChar">
    <w:name w:val="Footer Char"/>
    <w:basedOn w:val="DefaultParagraphFont"/>
    <w:link w:val="Footer"/>
    <w:uiPriority w:val="99"/>
    <w:rsid w:val="00D07286"/>
  </w:style>
  <w:style w:type="character" w:styleId="PageNumber">
    <w:name w:val="page number"/>
    <w:basedOn w:val="DefaultParagraphFont"/>
    <w:uiPriority w:val="99"/>
    <w:semiHidden/>
    <w:unhideWhenUsed/>
    <w:rsid w:val="00D07286"/>
  </w:style>
  <w:style w:type="character" w:styleId="Hyperlink">
    <w:name w:val="Hyperlink"/>
    <w:basedOn w:val="DefaultParagraphFont"/>
    <w:uiPriority w:val="99"/>
    <w:unhideWhenUsed/>
    <w:rsid w:val="000F1386"/>
    <w:rPr>
      <w:color w:val="0000FF" w:themeColor="hyperlink"/>
      <w:u w:val="single"/>
    </w:rPr>
  </w:style>
  <w:style w:type="character" w:styleId="FollowedHyperlink">
    <w:name w:val="FollowedHyperlink"/>
    <w:basedOn w:val="DefaultParagraphFont"/>
    <w:uiPriority w:val="99"/>
    <w:semiHidden/>
    <w:unhideWhenUsed/>
    <w:rsid w:val="00312DDE"/>
    <w:rPr>
      <w:color w:val="800080" w:themeColor="followedHyperlink"/>
      <w:u w:val="single"/>
    </w:rPr>
  </w:style>
  <w:style w:type="table" w:styleId="TableGrid">
    <w:name w:val="Table Grid"/>
    <w:basedOn w:val="TableNormal"/>
    <w:uiPriority w:val="59"/>
    <w:rsid w:val="008840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47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097584"/>
  </w:style>
  <w:style w:type="paragraph" w:customStyle="1" w:styleId="EndNoteBibliography">
    <w:name w:val="EndNote Bibliography"/>
    <w:basedOn w:val="Normal"/>
    <w:link w:val="EndNoteBibliographyChar"/>
    <w:rsid w:val="00EF741F"/>
    <w:pPr>
      <w:spacing w:after="200"/>
    </w:pPr>
    <w:rPr>
      <w:rFonts w:ascii="Times New Roman" w:eastAsiaTheme="minorHAnsi" w:hAnsi="Times New Roman" w:cs="Times New Roman"/>
      <w:noProof/>
      <w:sz w:val="20"/>
      <w:szCs w:val="22"/>
      <w:lang w:val="en-AU" w:eastAsia="en-AU"/>
    </w:rPr>
  </w:style>
  <w:style w:type="character" w:customStyle="1" w:styleId="EndNoteBibliographyChar">
    <w:name w:val="EndNote Bibliography Char"/>
    <w:basedOn w:val="DefaultParagraphFont"/>
    <w:link w:val="EndNoteBibliography"/>
    <w:rsid w:val="00EF741F"/>
    <w:rPr>
      <w:rFonts w:ascii="Times New Roman" w:eastAsiaTheme="minorHAnsi" w:hAnsi="Times New Roman" w:cs="Times New Roman"/>
      <w:noProof/>
      <w:sz w:val="20"/>
      <w:szCs w:val="22"/>
      <w:lang w:val="en-AU" w:eastAsia="en-AU"/>
    </w:rPr>
  </w:style>
  <w:style w:type="paragraph" w:styleId="Revision">
    <w:name w:val="Revision"/>
    <w:hidden/>
    <w:uiPriority w:val="99"/>
    <w:semiHidden/>
    <w:rsid w:val="00F47DCA"/>
  </w:style>
  <w:style w:type="paragraph" w:styleId="NormalWeb">
    <w:name w:val="Normal (Web)"/>
    <w:basedOn w:val="Normal"/>
    <w:uiPriority w:val="99"/>
    <w:semiHidden/>
    <w:unhideWhenUsed/>
    <w:rsid w:val="00A6321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9299">
      <w:bodyDiv w:val="1"/>
      <w:marLeft w:val="0"/>
      <w:marRight w:val="0"/>
      <w:marTop w:val="0"/>
      <w:marBottom w:val="0"/>
      <w:divBdr>
        <w:top w:val="none" w:sz="0" w:space="0" w:color="auto"/>
        <w:left w:val="none" w:sz="0" w:space="0" w:color="auto"/>
        <w:bottom w:val="none" w:sz="0" w:space="0" w:color="auto"/>
        <w:right w:val="none" w:sz="0" w:space="0" w:color="auto"/>
      </w:divBdr>
      <w:divsChild>
        <w:div w:id="1392341720">
          <w:marLeft w:val="0"/>
          <w:marRight w:val="0"/>
          <w:marTop w:val="0"/>
          <w:marBottom w:val="0"/>
          <w:divBdr>
            <w:top w:val="none" w:sz="0" w:space="0" w:color="auto"/>
            <w:left w:val="none" w:sz="0" w:space="0" w:color="auto"/>
            <w:bottom w:val="none" w:sz="0" w:space="0" w:color="auto"/>
            <w:right w:val="none" w:sz="0" w:space="0" w:color="auto"/>
          </w:divBdr>
          <w:divsChild>
            <w:div w:id="519902128">
              <w:marLeft w:val="0"/>
              <w:marRight w:val="0"/>
              <w:marTop w:val="0"/>
              <w:marBottom w:val="0"/>
              <w:divBdr>
                <w:top w:val="none" w:sz="0" w:space="0" w:color="auto"/>
                <w:left w:val="none" w:sz="0" w:space="0" w:color="auto"/>
                <w:bottom w:val="none" w:sz="0" w:space="0" w:color="auto"/>
                <w:right w:val="none" w:sz="0" w:space="0" w:color="auto"/>
              </w:divBdr>
              <w:divsChild>
                <w:div w:id="689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2550">
      <w:bodyDiv w:val="1"/>
      <w:marLeft w:val="0"/>
      <w:marRight w:val="0"/>
      <w:marTop w:val="0"/>
      <w:marBottom w:val="0"/>
      <w:divBdr>
        <w:top w:val="none" w:sz="0" w:space="0" w:color="auto"/>
        <w:left w:val="none" w:sz="0" w:space="0" w:color="auto"/>
        <w:bottom w:val="none" w:sz="0" w:space="0" w:color="auto"/>
        <w:right w:val="none" w:sz="0" w:space="0" w:color="auto"/>
      </w:divBdr>
      <w:divsChild>
        <w:div w:id="955259443">
          <w:marLeft w:val="0"/>
          <w:marRight w:val="0"/>
          <w:marTop w:val="0"/>
          <w:marBottom w:val="0"/>
          <w:divBdr>
            <w:top w:val="none" w:sz="0" w:space="0" w:color="auto"/>
            <w:left w:val="none" w:sz="0" w:space="0" w:color="auto"/>
            <w:bottom w:val="none" w:sz="0" w:space="0" w:color="auto"/>
            <w:right w:val="none" w:sz="0" w:space="0" w:color="auto"/>
          </w:divBdr>
          <w:divsChild>
            <w:div w:id="274026063">
              <w:marLeft w:val="0"/>
              <w:marRight w:val="0"/>
              <w:marTop w:val="0"/>
              <w:marBottom w:val="0"/>
              <w:divBdr>
                <w:top w:val="none" w:sz="0" w:space="0" w:color="auto"/>
                <w:left w:val="none" w:sz="0" w:space="0" w:color="auto"/>
                <w:bottom w:val="none" w:sz="0" w:space="0" w:color="auto"/>
                <w:right w:val="none" w:sz="0" w:space="0" w:color="auto"/>
              </w:divBdr>
              <w:divsChild>
                <w:div w:id="8494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4899">
      <w:bodyDiv w:val="1"/>
      <w:marLeft w:val="0"/>
      <w:marRight w:val="0"/>
      <w:marTop w:val="0"/>
      <w:marBottom w:val="0"/>
      <w:divBdr>
        <w:top w:val="none" w:sz="0" w:space="0" w:color="auto"/>
        <w:left w:val="none" w:sz="0" w:space="0" w:color="auto"/>
        <w:bottom w:val="none" w:sz="0" w:space="0" w:color="auto"/>
        <w:right w:val="none" w:sz="0" w:space="0" w:color="auto"/>
      </w:divBdr>
    </w:div>
    <w:div w:id="1574774823">
      <w:bodyDiv w:val="1"/>
      <w:marLeft w:val="0"/>
      <w:marRight w:val="0"/>
      <w:marTop w:val="0"/>
      <w:marBottom w:val="0"/>
      <w:divBdr>
        <w:top w:val="none" w:sz="0" w:space="0" w:color="auto"/>
        <w:left w:val="none" w:sz="0" w:space="0" w:color="auto"/>
        <w:bottom w:val="none" w:sz="0" w:space="0" w:color="auto"/>
        <w:right w:val="none" w:sz="0" w:space="0" w:color="auto"/>
      </w:divBdr>
      <w:divsChild>
        <w:div w:id="872770813">
          <w:marLeft w:val="0"/>
          <w:marRight w:val="0"/>
          <w:marTop w:val="0"/>
          <w:marBottom w:val="0"/>
          <w:divBdr>
            <w:top w:val="none" w:sz="0" w:space="0" w:color="auto"/>
            <w:left w:val="none" w:sz="0" w:space="0" w:color="auto"/>
            <w:bottom w:val="none" w:sz="0" w:space="0" w:color="auto"/>
            <w:right w:val="none" w:sz="0" w:space="0" w:color="auto"/>
          </w:divBdr>
          <w:divsChild>
            <w:div w:id="1406296075">
              <w:marLeft w:val="0"/>
              <w:marRight w:val="0"/>
              <w:marTop w:val="0"/>
              <w:marBottom w:val="0"/>
              <w:divBdr>
                <w:top w:val="none" w:sz="0" w:space="0" w:color="auto"/>
                <w:left w:val="none" w:sz="0" w:space="0" w:color="auto"/>
                <w:bottom w:val="none" w:sz="0" w:space="0" w:color="auto"/>
                <w:right w:val="none" w:sz="0" w:space="0" w:color="auto"/>
              </w:divBdr>
              <w:divsChild>
                <w:div w:id="5431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89811">
      <w:bodyDiv w:val="1"/>
      <w:marLeft w:val="0"/>
      <w:marRight w:val="0"/>
      <w:marTop w:val="0"/>
      <w:marBottom w:val="0"/>
      <w:divBdr>
        <w:top w:val="none" w:sz="0" w:space="0" w:color="auto"/>
        <w:left w:val="none" w:sz="0" w:space="0" w:color="auto"/>
        <w:bottom w:val="none" w:sz="0" w:space="0" w:color="auto"/>
        <w:right w:val="none" w:sz="0" w:space="0" w:color="auto"/>
      </w:divBdr>
      <w:divsChild>
        <w:div w:id="1374887788">
          <w:marLeft w:val="0"/>
          <w:marRight w:val="0"/>
          <w:marTop w:val="0"/>
          <w:marBottom w:val="0"/>
          <w:divBdr>
            <w:top w:val="none" w:sz="0" w:space="0" w:color="auto"/>
            <w:left w:val="none" w:sz="0" w:space="0" w:color="auto"/>
            <w:bottom w:val="none" w:sz="0" w:space="0" w:color="auto"/>
            <w:right w:val="none" w:sz="0" w:space="0" w:color="auto"/>
          </w:divBdr>
          <w:divsChild>
            <w:div w:id="766274139">
              <w:marLeft w:val="0"/>
              <w:marRight w:val="0"/>
              <w:marTop w:val="0"/>
              <w:marBottom w:val="0"/>
              <w:divBdr>
                <w:top w:val="none" w:sz="0" w:space="0" w:color="auto"/>
                <w:left w:val="none" w:sz="0" w:space="0" w:color="auto"/>
                <w:bottom w:val="none" w:sz="0" w:space="0" w:color="auto"/>
                <w:right w:val="none" w:sz="0" w:space="0" w:color="auto"/>
              </w:divBdr>
              <w:divsChild>
                <w:div w:id="18720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6CE3B-A704-3A45-AFE6-DE413043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10349</Words>
  <Characters>58993</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Bruno</dc:creator>
  <cp:keywords/>
  <dc:description/>
  <cp:lastModifiedBy>John Bruno</cp:lastModifiedBy>
  <cp:revision>42</cp:revision>
  <cp:lastPrinted>2017-04-26T15:12:00Z</cp:lastPrinted>
  <dcterms:created xsi:type="dcterms:W3CDTF">2017-03-17T14:52:00Z</dcterms:created>
  <dcterms:modified xsi:type="dcterms:W3CDTF">2017-04-26T16:02:00Z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id="nWei1PP6"/&gt;&lt;style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2a626ec8-28b9-3e2d-85cf-22dda53f3ca2</vt:lpwstr>
  </property>
  <property fmtid="{D5CDD505-2E9C-101B-9397-08002B2CF9AE}" pid="6" name="Mendeley Citation Style_1">
    <vt:lpwstr>http://www.zotero.org/styles/american-medical-association</vt:lpwstr>
  </property>
</Properties>
</file>