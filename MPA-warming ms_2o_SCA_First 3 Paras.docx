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57A4" w14:textId="3085C425" w:rsidR="008B19F2" w:rsidRDefault="0021763E" w:rsidP="004C58CA">
      <w:pPr>
        <w:pStyle w:val="Body"/>
      </w:pPr>
      <w:r>
        <w:t>Climate Change Threatens t</w:t>
      </w:r>
      <w:r w:rsidR="008B19F2" w:rsidRPr="00757AD1">
        <w:t xml:space="preserve">he </w:t>
      </w:r>
      <w:r w:rsidR="00DB6800">
        <w:t xml:space="preserve">Biodiversity of the </w:t>
      </w:r>
      <w:r w:rsidR="008B19F2" w:rsidRPr="00757AD1">
        <w:t>World’s Marine Protected Areas</w:t>
      </w:r>
    </w:p>
    <w:p w14:paraId="48046A6C" w14:textId="77777777" w:rsidR="0065597A" w:rsidRDefault="0065597A" w:rsidP="0065597A">
      <w:pPr>
        <w:pStyle w:val="Body"/>
        <w:spacing w:line="240" w:lineRule="auto"/>
      </w:pPr>
    </w:p>
    <w:p w14:paraId="590A0BE3" w14:textId="77777777" w:rsidR="004C58CA" w:rsidRPr="00757AD1" w:rsidRDefault="004C58CA" w:rsidP="0065597A">
      <w:pPr>
        <w:pStyle w:val="Body"/>
        <w:spacing w:line="240" w:lineRule="auto"/>
      </w:pPr>
    </w:p>
    <w:p w14:paraId="231C5C99" w14:textId="326BC7E6" w:rsidR="00E41E0C" w:rsidRPr="0065597A" w:rsidRDefault="008B68DD" w:rsidP="0065597A">
      <w:pPr>
        <w:widowControl w:val="0"/>
        <w:tabs>
          <w:tab w:val="left" w:pos="220"/>
          <w:tab w:val="left" w:pos="720"/>
        </w:tabs>
        <w:autoSpaceDE w:val="0"/>
        <w:autoSpaceDN w:val="0"/>
        <w:adjustRightInd w:val="0"/>
        <w:spacing w:after="240"/>
        <w:rPr>
          <w:rFonts w:ascii="Arial" w:hAnsi="Arial" w:cs="Arial"/>
          <w:sz w:val="20"/>
          <w:szCs w:val="20"/>
        </w:rPr>
      </w:pPr>
      <w:r w:rsidRPr="0065597A">
        <w:rPr>
          <w:rFonts w:ascii="Arial" w:hAnsi="Arial" w:cs="Arial"/>
          <w:sz w:val="20"/>
          <w:szCs w:val="20"/>
        </w:rPr>
        <w:t>John F. Bruno</w:t>
      </w:r>
      <w:r w:rsidRPr="0065597A">
        <w:rPr>
          <w:rFonts w:ascii="Arial" w:hAnsi="Arial" w:cs="Arial"/>
          <w:sz w:val="20"/>
          <w:szCs w:val="20"/>
          <w:vertAlign w:val="superscript"/>
        </w:rPr>
        <w:t>1</w:t>
      </w:r>
      <w:r w:rsidRPr="0065597A">
        <w:rPr>
          <w:rFonts w:ascii="Arial" w:hAnsi="Arial" w:cs="Arial"/>
          <w:sz w:val="20"/>
          <w:szCs w:val="20"/>
        </w:rPr>
        <w:t xml:space="preserve">, </w:t>
      </w:r>
      <w:r w:rsidR="00295E7D" w:rsidRPr="0065597A">
        <w:rPr>
          <w:rFonts w:ascii="Arial" w:hAnsi="Arial" w:cs="Arial"/>
          <w:sz w:val="20"/>
          <w:szCs w:val="20"/>
        </w:rPr>
        <w:t>Amanda E. Bates</w:t>
      </w:r>
      <w:r w:rsidR="00295E7D" w:rsidRPr="0065597A">
        <w:rPr>
          <w:rFonts w:ascii="Arial" w:hAnsi="Arial" w:cs="Arial"/>
          <w:sz w:val="20"/>
          <w:szCs w:val="20"/>
          <w:vertAlign w:val="superscript"/>
        </w:rPr>
        <w:t>2</w:t>
      </w:r>
      <w:r w:rsidR="00295E7D" w:rsidRPr="0065597A">
        <w:rPr>
          <w:rFonts w:ascii="Arial" w:hAnsi="Arial" w:cs="Arial"/>
          <w:sz w:val="20"/>
          <w:szCs w:val="20"/>
        </w:rPr>
        <w:t xml:space="preserve">, </w:t>
      </w:r>
      <w:r w:rsidR="002F59C0" w:rsidRPr="0065597A">
        <w:rPr>
          <w:rFonts w:ascii="Arial" w:hAnsi="Arial" w:cs="Arial"/>
          <w:sz w:val="20"/>
          <w:szCs w:val="20"/>
        </w:rPr>
        <w:t>Chris Cacciapaglia</w:t>
      </w:r>
      <w:r w:rsidR="002F59C0" w:rsidRPr="0065597A">
        <w:rPr>
          <w:rFonts w:ascii="Arial" w:hAnsi="Arial" w:cs="Arial"/>
          <w:sz w:val="20"/>
          <w:szCs w:val="20"/>
          <w:vertAlign w:val="superscript"/>
        </w:rPr>
        <w:t>3</w:t>
      </w:r>
      <w:r w:rsidR="002F59C0" w:rsidRPr="0065597A">
        <w:rPr>
          <w:rFonts w:ascii="Arial" w:hAnsi="Arial" w:cs="Arial"/>
          <w:sz w:val="20"/>
          <w:szCs w:val="20"/>
        </w:rPr>
        <w:t xml:space="preserve">, </w:t>
      </w:r>
      <w:r w:rsidR="00954B70">
        <w:rPr>
          <w:rFonts w:ascii="Arial" w:hAnsi="Arial" w:cs="Arial"/>
          <w:sz w:val="20"/>
          <w:szCs w:val="20"/>
        </w:rPr>
        <w:t xml:space="preserve">Elizabeth P. </w:t>
      </w:r>
      <w:r w:rsidR="00474423">
        <w:rPr>
          <w:rFonts w:ascii="Arial" w:hAnsi="Arial" w:cs="Arial"/>
          <w:sz w:val="20"/>
          <w:szCs w:val="20"/>
        </w:rPr>
        <w:t>Pike</w:t>
      </w:r>
      <w:r w:rsidR="00474423" w:rsidRPr="0065597A">
        <w:rPr>
          <w:rFonts w:ascii="Arial" w:hAnsi="Arial" w:cs="Arial"/>
          <w:sz w:val="20"/>
          <w:szCs w:val="20"/>
          <w:vertAlign w:val="superscript"/>
        </w:rPr>
        <w:t>4</w:t>
      </w:r>
      <w:r w:rsidR="00474423">
        <w:rPr>
          <w:rFonts w:ascii="Arial" w:hAnsi="Arial" w:cs="Arial"/>
          <w:sz w:val="20"/>
          <w:szCs w:val="20"/>
        </w:rPr>
        <w:t xml:space="preserve">, </w:t>
      </w:r>
      <w:r w:rsidR="00D00781" w:rsidRPr="0065597A">
        <w:rPr>
          <w:rFonts w:ascii="Arial" w:hAnsi="Arial" w:cs="Arial"/>
          <w:sz w:val="20"/>
          <w:szCs w:val="20"/>
        </w:rPr>
        <w:t>Steven Amstrup</w:t>
      </w:r>
      <w:r w:rsidR="00474423">
        <w:rPr>
          <w:rFonts w:ascii="Arial" w:hAnsi="Arial" w:cs="Arial"/>
          <w:sz w:val="20"/>
          <w:szCs w:val="20"/>
          <w:vertAlign w:val="superscript"/>
        </w:rPr>
        <w:t>5</w:t>
      </w:r>
      <w:r w:rsidR="00D00781" w:rsidRPr="0065597A">
        <w:rPr>
          <w:rFonts w:ascii="Arial" w:hAnsi="Arial" w:cs="Arial"/>
          <w:sz w:val="20"/>
          <w:szCs w:val="20"/>
        </w:rPr>
        <w:t xml:space="preserve">, </w:t>
      </w:r>
      <w:r w:rsidR="00BB785E" w:rsidRPr="0065597A">
        <w:rPr>
          <w:rFonts w:ascii="Arial" w:hAnsi="Arial" w:cs="Arial"/>
          <w:color w:val="141414"/>
          <w:sz w:val="20"/>
          <w:szCs w:val="20"/>
        </w:rPr>
        <w:t>Ruben van Hooidonk</w:t>
      </w:r>
      <w:r w:rsidR="00474423">
        <w:rPr>
          <w:rFonts w:ascii="Arial" w:hAnsi="Arial" w:cs="Arial"/>
          <w:sz w:val="20"/>
          <w:szCs w:val="20"/>
          <w:vertAlign w:val="superscript"/>
        </w:rPr>
        <w:t>6</w:t>
      </w:r>
      <w:r w:rsidR="0065597A">
        <w:rPr>
          <w:rFonts w:ascii="Arial" w:hAnsi="Arial" w:cs="Arial"/>
          <w:sz w:val="20"/>
          <w:szCs w:val="20"/>
          <w:vertAlign w:val="superscript"/>
        </w:rPr>
        <w:t>,</w:t>
      </w:r>
      <w:r w:rsidR="00474423">
        <w:rPr>
          <w:rFonts w:ascii="Arial" w:hAnsi="Arial" w:cs="Arial"/>
          <w:sz w:val="20"/>
          <w:szCs w:val="20"/>
          <w:vertAlign w:val="superscript"/>
        </w:rPr>
        <w:t>7</w:t>
      </w:r>
      <w:r w:rsidR="0065597A">
        <w:rPr>
          <w:rFonts w:ascii="Arial" w:hAnsi="Arial" w:cs="Arial"/>
          <w:sz w:val="20"/>
          <w:szCs w:val="20"/>
        </w:rPr>
        <w:t xml:space="preserve">, </w:t>
      </w:r>
      <w:r w:rsidR="002F59C0">
        <w:rPr>
          <w:rFonts w:ascii="Arial" w:hAnsi="Arial" w:cs="Arial"/>
          <w:sz w:val="20"/>
          <w:szCs w:val="20"/>
        </w:rPr>
        <w:t>Stephanie A. Henson</w:t>
      </w:r>
      <w:r w:rsidR="002F59C0">
        <w:rPr>
          <w:rFonts w:ascii="Arial" w:hAnsi="Arial" w:cs="Arial"/>
          <w:sz w:val="20"/>
          <w:szCs w:val="20"/>
          <w:vertAlign w:val="superscript"/>
        </w:rPr>
        <w:t>8</w:t>
      </w:r>
      <w:r w:rsidR="002F59C0">
        <w:rPr>
          <w:rFonts w:ascii="Arial" w:hAnsi="Arial" w:cs="Arial"/>
          <w:sz w:val="20"/>
          <w:szCs w:val="20"/>
        </w:rPr>
        <w:t xml:space="preserve">, </w:t>
      </w:r>
      <w:r w:rsidR="00BB785E" w:rsidRPr="0065597A">
        <w:rPr>
          <w:rFonts w:ascii="Arial" w:hAnsi="Arial" w:cs="Arial"/>
          <w:sz w:val="20"/>
          <w:szCs w:val="20"/>
        </w:rPr>
        <w:t xml:space="preserve">and </w:t>
      </w:r>
      <w:r w:rsidR="00D00781" w:rsidRPr="0065597A">
        <w:rPr>
          <w:rFonts w:ascii="Arial" w:hAnsi="Arial" w:cs="Arial"/>
          <w:sz w:val="20"/>
          <w:szCs w:val="20"/>
        </w:rPr>
        <w:t>Richard B. Aronson</w:t>
      </w:r>
      <w:r w:rsidR="00295E7D" w:rsidRPr="0065597A">
        <w:rPr>
          <w:rFonts w:ascii="Arial" w:hAnsi="Arial" w:cs="Arial"/>
          <w:sz w:val="20"/>
          <w:szCs w:val="20"/>
          <w:vertAlign w:val="superscript"/>
        </w:rPr>
        <w:t>3</w:t>
      </w:r>
      <w:r w:rsidR="00D00781" w:rsidRPr="0065597A">
        <w:rPr>
          <w:rFonts w:ascii="Arial" w:hAnsi="Arial" w:cs="Arial"/>
          <w:sz w:val="20"/>
          <w:szCs w:val="20"/>
          <w:vertAlign w:val="superscript"/>
        </w:rPr>
        <w:t xml:space="preserve"> </w:t>
      </w:r>
    </w:p>
    <w:p w14:paraId="5135927D" w14:textId="26605B16" w:rsidR="00175EA4" w:rsidRDefault="00E41E0C" w:rsidP="0065597A">
      <w:pPr>
        <w:suppressLineNumbers/>
        <w:rPr>
          <w:rFonts w:ascii="Arial" w:hAnsi="Arial" w:cs="Arial"/>
          <w:sz w:val="20"/>
          <w:szCs w:val="20"/>
        </w:rPr>
      </w:pPr>
      <w:r w:rsidRPr="0065597A">
        <w:rPr>
          <w:rFonts w:ascii="Arial" w:hAnsi="Arial" w:cs="Arial"/>
          <w:sz w:val="20"/>
          <w:szCs w:val="20"/>
          <w:vertAlign w:val="superscript"/>
        </w:rPr>
        <w:t>1</w:t>
      </w:r>
      <w:r w:rsidR="00012956">
        <w:rPr>
          <w:rFonts w:ascii="Arial" w:hAnsi="Arial" w:cs="Arial"/>
          <w:sz w:val="20"/>
          <w:szCs w:val="20"/>
          <w:vertAlign w:val="superscript"/>
        </w:rPr>
        <w:t xml:space="preserve"> </w:t>
      </w:r>
      <w:r w:rsidRPr="0065597A">
        <w:rPr>
          <w:rFonts w:ascii="Arial" w:hAnsi="Arial" w:cs="Arial"/>
          <w:sz w:val="20"/>
          <w:szCs w:val="20"/>
        </w:rPr>
        <w:t>Department of Biology, The University of North Carolina at Chapel Hill, Chapel Hill, NC 27599-3280, USA</w:t>
      </w:r>
    </w:p>
    <w:p w14:paraId="0762151D" w14:textId="77777777" w:rsidR="0065597A" w:rsidRPr="0065597A" w:rsidRDefault="0065597A" w:rsidP="0065597A">
      <w:pPr>
        <w:suppressLineNumbers/>
        <w:rPr>
          <w:rFonts w:ascii="Arial" w:hAnsi="Arial" w:cs="Arial"/>
          <w:sz w:val="20"/>
          <w:szCs w:val="20"/>
        </w:rPr>
      </w:pPr>
    </w:p>
    <w:p w14:paraId="3DA9A3D5" w14:textId="10C3AF9C" w:rsidR="00BB3321"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2</w:t>
      </w:r>
      <w:r w:rsidR="00012956">
        <w:rPr>
          <w:rFonts w:ascii="Arial" w:hAnsi="Arial" w:cs="Arial"/>
          <w:sz w:val="20"/>
          <w:szCs w:val="20"/>
          <w:vertAlign w:val="superscript"/>
        </w:rPr>
        <w:t xml:space="preserve"> </w:t>
      </w:r>
      <w:r w:rsidRPr="0065597A">
        <w:rPr>
          <w:rFonts w:ascii="Arial" w:hAnsi="Arial" w:cs="Arial"/>
          <w:sz w:val="20"/>
          <w:szCs w:val="20"/>
        </w:rPr>
        <w:t>Ocean and Earth Science, National Oceanography Centre Southampton, University of Southampton, Southampton SO14 3ZH, UK</w:t>
      </w:r>
    </w:p>
    <w:p w14:paraId="18D98A47" w14:textId="37A63208" w:rsidR="00343171" w:rsidRPr="00343171" w:rsidRDefault="00343171" w:rsidP="0065597A">
      <w:pPr>
        <w:widowControl w:val="0"/>
        <w:suppressLineNumbers/>
        <w:autoSpaceDE w:val="0"/>
        <w:autoSpaceDN w:val="0"/>
        <w:adjustRightInd w:val="0"/>
        <w:spacing w:after="240"/>
        <w:rPr>
          <w:rFonts w:ascii="Arial" w:hAnsi="Arial" w:cs="Arial"/>
          <w:sz w:val="20"/>
          <w:szCs w:val="20"/>
        </w:rPr>
      </w:pPr>
      <w:r>
        <w:rPr>
          <w:rFonts w:ascii="Arial" w:hAnsi="Arial" w:cs="Arial"/>
          <w:sz w:val="20"/>
          <w:szCs w:val="20"/>
          <w:vertAlign w:val="superscript"/>
        </w:rPr>
        <w:t>3</w:t>
      </w:r>
      <w:r>
        <w:rPr>
          <w:rFonts w:ascii="Arial" w:hAnsi="Arial" w:cs="Arial"/>
          <w:sz w:val="20"/>
          <w:szCs w:val="20"/>
        </w:rPr>
        <w:t>Department of Biological Sciences, Florida Institute of Technology, 150 West University Boulevard, Melbourne, FL, USA 32901</w:t>
      </w:r>
    </w:p>
    <w:p w14:paraId="778781D5" w14:textId="51587874" w:rsidR="0091290B" w:rsidRPr="00AB16B3" w:rsidRDefault="00474423" w:rsidP="00AB16B3">
      <w:pPr>
        <w:rPr>
          <w:rFonts w:ascii="Arial" w:eastAsia="Times New Roman" w:hAnsi="Arial" w:cs="Arial"/>
          <w:color w:val="000000"/>
          <w:sz w:val="20"/>
          <w:szCs w:val="20"/>
        </w:rPr>
      </w:pPr>
      <w:r>
        <w:rPr>
          <w:rFonts w:ascii="Arial" w:hAnsi="Arial" w:cs="Arial"/>
          <w:sz w:val="20"/>
          <w:szCs w:val="20"/>
          <w:vertAlign w:val="superscript"/>
        </w:rPr>
        <w:t>4</w:t>
      </w:r>
      <w:r w:rsidR="00012956">
        <w:rPr>
          <w:rFonts w:ascii="Arial" w:hAnsi="Arial" w:cs="Arial"/>
          <w:sz w:val="20"/>
          <w:szCs w:val="20"/>
          <w:vertAlign w:val="superscript"/>
        </w:rPr>
        <w:t xml:space="preserve"> </w:t>
      </w:r>
      <w:r>
        <w:rPr>
          <w:rFonts w:ascii="Arial" w:hAnsi="Arial" w:cs="Arial"/>
          <w:sz w:val="20"/>
          <w:szCs w:val="20"/>
        </w:rPr>
        <w:t>Mari</w:t>
      </w:r>
      <w:r w:rsidR="00954B70">
        <w:rPr>
          <w:rFonts w:ascii="Arial" w:hAnsi="Arial" w:cs="Arial"/>
          <w:sz w:val="20"/>
          <w:szCs w:val="20"/>
        </w:rPr>
        <w:t>n</w:t>
      </w:r>
      <w:r>
        <w:rPr>
          <w:rFonts w:ascii="Arial" w:hAnsi="Arial" w:cs="Arial"/>
          <w:sz w:val="20"/>
          <w:szCs w:val="20"/>
        </w:rPr>
        <w:t xml:space="preserve">e Conservation </w:t>
      </w:r>
      <w:r w:rsidRPr="00AB16B3">
        <w:rPr>
          <w:rFonts w:ascii="Arial" w:hAnsi="Arial" w:cs="Arial"/>
          <w:sz w:val="20"/>
          <w:szCs w:val="20"/>
        </w:rPr>
        <w:t xml:space="preserve">Institute, </w:t>
      </w:r>
      <w:r w:rsidR="00AB16B3" w:rsidRPr="00AB16B3">
        <w:rPr>
          <w:rFonts w:ascii="Arial" w:eastAsia="Times New Roman" w:hAnsi="Arial" w:cs="Arial"/>
          <w:color w:val="000000"/>
          <w:sz w:val="20"/>
          <w:szCs w:val="20"/>
        </w:rPr>
        <w:t>Seattle, WA, USA 98103</w:t>
      </w:r>
    </w:p>
    <w:p w14:paraId="71CA15DE" w14:textId="77777777" w:rsidR="00AB16B3" w:rsidRPr="00AB16B3" w:rsidRDefault="00AB16B3" w:rsidP="00AB16B3">
      <w:pPr>
        <w:rPr>
          <w:rFonts w:ascii="Arial" w:hAnsi="Arial" w:cs="Arial"/>
          <w:sz w:val="20"/>
          <w:szCs w:val="20"/>
        </w:rPr>
      </w:pPr>
    </w:p>
    <w:p w14:paraId="799E78C2" w14:textId="390C9E6B" w:rsidR="00C41683" w:rsidRPr="0065597A" w:rsidRDefault="00474423" w:rsidP="0065597A">
      <w:pPr>
        <w:widowControl w:val="0"/>
        <w:suppressLineNumbers/>
        <w:autoSpaceDE w:val="0"/>
        <w:autoSpaceDN w:val="0"/>
        <w:adjustRightInd w:val="0"/>
        <w:spacing w:after="240"/>
        <w:rPr>
          <w:rFonts w:ascii="Arial" w:hAnsi="Arial" w:cs="Arial"/>
          <w:sz w:val="20"/>
          <w:szCs w:val="20"/>
        </w:rPr>
      </w:pPr>
      <w:r>
        <w:rPr>
          <w:rFonts w:ascii="Arial" w:hAnsi="Arial" w:cs="Arial"/>
          <w:sz w:val="20"/>
          <w:szCs w:val="20"/>
          <w:vertAlign w:val="superscript"/>
        </w:rPr>
        <w:t>5</w:t>
      </w:r>
      <w:r w:rsidR="00012956">
        <w:rPr>
          <w:rFonts w:ascii="Arial" w:hAnsi="Arial" w:cs="Arial"/>
          <w:sz w:val="20"/>
          <w:szCs w:val="20"/>
          <w:vertAlign w:val="superscript"/>
        </w:rPr>
        <w:t xml:space="preserve"> </w:t>
      </w:r>
      <w:r w:rsidR="00E41E0C" w:rsidRPr="0065597A">
        <w:rPr>
          <w:rFonts w:ascii="Arial" w:hAnsi="Arial" w:cs="Arial"/>
          <w:sz w:val="20"/>
          <w:szCs w:val="20"/>
        </w:rPr>
        <w:t>Polar Bears International</w:t>
      </w:r>
      <w:r w:rsidR="00C41683">
        <w:rPr>
          <w:rFonts w:ascii="Arial" w:hAnsi="Arial" w:cs="Arial"/>
          <w:sz w:val="20"/>
          <w:szCs w:val="20"/>
        </w:rPr>
        <w:t>, P.O. Box 3008, Bozeman, MT, USA 59772</w:t>
      </w:r>
    </w:p>
    <w:p w14:paraId="2B641B02" w14:textId="1A104277" w:rsidR="0065597A" w:rsidRPr="0065597A" w:rsidRDefault="00474423" w:rsidP="0065597A">
      <w:pPr>
        <w:widowControl w:val="0"/>
        <w:autoSpaceDE w:val="0"/>
        <w:autoSpaceDN w:val="0"/>
        <w:adjustRightInd w:val="0"/>
        <w:spacing w:after="240"/>
        <w:rPr>
          <w:rFonts w:ascii="Arial" w:hAnsi="Arial" w:cs="Arial"/>
          <w:sz w:val="20"/>
          <w:szCs w:val="20"/>
        </w:rPr>
      </w:pPr>
      <w:r>
        <w:rPr>
          <w:rFonts w:ascii="Arial" w:hAnsi="Arial" w:cs="Arial"/>
          <w:sz w:val="20"/>
          <w:szCs w:val="20"/>
          <w:vertAlign w:val="superscript"/>
        </w:rPr>
        <w:t>6</w:t>
      </w:r>
      <w:r w:rsidR="00012956">
        <w:rPr>
          <w:rFonts w:ascii="Arial" w:hAnsi="Arial" w:cs="Arial"/>
          <w:sz w:val="20"/>
          <w:szCs w:val="20"/>
          <w:vertAlign w:val="superscript"/>
        </w:rPr>
        <w:t xml:space="preserve"> </w:t>
      </w:r>
      <w:r w:rsidR="0065597A" w:rsidRPr="0065597A">
        <w:rPr>
          <w:rFonts w:ascii="Arial" w:hAnsi="Arial" w:cs="Arial"/>
          <w:sz w:val="20"/>
          <w:szCs w:val="20"/>
        </w:rPr>
        <w:t xml:space="preserve">NOAA Atlantic Oceanographic and Meteorological Laboratory, Ocean Chemistry and Ecosystems Division, 4301 Rickenbacker Causeway, Miami, FL 33149, USA </w:t>
      </w:r>
    </w:p>
    <w:p w14:paraId="6A0F2C38" w14:textId="22953168" w:rsidR="0065597A" w:rsidRDefault="00474423" w:rsidP="0065597A">
      <w:pPr>
        <w:widowControl w:val="0"/>
        <w:tabs>
          <w:tab w:val="left" w:pos="220"/>
          <w:tab w:val="left" w:pos="720"/>
        </w:tabs>
        <w:autoSpaceDE w:val="0"/>
        <w:autoSpaceDN w:val="0"/>
        <w:adjustRightInd w:val="0"/>
        <w:spacing w:after="240"/>
        <w:rPr>
          <w:rFonts w:ascii="Arial" w:hAnsi="Arial" w:cs="Arial"/>
          <w:sz w:val="20"/>
          <w:szCs w:val="20"/>
        </w:rPr>
      </w:pPr>
      <w:r>
        <w:rPr>
          <w:rFonts w:ascii="Arial" w:hAnsi="Arial" w:cs="Arial"/>
          <w:sz w:val="20"/>
          <w:szCs w:val="20"/>
          <w:vertAlign w:val="superscript"/>
        </w:rPr>
        <w:t>7</w:t>
      </w:r>
      <w:r w:rsidR="00012956">
        <w:rPr>
          <w:rFonts w:ascii="Arial" w:hAnsi="Arial" w:cs="Arial"/>
          <w:sz w:val="20"/>
          <w:szCs w:val="20"/>
          <w:vertAlign w:val="superscript"/>
        </w:rPr>
        <w:t xml:space="preserve"> </w:t>
      </w:r>
      <w:r w:rsidR="0065597A" w:rsidRPr="0065597A">
        <w:rPr>
          <w:rFonts w:ascii="Arial" w:hAnsi="Arial" w:cs="Arial"/>
          <w:sz w:val="20"/>
          <w:szCs w:val="20"/>
        </w:rPr>
        <w:t xml:space="preserve">Cooperative Institute for Marine and Atmospheric Studies, </w:t>
      </w:r>
      <w:proofErr w:type="spellStart"/>
      <w:r w:rsidR="0065597A" w:rsidRPr="0065597A">
        <w:rPr>
          <w:rFonts w:ascii="Arial" w:hAnsi="Arial" w:cs="Arial"/>
          <w:sz w:val="20"/>
          <w:szCs w:val="20"/>
        </w:rPr>
        <w:t>Rosenstiel</w:t>
      </w:r>
      <w:proofErr w:type="spellEnd"/>
      <w:r w:rsidR="0065597A" w:rsidRPr="0065597A">
        <w:rPr>
          <w:rFonts w:ascii="Arial" w:hAnsi="Arial" w:cs="Arial"/>
          <w:sz w:val="20"/>
          <w:szCs w:val="20"/>
        </w:rPr>
        <w:t xml:space="preserve"> School of Marine and Atmospheric Science, University of Miami, 4600 Rickenbacker Causeway, Miami, FL 33149, USA  </w:t>
      </w:r>
    </w:p>
    <w:p w14:paraId="13BC90DC" w14:textId="12BF43BB" w:rsidR="002F59C0" w:rsidRPr="002F59C0" w:rsidRDefault="002F59C0" w:rsidP="002F59C0">
      <w:pPr>
        <w:widowControl w:val="0"/>
        <w:autoSpaceDE w:val="0"/>
        <w:autoSpaceDN w:val="0"/>
        <w:adjustRightInd w:val="0"/>
        <w:spacing w:after="240"/>
        <w:rPr>
          <w:rFonts w:ascii="Arial" w:hAnsi="Arial" w:cs="Arial"/>
          <w:sz w:val="20"/>
          <w:szCs w:val="20"/>
        </w:rPr>
      </w:pPr>
      <w:r>
        <w:rPr>
          <w:rFonts w:ascii="Arial" w:hAnsi="Arial" w:cs="Arial"/>
          <w:sz w:val="20"/>
          <w:szCs w:val="20"/>
          <w:vertAlign w:val="superscript"/>
        </w:rPr>
        <w:t>8</w:t>
      </w:r>
      <w:r w:rsidR="00012956">
        <w:rPr>
          <w:rFonts w:ascii="Arial" w:hAnsi="Arial" w:cs="Arial"/>
          <w:sz w:val="20"/>
          <w:szCs w:val="20"/>
          <w:vertAlign w:val="superscript"/>
        </w:rPr>
        <w:t xml:space="preserve"> </w:t>
      </w:r>
      <w:r w:rsidRPr="002F59C0">
        <w:rPr>
          <w:rFonts w:ascii="Arial" w:hAnsi="Arial" w:cs="Arial"/>
          <w:sz w:val="20"/>
          <w:szCs w:val="20"/>
        </w:rPr>
        <w:t xml:space="preserve">National Oceanography Centre, Southampton, SO14 3ZH, UK </w:t>
      </w:r>
    </w:p>
    <w:p w14:paraId="1589BD19" w14:textId="77777777" w:rsidR="0065597A" w:rsidRPr="0065597A" w:rsidRDefault="0065597A" w:rsidP="0065597A">
      <w:pPr>
        <w:widowControl w:val="0"/>
        <w:suppressLineNumbers/>
        <w:autoSpaceDE w:val="0"/>
        <w:autoSpaceDN w:val="0"/>
        <w:adjustRightInd w:val="0"/>
        <w:spacing w:after="240"/>
        <w:rPr>
          <w:rFonts w:ascii="Arial" w:hAnsi="Arial" w:cs="Arial"/>
          <w:sz w:val="20"/>
          <w:szCs w:val="20"/>
        </w:rPr>
      </w:pPr>
    </w:p>
    <w:p w14:paraId="290A536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43C01C1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6F73AA0A"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BEB2840"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E68FFFF"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2BB0A7C"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C8E0126"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6718911"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8F5D2B2" w14:textId="77777777" w:rsidR="00175EA4" w:rsidRPr="00D56A56" w:rsidRDefault="00175EA4" w:rsidP="00694E2B">
      <w:pPr>
        <w:widowControl w:val="0"/>
        <w:suppressLineNumbers/>
        <w:autoSpaceDE w:val="0"/>
        <w:autoSpaceDN w:val="0"/>
        <w:adjustRightInd w:val="0"/>
        <w:spacing w:after="240" w:line="480" w:lineRule="auto"/>
        <w:rPr>
          <w:rFonts w:ascii="Times" w:hAnsi="Times" w:cs="Times"/>
          <w:sz w:val="20"/>
          <w:szCs w:val="20"/>
        </w:rPr>
      </w:pPr>
    </w:p>
    <w:p w14:paraId="6D1AEAE4" w14:textId="7DEA69C4" w:rsidR="00320209" w:rsidDel="0074325C" w:rsidRDefault="00781A7A" w:rsidP="004C58CA">
      <w:pPr>
        <w:spacing w:line="480" w:lineRule="auto"/>
        <w:rPr>
          <w:del w:id="0" w:author="Steven Amstrup" w:date="2017-08-09T18:19:00Z"/>
          <w:rFonts w:ascii="Arial" w:hAnsi="Arial" w:cs="Arial"/>
          <w:b/>
          <w:sz w:val="20"/>
          <w:szCs w:val="20"/>
        </w:rPr>
      </w:pPr>
      <w:commentRangeStart w:id="1"/>
      <w:r w:rsidRPr="001F324E">
        <w:rPr>
          <w:rFonts w:ascii="Arial" w:hAnsi="Arial" w:cs="Arial"/>
          <w:b/>
          <w:color w:val="1A1A1A"/>
          <w:sz w:val="20"/>
          <w:szCs w:val="20"/>
        </w:rPr>
        <w:t>Marine</w:t>
      </w:r>
      <w:commentRangeEnd w:id="1"/>
      <w:r w:rsidR="006B64C9">
        <w:rPr>
          <w:rStyle w:val="CommentReference"/>
          <w:rFonts w:asciiTheme="minorHAnsi" w:hAnsiTheme="minorHAnsi" w:cstheme="minorBidi"/>
        </w:rPr>
        <w:commentReference w:id="1"/>
      </w:r>
      <w:r w:rsidRPr="001F324E">
        <w:rPr>
          <w:rFonts w:ascii="Arial" w:hAnsi="Arial" w:cs="Arial"/>
          <w:b/>
          <w:color w:val="1A1A1A"/>
          <w:sz w:val="20"/>
          <w:szCs w:val="20"/>
        </w:rPr>
        <w:t xml:space="preserve"> Protected Areas (MPAs)—coastal and open-ocean nature preserves—</w:t>
      </w:r>
      <w:del w:id="2" w:author="Steven Amstrup" w:date="2017-08-09T18:20:00Z">
        <w:r w:rsidRPr="001F324E" w:rsidDel="000968EE">
          <w:rPr>
            <w:rFonts w:ascii="Arial" w:hAnsi="Arial" w:cs="Arial"/>
            <w:b/>
            <w:color w:val="1A1A1A"/>
            <w:sz w:val="20"/>
            <w:szCs w:val="20"/>
          </w:rPr>
          <w:delText xml:space="preserve">are </w:delText>
        </w:r>
      </w:del>
      <w:ins w:id="3" w:author="Steven Amstrup" w:date="2017-08-10T08:12:00Z">
        <w:r w:rsidR="00D51BF6">
          <w:rPr>
            <w:rFonts w:ascii="Arial" w:hAnsi="Arial" w:cs="Arial"/>
            <w:b/>
            <w:color w:val="1A1A1A"/>
            <w:sz w:val="20"/>
            <w:szCs w:val="20"/>
          </w:rPr>
          <w:t>are</w:t>
        </w:r>
      </w:ins>
      <w:ins w:id="4" w:author="Steven Amstrup" w:date="2017-08-09T18:20:00Z">
        <w:r w:rsidR="000968EE" w:rsidRPr="001F324E">
          <w:rPr>
            <w:rFonts w:ascii="Arial" w:hAnsi="Arial" w:cs="Arial"/>
            <w:b/>
            <w:color w:val="1A1A1A"/>
            <w:sz w:val="20"/>
            <w:szCs w:val="20"/>
          </w:rPr>
          <w:t xml:space="preserve"> </w:t>
        </w:r>
      </w:ins>
      <w:r w:rsidRPr="001F324E">
        <w:rPr>
          <w:rFonts w:ascii="Arial" w:hAnsi="Arial" w:cs="Arial"/>
          <w:b/>
          <w:color w:val="1A1A1A"/>
          <w:sz w:val="20"/>
          <w:szCs w:val="20"/>
        </w:rPr>
        <w:t xml:space="preserve">a primary management tool </w:t>
      </w:r>
      <w:del w:id="5" w:author="Steven Amstrup" w:date="2017-08-09T06:46:00Z">
        <w:r w:rsidDel="004F392F">
          <w:rPr>
            <w:rFonts w:ascii="Arial" w:hAnsi="Arial" w:cs="Arial"/>
            <w:b/>
            <w:color w:val="1A1A1A"/>
            <w:sz w:val="20"/>
            <w:szCs w:val="20"/>
          </w:rPr>
          <w:delText>designed</w:delText>
        </w:r>
        <w:r w:rsidRPr="001F324E" w:rsidDel="004F392F">
          <w:rPr>
            <w:rFonts w:ascii="Arial" w:hAnsi="Arial" w:cs="Arial"/>
            <w:b/>
            <w:color w:val="1A1A1A"/>
            <w:sz w:val="20"/>
            <w:szCs w:val="20"/>
          </w:rPr>
          <w:delText xml:space="preserve"> to mitigate</w:delText>
        </w:r>
      </w:del>
      <w:ins w:id="6" w:author="Steven Amstrup" w:date="2017-08-09T06:46:00Z">
        <w:r w:rsidR="004F392F">
          <w:rPr>
            <w:rFonts w:ascii="Arial" w:hAnsi="Arial" w:cs="Arial"/>
            <w:b/>
            <w:color w:val="1A1A1A"/>
            <w:sz w:val="20"/>
            <w:szCs w:val="20"/>
          </w:rPr>
          <w:t>for mitigating</w:t>
        </w:r>
      </w:ins>
      <w:r w:rsidRPr="001F324E">
        <w:rPr>
          <w:rFonts w:ascii="Arial" w:hAnsi="Arial" w:cs="Arial"/>
          <w:b/>
          <w:color w:val="1A1A1A"/>
          <w:sz w:val="20"/>
          <w:szCs w:val="20"/>
        </w:rPr>
        <w:t xml:space="preserve"> </w:t>
      </w:r>
      <w:r>
        <w:rPr>
          <w:rFonts w:ascii="Arial" w:hAnsi="Arial" w:cs="Arial"/>
          <w:b/>
          <w:color w:val="1A1A1A"/>
          <w:sz w:val="20"/>
          <w:szCs w:val="20"/>
        </w:rPr>
        <w:t>local threats to marine biodiversity</w:t>
      </w:r>
      <w:r w:rsidRPr="001F324E">
        <w:rPr>
          <w:rFonts w:ascii="Arial" w:hAnsi="Arial" w:cs="Arial"/>
          <w:b/>
          <w:color w:val="1A1A1A"/>
          <w:sz w:val="20"/>
          <w:szCs w:val="20"/>
        </w:rPr>
        <w:fldChar w:fldCharType="begin" w:fldLock="1"/>
      </w:r>
      <w:r w:rsidR="00DA676B">
        <w:rPr>
          <w:rFonts w:ascii="Arial" w:hAnsi="Arial" w:cs="Arial"/>
          <w:b/>
          <w:color w:val="1A1A1A"/>
          <w:sz w:val="20"/>
          <w:szCs w:val="20"/>
        </w:rPr>
        <w:instrText>ADDIN CSL_CITATION { "citationID" : "3n68ttq1j", "citationItems" : [ { "id" : "ITEM-1", "itemData" : { "author" : [ { "dropping-particle" : "", "family" : "Allison", "given" : "Gary W.", "non-dropping-particle" : "", "parse-names" : false, "suffix" : "" }, { "dropping-particle" : "", "family" : "Lubchenco", "given" : "Jane", "non-dropping-particle" : "", "parse-names" : false, "suffix" : "" }, { "dropping-particle" : "", "family" : "Carr", "given" : "Mark H.", "non-dropping-particle" : "", "parse-names" : false, "suffix" : "" } ], "container-title" : "Ecological applications", "id" : "ITEM-1", "issue" : "sp1", "issued" : { "date-parts" : [ [ "1998" ] ] }, "title" : "Marine reserves are necessary but not sufficient for marine conservation", "type" : "article-journal", "volume" : "8" }, "uri" : [ "http://zotero.org/users/1013952/items/79HW948F" ], "uris" : [ "http://zotero.org/users/1013952/items/79HW948F", "http://www.mendeley.com/documents/?uuid=9aa64725-73c1-459d-a8f1-f44512952fc8" ] } ], "mendeley" : { "formattedCitation" : "&lt;sup&gt;1&lt;/sup&gt;", "plainTextFormattedCitation" : "1", "previouslyFormattedCitation" : "&lt;sup&gt;1&lt;/sup&gt;" }, "properties" : { "formattedCitation" : "{\\rtf \\super 1\\nosupersub{}}", "noteIndex" : 0, "plainCitation" : "1" }, "schema" : "https://github.com/citation-style-language/schema/raw/master/csl-citation.json" }</w:instrText>
      </w:r>
      <w:r w:rsidRPr="001F324E">
        <w:rPr>
          <w:rFonts w:ascii="Arial" w:hAnsi="Arial" w:cs="Arial"/>
          <w:b/>
          <w:color w:val="1A1A1A"/>
          <w:sz w:val="20"/>
          <w:szCs w:val="20"/>
        </w:rPr>
        <w:fldChar w:fldCharType="separate"/>
      </w:r>
      <w:r w:rsidR="00DA676B" w:rsidRPr="00DA676B">
        <w:rPr>
          <w:rFonts w:ascii="Arial" w:hAnsi="Arial" w:cs="Arial"/>
          <w:noProof/>
          <w:color w:val="000000"/>
          <w:sz w:val="20"/>
          <w:vertAlign w:val="superscript"/>
        </w:rPr>
        <w:t>1</w:t>
      </w:r>
      <w:r w:rsidRPr="001F324E">
        <w:rPr>
          <w:rFonts w:ascii="Arial" w:hAnsi="Arial" w:cs="Arial"/>
          <w:b/>
          <w:color w:val="1A1A1A"/>
          <w:sz w:val="20"/>
          <w:szCs w:val="20"/>
        </w:rPr>
        <w:fldChar w:fldCharType="end"/>
      </w:r>
      <w:r>
        <w:rPr>
          <w:rFonts w:ascii="Arial" w:hAnsi="Arial" w:cs="Arial"/>
          <w:b/>
          <w:color w:val="1A1A1A"/>
          <w:sz w:val="20"/>
          <w:szCs w:val="20"/>
        </w:rPr>
        <w:t xml:space="preserve">. </w:t>
      </w:r>
      <w:del w:id="7" w:author="Steven Amstrup" w:date="2017-08-09T18:20:00Z">
        <w:r w:rsidR="00BB4702" w:rsidDel="000968EE">
          <w:rPr>
            <w:rFonts w:ascii="Arial" w:hAnsi="Arial" w:cs="Arial"/>
            <w:b/>
            <w:color w:val="1A1A1A"/>
            <w:sz w:val="20"/>
            <w:szCs w:val="20"/>
          </w:rPr>
          <w:delText>H</w:delText>
        </w:r>
        <w:r w:rsidR="00BB4702" w:rsidRPr="001F324E" w:rsidDel="000968EE">
          <w:rPr>
            <w:rFonts w:ascii="Arial" w:hAnsi="Arial" w:cs="Arial"/>
            <w:b/>
            <w:color w:val="1A1A1A"/>
            <w:sz w:val="20"/>
            <w:szCs w:val="20"/>
          </w:rPr>
          <w:delText xml:space="preserve">owever, </w:delText>
        </w:r>
      </w:del>
      <w:r w:rsidR="00BB4702" w:rsidRPr="001F324E">
        <w:rPr>
          <w:rFonts w:ascii="Arial" w:hAnsi="Arial" w:cs="Arial"/>
          <w:b/>
          <w:color w:val="1A1A1A"/>
          <w:sz w:val="20"/>
          <w:szCs w:val="20"/>
        </w:rPr>
        <w:t>MPAs and the species they protect</w:t>
      </w:r>
      <w:ins w:id="8" w:author="Steven Amstrup" w:date="2017-08-09T18:20:00Z">
        <w:r w:rsidR="000968EE">
          <w:rPr>
            <w:rFonts w:ascii="Arial" w:hAnsi="Arial" w:cs="Arial"/>
            <w:b/>
            <w:color w:val="1A1A1A"/>
            <w:sz w:val="20"/>
            <w:szCs w:val="20"/>
          </w:rPr>
          <w:t>, h</w:t>
        </w:r>
        <w:r w:rsidR="000968EE" w:rsidRPr="001F324E">
          <w:rPr>
            <w:rFonts w:ascii="Arial" w:hAnsi="Arial" w:cs="Arial"/>
            <w:b/>
            <w:color w:val="1A1A1A"/>
            <w:sz w:val="20"/>
            <w:szCs w:val="20"/>
          </w:rPr>
          <w:t xml:space="preserve">owever, </w:t>
        </w:r>
      </w:ins>
      <w:del w:id="9" w:author="Steven Amstrup" w:date="2017-08-09T18:20:00Z">
        <w:r w:rsidR="00BB4702" w:rsidRPr="001F324E" w:rsidDel="000968EE">
          <w:rPr>
            <w:rFonts w:ascii="Arial" w:hAnsi="Arial" w:cs="Arial"/>
            <w:b/>
            <w:color w:val="1A1A1A"/>
            <w:sz w:val="20"/>
            <w:szCs w:val="20"/>
          </w:rPr>
          <w:delText xml:space="preserve"> </w:delText>
        </w:r>
      </w:del>
      <w:del w:id="10" w:author="Steven Amstrup" w:date="2017-08-09T18:06:00Z">
        <w:r w:rsidR="00BB4702" w:rsidRPr="001F324E" w:rsidDel="0040058C">
          <w:rPr>
            <w:rFonts w:ascii="Arial" w:hAnsi="Arial" w:cs="Arial"/>
            <w:b/>
            <w:color w:val="1A1A1A"/>
            <w:sz w:val="20"/>
            <w:szCs w:val="20"/>
          </w:rPr>
          <w:delText xml:space="preserve">are </w:delText>
        </w:r>
      </w:del>
      <w:ins w:id="11" w:author="Steven Amstrup" w:date="2017-08-09T18:06:00Z">
        <w:r w:rsidR="0040058C">
          <w:rPr>
            <w:rFonts w:ascii="Arial" w:hAnsi="Arial" w:cs="Arial"/>
            <w:b/>
            <w:color w:val="1A1A1A"/>
            <w:sz w:val="20"/>
            <w:szCs w:val="20"/>
          </w:rPr>
          <w:t>have been and</w:t>
        </w:r>
        <w:r w:rsidR="0040058C" w:rsidRPr="001F324E">
          <w:rPr>
            <w:rFonts w:ascii="Arial" w:hAnsi="Arial" w:cs="Arial"/>
            <w:b/>
            <w:color w:val="1A1A1A"/>
            <w:sz w:val="20"/>
            <w:szCs w:val="20"/>
          </w:rPr>
          <w:t xml:space="preserve"> </w:t>
        </w:r>
      </w:ins>
      <w:r w:rsidR="00BB4702" w:rsidRPr="001F324E">
        <w:rPr>
          <w:rFonts w:ascii="Arial" w:hAnsi="Arial" w:cs="Arial"/>
          <w:b/>
          <w:color w:val="1A1A1A"/>
          <w:sz w:val="20"/>
          <w:szCs w:val="20"/>
        </w:rPr>
        <w:t xml:space="preserve">increasingly </w:t>
      </w:r>
      <w:del w:id="12" w:author="Steven Amstrup" w:date="2017-08-09T18:06:00Z">
        <w:r w:rsidR="00BB4702" w:rsidDel="0040058C">
          <w:rPr>
            <w:rFonts w:ascii="Arial" w:hAnsi="Arial" w:cs="Arial"/>
            <w:b/>
            <w:color w:val="1A1A1A"/>
            <w:sz w:val="20"/>
            <w:szCs w:val="20"/>
          </w:rPr>
          <w:delText xml:space="preserve">being </w:delText>
        </w:r>
      </w:del>
      <w:ins w:id="13" w:author="Steven Amstrup" w:date="2017-08-09T18:06:00Z">
        <w:r w:rsidR="0040058C">
          <w:rPr>
            <w:rFonts w:ascii="Arial" w:hAnsi="Arial" w:cs="Arial"/>
            <w:b/>
            <w:color w:val="1A1A1A"/>
            <w:sz w:val="20"/>
            <w:szCs w:val="20"/>
          </w:rPr>
          <w:t xml:space="preserve">will be </w:t>
        </w:r>
      </w:ins>
      <w:r w:rsidR="00BB4702">
        <w:rPr>
          <w:rFonts w:ascii="Arial" w:hAnsi="Arial" w:cs="Arial"/>
          <w:b/>
          <w:color w:val="1A1A1A"/>
          <w:sz w:val="20"/>
          <w:szCs w:val="20"/>
        </w:rPr>
        <w:t>impacted</w:t>
      </w:r>
      <w:r w:rsidR="00BB4702" w:rsidRPr="001F324E">
        <w:rPr>
          <w:rFonts w:ascii="Arial" w:hAnsi="Arial" w:cs="Arial"/>
          <w:b/>
          <w:color w:val="1A1A1A"/>
          <w:sz w:val="20"/>
          <w:szCs w:val="20"/>
        </w:rPr>
        <w:t xml:space="preserve"> by </w:t>
      </w:r>
      <w:ins w:id="14" w:author="Steven Amstrup" w:date="2017-08-09T18:06:00Z">
        <w:r w:rsidR="0040058C">
          <w:rPr>
            <w:rFonts w:ascii="Arial" w:hAnsi="Arial" w:cs="Arial"/>
            <w:b/>
            <w:color w:val="1A1A1A"/>
            <w:sz w:val="20"/>
            <w:szCs w:val="20"/>
          </w:rPr>
          <w:t xml:space="preserve">anthropogenic </w:t>
        </w:r>
      </w:ins>
      <w:r w:rsidR="004C58CA">
        <w:rPr>
          <w:rFonts w:ascii="Arial" w:hAnsi="Arial" w:cs="Arial"/>
          <w:b/>
          <w:color w:val="1A1A1A"/>
          <w:sz w:val="20"/>
          <w:szCs w:val="20"/>
        </w:rPr>
        <w:t>climate change</w:t>
      </w:r>
      <w:ins w:id="15" w:author="Steven Amstrup" w:date="2017-08-10T06:27:00Z">
        <w:r w:rsidR="00C27E9B">
          <w:rPr>
            <w:rFonts w:ascii="Arial" w:hAnsi="Arial" w:cs="Arial"/>
            <w:b/>
            <w:color w:val="1A1A1A"/>
            <w:sz w:val="20"/>
            <w:szCs w:val="20"/>
          </w:rPr>
          <w:t>—</w:t>
        </w:r>
      </w:ins>
      <w:commentRangeStart w:id="16"/>
      <w:ins w:id="17" w:author="Steven Amstrup" w:date="2017-08-10T06:24:00Z">
        <w:r w:rsidR="00050293">
          <w:rPr>
            <w:rFonts w:ascii="Arial" w:hAnsi="Arial" w:cs="Arial"/>
            <w:b/>
            <w:color w:val="1A1A1A"/>
            <w:sz w:val="20"/>
            <w:szCs w:val="20"/>
          </w:rPr>
          <w:t>raising questions about whether they can serve the</w:t>
        </w:r>
      </w:ins>
      <w:ins w:id="18" w:author="Steven Amstrup" w:date="2017-08-10T06:28:00Z">
        <w:r w:rsidR="00C27E9B">
          <w:rPr>
            <w:rFonts w:ascii="Arial" w:hAnsi="Arial" w:cs="Arial"/>
            <w:b/>
            <w:color w:val="1A1A1A"/>
            <w:sz w:val="20"/>
            <w:szCs w:val="20"/>
          </w:rPr>
          <w:t>ir intended</w:t>
        </w:r>
      </w:ins>
      <w:ins w:id="19" w:author="Steven Amstrup" w:date="2017-08-10T06:24:00Z">
        <w:r w:rsidR="00050293">
          <w:rPr>
            <w:rFonts w:ascii="Arial" w:hAnsi="Arial" w:cs="Arial"/>
            <w:b/>
            <w:color w:val="1A1A1A"/>
            <w:sz w:val="20"/>
            <w:szCs w:val="20"/>
          </w:rPr>
          <w:t xml:space="preserve"> </w:t>
        </w:r>
      </w:ins>
      <w:ins w:id="20" w:author="Steven Amstrup" w:date="2017-08-10T06:28:00Z">
        <w:r w:rsidR="00C27E9B">
          <w:rPr>
            <w:rFonts w:ascii="Arial" w:hAnsi="Arial" w:cs="Arial"/>
            <w:b/>
            <w:color w:val="1A1A1A"/>
            <w:sz w:val="20"/>
            <w:szCs w:val="20"/>
          </w:rPr>
          <w:t>purpose</w:t>
        </w:r>
      </w:ins>
      <w:ins w:id="21" w:author="Steven Amstrup" w:date="2017-08-10T06:33:00Z">
        <w:r w:rsidR="000A6D4E">
          <w:rPr>
            <w:rFonts w:ascii="Arial" w:hAnsi="Arial" w:cs="Arial"/>
            <w:b/>
            <w:color w:val="1A1A1A"/>
            <w:sz w:val="20"/>
            <w:szCs w:val="20"/>
          </w:rPr>
          <w:t xml:space="preserve"> in a warming world</w:t>
        </w:r>
      </w:ins>
      <w:r w:rsidR="00BB4702" w:rsidRPr="001F324E">
        <w:rPr>
          <w:rFonts w:ascii="Arial" w:hAnsi="Arial" w:cs="Arial"/>
          <w:b/>
          <w:color w:val="1A1A1A"/>
          <w:sz w:val="20"/>
          <w:szCs w:val="20"/>
        </w:rPr>
        <w:t>.</w:t>
      </w:r>
      <w:r w:rsidR="00B57738">
        <w:rPr>
          <w:rFonts w:ascii="Arial" w:hAnsi="Arial" w:cs="Arial"/>
          <w:b/>
          <w:color w:val="1A1A1A"/>
          <w:sz w:val="20"/>
          <w:szCs w:val="20"/>
        </w:rPr>
        <w:t xml:space="preserve"> </w:t>
      </w:r>
      <w:ins w:id="22" w:author="Steven Amstrup" w:date="2017-08-10T06:21:00Z">
        <w:r w:rsidR="00BA5BAD">
          <w:rPr>
            <w:rFonts w:ascii="Arial" w:hAnsi="Arial" w:cs="Arial"/>
            <w:b/>
            <w:sz w:val="20"/>
            <w:szCs w:val="20"/>
          </w:rPr>
          <w:t xml:space="preserve">Here we </w:t>
        </w:r>
      </w:ins>
      <w:commentRangeEnd w:id="16"/>
      <w:ins w:id="23" w:author="Steven Amstrup" w:date="2017-08-10T06:30:00Z">
        <w:r w:rsidR="000A6D4E">
          <w:rPr>
            <w:rStyle w:val="CommentReference"/>
            <w:rFonts w:asciiTheme="minorHAnsi" w:hAnsiTheme="minorHAnsi" w:cstheme="minorBidi"/>
          </w:rPr>
          <w:commentReference w:id="16"/>
        </w:r>
      </w:ins>
      <w:ins w:id="24" w:author="Steven Amstrup" w:date="2017-08-10T06:21:00Z">
        <w:r w:rsidR="00BA5BAD">
          <w:rPr>
            <w:rFonts w:ascii="Arial" w:hAnsi="Arial" w:cs="Arial"/>
            <w:b/>
            <w:sz w:val="20"/>
            <w:szCs w:val="20"/>
          </w:rPr>
          <w:t xml:space="preserve">show, </w:t>
        </w:r>
        <w:r w:rsidR="00BA5BAD">
          <w:rPr>
            <w:rFonts w:ascii="Arial" w:hAnsi="Arial" w:cs="Arial"/>
            <w:b/>
            <w:color w:val="1A1A1A"/>
            <w:sz w:val="20"/>
            <w:szCs w:val="20"/>
          </w:rPr>
          <w:t xml:space="preserve">despite local protections, </w:t>
        </w:r>
        <w:r w:rsidR="00BA5BAD">
          <w:rPr>
            <w:rFonts w:ascii="Arial" w:hAnsi="Arial" w:cs="Arial"/>
            <w:b/>
            <w:sz w:val="20"/>
            <w:szCs w:val="20"/>
          </w:rPr>
          <w:t>that</w:t>
        </w:r>
        <w:r w:rsidR="00BA5BAD">
          <w:rPr>
            <w:rFonts w:ascii="Arial" w:hAnsi="Arial" w:cs="Arial"/>
            <w:b/>
            <w:color w:val="1A1A1A"/>
            <w:sz w:val="20"/>
            <w:szCs w:val="20"/>
          </w:rPr>
          <w:t xml:space="preserve"> the warming </w:t>
        </w:r>
        <w:r w:rsidR="0085582B">
          <w:rPr>
            <w:rFonts w:ascii="Arial" w:hAnsi="Arial" w:cs="Arial"/>
            <w:b/>
            <w:color w:val="1A1A1A"/>
            <w:sz w:val="20"/>
            <w:szCs w:val="20"/>
          </w:rPr>
          <w:t>associated with continued ‘business-as-usual’</w:t>
        </w:r>
        <w:commentRangeStart w:id="25"/>
        <w:r w:rsidR="0085582B">
          <w:rPr>
            <w:rFonts w:ascii="Arial" w:hAnsi="Arial" w:cs="Arial"/>
            <w:b/>
            <w:color w:val="1A1A1A"/>
            <w:sz w:val="20"/>
            <w:szCs w:val="20"/>
          </w:rPr>
          <w:t xml:space="preserve"> (BAU) emissions (RCP8.5)</w:t>
        </w:r>
        <w:r w:rsidR="0085582B" w:rsidRPr="00FA419F">
          <w:rPr>
            <w:rFonts w:ascii="Arial" w:hAnsi="Arial" w:cs="Arial"/>
            <w:sz w:val="20"/>
            <w:szCs w:val="20"/>
          </w:rPr>
          <w:fldChar w:fldCharType="begin" w:fldLock="1"/>
        </w:r>
        <w:r w:rsidR="0085582B">
          <w:rPr>
            <w:rFonts w:ascii="Arial" w:hAnsi="Arial" w:cs="Arial"/>
            <w:sz w:val="20"/>
            <w:szCs w:val="20"/>
          </w:rPr>
          <w:instrText>ADDIN CSL_CITATION { "citationID" : "1l3rdqfaas", "citationItems" : [ { "id" : "ITEM-1", "itemData" : { "DOI" : "10.1007/s10584-011-0148-z", "ISSN" : "0165-0009, 1573-1480", "author" : [ { "dropping-particle" : "", "family" : "Vuuren", "given" : "Detlef P.", "non-dropping-particle" : "van", "parse-names" : false, "suffix" : "" }, { "dropping-particle" : "", "family" : "Edmonds", "given" : "Jae", "non-dropping-particle" : "", "parse-names" : false, "suffix" : "" }, { "dropping-particle" : "", "family" : "Kainuma", "given" : "Mikiko", "non-dropping-particle" : "", "parse-names" : false, "suffix" : "" }, { "dropping-particle" : "", "family" : "Riahi", "given" : "Keywan", "non-dropping-particle" : "", "parse-names" : false, "suffix" : "" }, { "dropping-particle" : "", "family" : "Thomson", "given" : "Allison", "non-dropping-particle" : "", "parse-names" : false, "suffix" : "" }, { "dropping-particle" : "", "family" : "Hibbard", "given" : "Kathy", "non-dropping-particle" : "", "parse-names" : false, "suffix" : "" }, { "dropping-particle" : "", "family" : "Hurtt", "given" : "George C.", "non-dropping-particle" : "", "parse-names" : false, "suffix" : "" }, { "dropping-particle" : "", "family" : "Kram", "given" : "Tom", "non-dropping-particle" : "", "parse-names" : false, "suffix" : "" }, { "dropping-particle" : "", "family" : "Krey", "given" : "Volker", "non-dropping-particle" : "", "parse-names" : false, "suffix" : "" }, { "dropping-particle" : "", "family" : "Lamarque", "given" : "Jean-Francois", "non-dropping-particle" : "", "parse-names" : false, "suffix" : "" }, { "dropping-particle" : "", "family" : "Masui", "given" : "Toshihiko", "non-dropping-particle" : "", "parse-names" : false, "suffix" : "" }, { "dropping-particle" : "", "family" : "Meinshausen", "given" : "Malte", "non-dropping-particle" : "", "parse-names" : false, "suffix" : "" }, { "dropping-particle" : "", "family" : "Nakicenovic", "given" : "Nebojsa", "non-dropping-particle" : "", "parse-names" : false, "suffix" : "" }, { "dropping-particle" : "", "family" : "Smith", "given" : "Steven J.", "non-dropping-particle" : "", "parse-names" : false, "suffix" : "" }, { "dropping-particle" : "", "family" : "Rose", "given" : "Steven K.", "non-dropping-particle" : "", "parse-names" : false, "suffix" : "" } ], "container-title" : "Climatic Change", "id" : "ITEM-1", "issue" : "1-2", "issued" : { "date-parts" : [ [ "2011", "11" ] ] }, "language" : "en", "page" : "5-31", "title" : "The representative concentration pathways: an overview", "type" : "article-journal", "volume" : "109" }, "uri" : [ "http://zotero.org/users/1013952/items/2AQ3989B" ], "uris" : [ "http://zotero.org/users/1013952/items/2AQ3989B", "http://www.mendeley.com/documents/?uuid=355b900c-2a90-4bda-a23d-7b0aed179a8f" ] } ], "mendeley" : { "formattedCitation" : "&lt;sup&gt;2&lt;/sup&gt;", "plainTextFormattedCitation" : "2", "previouslyFormattedCitation" : "&lt;sup&gt;2&lt;/sup&gt;" }, "properties" : { "formattedCitation" : "{\\rtf \\super 8\\nosupersub{}}", "noteIndex" : 0, "plainCitation" : "8" }, "schema" : "https://github.com/citation-style-language/schema/raw/master/csl-citation.json" }</w:instrText>
        </w:r>
        <w:r w:rsidR="0085582B" w:rsidRPr="00FA419F">
          <w:rPr>
            <w:rFonts w:ascii="Arial" w:hAnsi="Arial" w:cs="Arial"/>
            <w:sz w:val="20"/>
            <w:szCs w:val="20"/>
          </w:rPr>
          <w:fldChar w:fldCharType="separate"/>
        </w:r>
        <w:r w:rsidR="0085582B" w:rsidRPr="00C13F31">
          <w:rPr>
            <w:rFonts w:ascii="Arial" w:eastAsia="Times New Roman" w:hAnsi="Arial" w:cs="Arial"/>
            <w:noProof/>
            <w:sz w:val="20"/>
            <w:vertAlign w:val="superscript"/>
          </w:rPr>
          <w:t>2</w:t>
        </w:r>
        <w:r w:rsidR="0085582B" w:rsidRPr="00FA419F">
          <w:rPr>
            <w:rFonts w:ascii="Arial" w:hAnsi="Arial" w:cs="Arial"/>
            <w:sz w:val="20"/>
            <w:szCs w:val="20"/>
          </w:rPr>
          <w:fldChar w:fldCharType="end"/>
        </w:r>
        <w:r w:rsidR="00BA5BAD">
          <w:rPr>
            <w:rFonts w:ascii="Arial" w:hAnsi="Arial" w:cs="Arial"/>
            <w:b/>
            <w:sz w:val="20"/>
            <w:szCs w:val="20"/>
          </w:rPr>
          <w:t xml:space="preserve"> will result in habitat and species loss throughout low latitude and tropical MPAs</w:t>
        </w:r>
        <w:r w:rsidR="00BA5BAD" w:rsidRPr="000F1386">
          <w:rPr>
            <w:rFonts w:ascii="Arial" w:hAnsi="Arial" w:cs="Arial"/>
            <w:sz w:val="20"/>
            <w:szCs w:val="20"/>
          </w:rPr>
          <w:fldChar w:fldCharType="begin" w:fldLock="1"/>
        </w:r>
        <w:r w:rsidR="00BA5BAD">
          <w:rPr>
            <w:rFonts w:ascii="Arial" w:hAnsi="Arial" w:cs="Arial"/>
            <w:sz w:val="20"/>
            <w:szCs w:val="20"/>
          </w:rPr>
          <w:instrText>ADDIN CSL_CITATION { "citationID" : "ru1nbif9j", "citationItems" : [ { "id" : "ITEM-1", "itemData" : { "DOI" : "10.1038/nature16144", "ISSN" : "0028-0836, 1476-4687",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"issued" : { "date-parts" : [ [ "2015", "11" ] ] }, "title" : "Thermal biases and vulnerability to warming in the world\u2019s marine fauna", "type" : "article-journal" }, "uri" : [ "http://zotero.org/users/1013952/items/SJVC6MCX" ], "uris" : [ "http://zotero.org/users/1013952/items/SJVC6MCX", "http://www.mendeley.com/documents/?uuid=9abdd40c-6324-465f-899b-6a7789688603" ] } ], "mendeley" : { "formattedCitation" : "&lt;sup&gt;4&lt;/sup&gt;", "plainTextFormattedCitation" : "4", "previouslyFormattedCitation" : "&lt;sup&gt;4&lt;/sup&gt;" }, "properties" : { "formattedCitation" : "{\\rtf \\super 2\\nosupersub{}}", "noteIndex" : 0, "plainCitation" : "2" }, "schema" : "https://github.com/citation-style-language/schema/raw/master/csl-citation.json" }</w:instrText>
        </w:r>
        <w:r w:rsidR="00BA5BAD" w:rsidRPr="000F1386">
          <w:rPr>
            <w:rFonts w:ascii="Arial" w:hAnsi="Arial" w:cs="Arial"/>
            <w:sz w:val="20"/>
            <w:szCs w:val="20"/>
          </w:rPr>
          <w:fldChar w:fldCharType="separate"/>
        </w:r>
        <w:r w:rsidR="00BA5BAD" w:rsidRPr="00D10C96">
          <w:rPr>
            <w:rFonts w:ascii="Arial" w:hAnsi="Arial" w:cs="Arial"/>
            <w:noProof/>
            <w:sz w:val="20"/>
            <w:vertAlign w:val="superscript"/>
          </w:rPr>
          <w:t>4</w:t>
        </w:r>
        <w:r w:rsidR="00BA5BAD" w:rsidRPr="000F1386">
          <w:rPr>
            <w:rFonts w:ascii="Arial" w:hAnsi="Arial" w:cs="Arial"/>
            <w:sz w:val="20"/>
            <w:szCs w:val="20"/>
          </w:rPr>
          <w:fldChar w:fldCharType="end"/>
        </w:r>
      </w:ins>
      <w:commentRangeEnd w:id="25"/>
      <w:ins w:id="26" w:author="Steven Amstrup" w:date="2017-08-10T06:35:00Z">
        <w:r w:rsidR="00063B85">
          <w:rPr>
            <w:rStyle w:val="CommentReference"/>
            <w:rFonts w:asciiTheme="minorHAnsi" w:hAnsiTheme="minorHAnsi" w:cstheme="minorBidi"/>
          </w:rPr>
          <w:commentReference w:id="25"/>
        </w:r>
      </w:ins>
      <w:ins w:id="27" w:author="Steven Amstrup" w:date="2017-08-10T06:21:00Z">
        <w:r w:rsidR="00BA5BAD" w:rsidRPr="00A53339">
          <w:rPr>
            <w:rFonts w:ascii="Arial" w:hAnsi="Arial" w:cs="Arial"/>
            <w:sz w:val="20"/>
            <w:szCs w:val="20"/>
            <w:vertAlign w:val="superscript"/>
          </w:rPr>
          <w:t>,</w:t>
        </w:r>
        <w:r w:rsidR="00BA5BAD" w:rsidRPr="000F1386">
          <w:rPr>
            <w:rFonts w:ascii="Arial" w:hAnsi="Arial" w:cs="Arial"/>
            <w:sz w:val="20"/>
            <w:szCs w:val="20"/>
          </w:rPr>
          <w:fldChar w:fldCharType="begin" w:fldLock="1"/>
        </w:r>
        <w:r w:rsidR="00BA5BAD">
          <w:rPr>
            <w:rFonts w:ascii="Arial" w:hAnsi="Arial" w:cs="Arial"/>
            <w:sz w:val="20"/>
            <w:szCs w:val="20"/>
          </w:rPr>
          <w:instrText>ADDIN CSL_CITATION { "citationID" : "9oqbjmjj4",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 : [ "http://zotero.org/users/1013952/items/RVBCJ5C3" ], "uris" : [ "http://zotero.org/users/1013952/items/RVBCJ5C3", "http://www.mendeley.com/documents/?uuid=b621b9a6-cb96-45c5-a25e-ad022e5d3e23" ] } ], "mendeley" : { "formattedCitation" : "&lt;sup&gt;3&lt;/sup&gt;", "plainTextFormattedCitation" : "3", "previouslyFormattedCitation" : "&lt;sup&gt;3&lt;/sup&gt;" }, "properties" : { "formattedCitation" : "{\\rtf \\super 3\\nosupersub{}}", "noteIndex" : 0, "plainCitation" : "3" }, "schema" : "https://github.com/citation-style-language/schema/raw/master/csl-citation.json" }</w:instrText>
        </w:r>
        <w:r w:rsidR="00BA5BAD" w:rsidRPr="000F1386">
          <w:rPr>
            <w:rFonts w:ascii="Arial" w:hAnsi="Arial" w:cs="Arial"/>
            <w:sz w:val="20"/>
            <w:szCs w:val="20"/>
          </w:rPr>
          <w:fldChar w:fldCharType="separate"/>
        </w:r>
        <w:r w:rsidR="00BA5BAD" w:rsidRPr="00D10C96">
          <w:rPr>
            <w:rFonts w:ascii="Arial" w:hAnsi="Arial" w:cs="Arial"/>
            <w:noProof/>
            <w:sz w:val="20"/>
            <w:vertAlign w:val="superscript"/>
          </w:rPr>
          <w:t>3</w:t>
        </w:r>
        <w:r w:rsidR="00BA5BAD" w:rsidRPr="000F1386">
          <w:rPr>
            <w:rFonts w:ascii="Arial" w:hAnsi="Arial" w:cs="Arial"/>
            <w:sz w:val="20"/>
            <w:szCs w:val="20"/>
          </w:rPr>
          <w:fldChar w:fldCharType="end"/>
        </w:r>
        <w:r w:rsidR="00BA5BAD">
          <w:rPr>
            <w:rFonts w:ascii="Arial" w:hAnsi="Arial" w:cs="Arial"/>
            <w:b/>
            <w:sz w:val="20"/>
            <w:szCs w:val="20"/>
          </w:rPr>
          <w:t>.</w:t>
        </w:r>
        <w:r w:rsidR="0085582B">
          <w:rPr>
            <w:rFonts w:ascii="Arial" w:hAnsi="Arial" w:cs="Arial"/>
            <w:b/>
            <w:sz w:val="20"/>
            <w:szCs w:val="20"/>
          </w:rPr>
          <w:t xml:space="preserve"> </w:t>
        </w:r>
      </w:ins>
      <w:del w:id="28" w:author="Steven Amstrup" w:date="2017-08-09T18:07:00Z">
        <w:r w:rsidR="00387985" w:rsidDel="006C7A26">
          <w:rPr>
            <w:rFonts w:ascii="Arial" w:hAnsi="Arial" w:cs="Arial"/>
            <w:b/>
            <w:color w:val="1A1A1A"/>
            <w:sz w:val="20"/>
            <w:szCs w:val="20"/>
          </w:rPr>
          <w:delText xml:space="preserve">Here we show that </w:delText>
        </w:r>
      </w:del>
      <w:del w:id="29" w:author="Steven Amstrup" w:date="2017-08-09T06:47:00Z">
        <w:r w:rsidR="00387985" w:rsidDel="004F392F">
          <w:rPr>
            <w:rFonts w:ascii="Arial" w:hAnsi="Arial" w:cs="Arial"/>
            <w:b/>
            <w:color w:val="1A1A1A"/>
            <w:sz w:val="20"/>
            <w:szCs w:val="20"/>
          </w:rPr>
          <w:delText>u</w:delText>
        </w:r>
        <w:r w:rsidR="003B2728" w:rsidRPr="001F324E" w:rsidDel="004F392F">
          <w:rPr>
            <w:rFonts w:ascii="Arial" w:hAnsi="Arial" w:cs="Arial"/>
            <w:b/>
            <w:color w:val="1A1A1A"/>
            <w:sz w:val="20"/>
            <w:szCs w:val="20"/>
          </w:rPr>
          <w:delText>nder</w:delText>
        </w:r>
        <w:r w:rsidR="005307BC" w:rsidDel="004F392F">
          <w:rPr>
            <w:rFonts w:ascii="Arial" w:hAnsi="Arial" w:cs="Arial"/>
            <w:b/>
            <w:color w:val="1A1A1A"/>
            <w:sz w:val="20"/>
            <w:szCs w:val="20"/>
          </w:rPr>
          <w:delText xml:space="preserve"> </w:delText>
        </w:r>
      </w:del>
      <w:ins w:id="30" w:author="Steven Amstrup" w:date="2017-08-10T06:22:00Z">
        <w:r w:rsidR="00B3084B">
          <w:rPr>
            <w:rFonts w:ascii="Arial" w:hAnsi="Arial" w:cs="Arial"/>
            <w:b/>
            <w:color w:val="1A1A1A"/>
            <w:sz w:val="20"/>
            <w:szCs w:val="20"/>
          </w:rPr>
          <w:t>With unabated BAU emissions</w:t>
        </w:r>
      </w:ins>
      <w:ins w:id="31" w:author="Steven Amstrup" w:date="2017-08-10T06:30:00Z">
        <w:r w:rsidR="000A6D4E">
          <w:rPr>
            <w:rFonts w:ascii="Arial" w:hAnsi="Arial" w:cs="Arial"/>
            <w:b/>
            <w:color w:val="1A1A1A"/>
            <w:sz w:val="20"/>
            <w:szCs w:val="20"/>
          </w:rPr>
          <w:t>,</w:t>
        </w:r>
      </w:ins>
      <w:del w:id="32" w:author="Steven Amstrup" w:date="2017-08-09T06:47:00Z">
        <w:r w:rsidR="00196611" w:rsidDel="004F392F">
          <w:rPr>
            <w:rFonts w:ascii="Arial" w:hAnsi="Arial" w:cs="Arial"/>
            <w:b/>
            <w:color w:val="1A1A1A"/>
            <w:sz w:val="20"/>
            <w:szCs w:val="20"/>
          </w:rPr>
          <w:delText>a</w:delText>
        </w:r>
      </w:del>
      <w:del w:id="33" w:author="Steven Amstrup" w:date="2017-08-10T06:21:00Z">
        <w:r w:rsidR="00196611" w:rsidDel="0085582B">
          <w:rPr>
            <w:rFonts w:ascii="Arial" w:hAnsi="Arial" w:cs="Arial"/>
            <w:b/>
            <w:color w:val="1A1A1A"/>
            <w:sz w:val="20"/>
            <w:szCs w:val="20"/>
          </w:rPr>
          <w:delText xml:space="preserve"> ‘business-as-usual’ emissions </w:delText>
        </w:r>
      </w:del>
      <w:del w:id="34" w:author="Steven Amstrup" w:date="2017-08-09T06:47:00Z">
        <w:r w:rsidR="00196611" w:rsidDel="004F392F">
          <w:rPr>
            <w:rFonts w:ascii="Arial" w:hAnsi="Arial" w:cs="Arial"/>
            <w:b/>
            <w:color w:val="1A1A1A"/>
            <w:sz w:val="20"/>
            <w:szCs w:val="20"/>
          </w:rPr>
          <w:delText xml:space="preserve">scenario </w:delText>
        </w:r>
      </w:del>
      <w:del w:id="35" w:author="Steven Amstrup" w:date="2017-08-10T06:21:00Z">
        <w:r w:rsidR="00196611" w:rsidDel="0085582B">
          <w:rPr>
            <w:rFonts w:ascii="Arial" w:hAnsi="Arial" w:cs="Arial"/>
            <w:b/>
            <w:color w:val="1A1A1A"/>
            <w:sz w:val="20"/>
            <w:szCs w:val="20"/>
          </w:rPr>
          <w:delText>(</w:delText>
        </w:r>
        <w:r w:rsidR="001F0712" w:rsidDel="0085582B">
          <w:rPr>
            <w:rFonts w:ascii="Arial" w:hAnsi="Arial" w:cs="Arial"/>
            <w:b/>
            <w:color w:val="1A1A1A"/>
            <w:sz w:val="20"/>
            <w:szCs w:val="20"/>
          </w:rPr>
          <w:delText>RCP8.</w:delText>
        </w:r>
        <w:r w:rsidR="003C1491" w:rsidDel="0085582B">
          <w:rPr>
            <w:rFonts w:ascii="Arial" w:hAnsi="Arial" w:cs="Arial"/>
            <w:b/>
            <w:color w:val="1A1A1A"/>
            <w:sz w:val="20"/>
            <w:szCs w:val="20"/>
          </w:rPr>
          <w:delText>5</w:delText>
        </w:r>
        <w:r w:rsidR="00196611" w:rsidDel="0085582B">
          <w:rPr>
            <w:rFonts w:ascii="Arial" w:hAnsi="Arial" w:cs="Arial"/>
            <w:b/>
            <w:color w:val="1A1A1A"/>
            <w:sz w:val="20"/>
            <w:szCs w:val="20"/>
          </w:rPr>
          <w:delText>)</w:delText>
        </w:r>
      </w:del>
      <w:del w:id="36" w:author="Steven Amstrup" w:date="2017-08-09T06:48:00Z">
        <w:r w:rsidR="005307BC" w:rsidDel="004F392F">
          <w:rPr>
            <w:rFonts w:ascii="Arial" w:hAnsi="Arial" w:cs="Arial"/>
            <w:b/>
            <w:color w:val="1A1A1A"/>
            <w:sz w:val="20"/>
            <w:szCs w:val="20"/>
          </w:rPr>
          <w:delText xml:space="preserve">, for </w:delText>
        </w:r>
        <w:r w:rsidR="00EB1F4C" w:rsidDel="004F392F">
          <w:rPr>
            <w:rFonts w:ascii="Arial" w:hAnsi="Arial" w:cs="Arial"/>
            <w:b/>
            <w:color w:val="1A1A1A"/>
            <w:sz w:val="20"/>
            <w:szCs w:val="20"/>
          </w:rPr>
          <w:delText>which emissions continue to rise throughout this century</w:delText>
        </w:r>
      </w:del>
      <w:del w:id="37" w:author="Steven Amstrup" w:date="2017-08-10T06:21:00Z">
        <w:r w:rsidR="00520DEA" w:rsidRPr="00FA419F" w:rsidDel="0085582B">
          <w:rPr>
            <w:rFonts w:ascii="Arial" w:hAnsi="Arial" w:cs="Arial"/>
            <w:sz w:val="20"/>
            <w:szCs w:val="20"/>
          </w:rPr>
          <w:fldChar w:fldCharType="begin" w:fldLock="1"/>
        </w:r>
        <w:r w:rsidR="00520DEA" w:rsidDel="0085582B">
          <w:rPr>
            <w:rFonts w:ascii="Arial" w:hAnsi="Arial" w:cs="Arial"/>
            <w:sz w:val="20"/>
            <w:szCs w:val="20"/>
          </w:rPr>
          <w:delInstrText>ADDIN CSL_CITATION { "citationID" : "1l3rdqfaas", "citationItems" : [ { "id" : "ITEM-1", "itemData" : { "DOI" : "10.1007/s10584-011-0148-z", "ISSN" : "0165-0009, 1573-1480", "author" : [ { "dropping-particle" : "", "family" : "Vuuren", "given" : "Detlef P.", "non-dropping-particle" : "van", "parse-names" : false, "suffix" : "" }, { "dropping-particle" : "", "family" : "Edmonds", "given" : "Jae", "non-dropping-particle" : "", "parse-names" : false, "suffix" : "" }, { "dropping-particle" : "", "family" : "Kainuma", "given" : "Mikiko", "non-dropping-particle" : "", "parse-names" : false, "suffix" : "" }, { "dropping-particle" : "", "family" : "Riahi", "given" : "Keywan", "non-dropping-particle" : "", "parse-names" : false, "suffix" : "" }, { "dropping-particle" : "", "family" : "Thomson", "given" : "Allison", "non-dropping-particle" : "", "parse-names" : false, "suffix" : "" }, { "dropping-particle" : "", "family" : "Hibbard", "given" : "Kathy", "non-dropping-particle" : "", "parse-names" : false, "suffix" : "" }, { "dropping-particle" : "", "family" : "Hurtt", "given" : "George C.", "non-dropping-particle" : "", "parse-names" : false, "suffix" : "" }, { "dropping-particle" : "", "family" : "Kram", "given" : "Tom", "non-dropping-particle" : "", "parse-names" : false, "suffix" : "" }, { "dropping-particle" : "", "family" : "Krey", "given" : "Volker", "non-dropping-particle" : "", "parse-names" : false, "suffix" : "" }, { "dropping-particle" : "", "family" : "Lamarque", "given" : "Jean-Francois", "non-dropping-particle" : "", "parse-names" : false, "suffix" : "" }, { "dropping-particle" : "", "family" : "Masui", "given" : "Toshihiko", "non-dropping-particle" : "", "parse-names" : false, "suffix" : "" }, { "dropping-particle" : "", "family" : "Meinshausen", "given" : "Malte", "non-dropping-particle" : "", "parse-names" : false, "suffix" : "" }, { "dropping-particle" : "", "family" : "Nakicenovic", "given" : "Nebojsa", "non-dropping-particle" : "", "parse-names" : false, "suffix" : "" }, { "dropping-particle" : "", "family" : "Smith", "given" : "Steven J.", "non-dropping-particle" : "", "parse-names" : false, "suffix" : "" }, { "dropping-particle" : "", "family" : "Rose", "given" : "Steven K.", "non-dropping-particle" : "", "parse-names" : false, "suffix" : "" } ], "container-title" : "Climatic Change", "id" : "ITEM-1", "issue" : "1-2", "issued" : { "date-parts" : [ [ "2011", "11" ] ] }, "language" : "en", "page" : "5-31", "title" : "The representative concentration pathways: an overview", "type" : "article-journal", "volume" : "109" }, "uri" : [ "http://zotero.org/users/1013952/items/2AQ3989B" ], "uris" : [ "http://zotero.org/users/1013952/items/2AQ3989B", "http://www.mendeley.com/documents/?uuid=355b900c-2a90-4bda-a23d-7b0aed179a8f" ] } ], "mendeley" : { "formattedCitation" : "&lt;sup&gt;2&lt;/sup&gt;", "plainTextFormattedCitation" : "2", "previouslyFormattedCitation" : "&lt;sup&gt;2&lt;/sup&gt;" }, "properties" : { "formattedCitation" : "{\\rtf \\super 8\\nosupersub{}}", "noteIndex" : 0, "plainCitation" : "8" }, "schema" : "https://github.com/citation-style-language/schema/raw/master/csl-citation.json" }</w:delInstrText>
        </w:r>
        <w:r w:rsidR="00520DEA" w:rsidRPr="00FA419F" w:rsidDel="0085582B">
          <w:rPr>
            <w:rFonts w:ascii="Arial" w:hAnsi="Arial" w:cs="Arial"/>
            <w:sz w:val="20"/>
            <w:szCs w:val="20"/>
          </w:rPr>
          <w:fldChar w:fldCharType="separate"/>
        </w:r>
        <w:r w:rsidR="00520DEA" w:rsidRPr="00C13F31" w:rsidDel="0085582B">
          <w:rPr>
            <w:rFonts w:ascii="Arial" w:eastAsia="Times New Roman" w:hAnsi="Arial" w:cs="Arial"/>
            <w:noProof/>
            <w:sz w:val="20"/>
            <w:vertAlign w:val="superscript"/>
          </w:rPr>
          <w:delText>2</w:delText>
        </w:r>
        <w:r w:rsidR="00520DEA" w:rsidRPr="00FA419F" w:rsidDel="0085582B">
          <w:rPr>
            <w:rFonts w:ascii="Arial" w:hAnsi="Arial" w:cs="Arial"/>
            <w:sz w:val="20"/>
            <w:szCs w:val="20"/>
          </w:rPr>
          <w:fldChar w:fldCharType="end"/>
        </w:r>
      </w:del>
      <w:del w:id="38" w:author="Steven Amstrup" w:date="2017-08-10T06:22:00Z">
        <w:r w:rsidR="00EB1F4C" w:rsidDel="00B3084B">
          <w:rPr>
            <w:rFonts w:ascii="Arial" w:hAnsi="Arial" w:cs="Arial"/>
            <w:b/>
            <w:color w:val="1A1A1A"/>
            <w:sz w:val="20"/>
            <w:szCs w:val="20"/>
          </w:rPr>
          <w:delText>,</w:delText>
        </w:r>
      </w:del>
      <w:ins w:id="39" w:author="Steven Amstrup" w:date="2017-08-10T06:45:00Z">
        <w:r w:rsidR="0035298E">
          <w:rPr>
            <w:rFonts w:ascii="Arial" w:hAnsi="Arial" w:cs="Arial"/>
            <w:b/>
            <w:color w:val="1A1A1A"/>
            <w:sz w:val="20"/>
            <w:szCs w:val="20"/>
          </w:rPr>
          <w:t xml:space="preserve"> </w:t>
        </w:r>
      </w:ins>
      <w:del w:id="40" w:author="Steven Amstrup" w:date="2017-08-10T06:45:00Z">
        <w:r w:rsidR="003B2728" w:rsidDel="0035298E">
          <w:rPr>
            <w:rFonts w:ascii="Arial" w:hAnsi="Arial" w:cs="Arial"/>
            <w:b/>
            <w:color w:val="1A1A1A"/>
            <w:sz w:val="20"/>
            <w:szCs w:val="20"/>
          </w:rPr>
          <w:delText xml:space="preserve"> </w:delText>
        </w:r>
      </w:del>
      <w:ins w:id="41" w:author="Steven Amstrup" w:date="2017-08-09T18:11:00Z">
        <w:r w:rsidR="00127CF3">
          <w:rPr>
            <w:rFonts w:ascii="Arial" w:hAnsi="Arial" w:cs="Arial"/>
            <w:b/>
            <w:color w:val="1A1A1A"/>
            <w:sz w:val="20"/>
            <w:szCs w:val="20"/>
          </w:rPr>
          <w:t xml:space="preserve">mean </w:t>
        </w:r>
      </w:ins>
      <w:ins w:id="42" w:author="Steven Amstrup" w:date="2017-08-09T18:09:00Z">
        <w:r w:rsidR="0038292D" w:rsidRPr="00BA3134">
          <w:rPr>
            <w:rFonts w:ascii="Arial" w:hAnsi="Arial" w:cs="Arial"/>
            <w:b/>
            <w:sz w:val="20"/>
            <w:szCs w:val="20"/>
          </w:rPr>
          <w:t>sea-surface temperature</w:t>
        </w:r>
        <w:r w:rsidR="0038292D">
          <w:rPr>
            <w:rFonts w:ascii="Arial" w:hAnsi="Arial" w:cs="Arial"/>
            <w:b/>
            <w:sz w:val="20"/>
            <w:szCs w:val="20"/>
          </w:rPr>
          <w:t>s</w:t>
        </w:r>
        <w:r w:rsidR="0038292D" w:rsidRPr="00BA3134">
          <w:rPr>
            <w:rFonts w:ascii="Arial" w:hAnsi="Arial" w:cs="Arial"/>
            <w:b/>
            <w:sz w:val="20"/>
            <w:szCs w:val="20"/>
          </w:rPr>
          <w:t xml:space="preserve"> (SST) within MPAs </w:t>
        </w:r>
      </w:ins>
      <w:ins w:id="43" w:author="Steven Amstrup" w:date="2017-08-09T18:12:00Z">
        <w:r w:rsidR="00127CF3">
          <w:rPr>
            <w:rFonts w:ascii="Arial" w:hAnsi="Arial" w:cs="Arial"/>
            <w:b/>
            <w:sz w:val="20"/>
            <w:szCs w:val="20"/>
          </w:rPr>
          <w:t xml:space="preserve">will increase </w:t>
        </w:r>
      </w:ins>
      <w:ins w:id="44" w:author="Steven Amstrup" w:date="2017-08-09T18:10:00Z">
        <w:r w:rsidR="002D6947">
          <w:rPr>
            <w:rFonts w:ascii="Arial" w:hAnsi="Arial" w:cs="Arial"/>
            <w:b/>
            <w:sz w:val="20"/>
            <w:szCs w:val="20"/>
          </w:rPr>
          <w:t>~</w:t>
        </w:r>
      </w:ins>
      <w:ins w:id="45" w:author="Steven Amstrup" w:date="2017-08-09T18:09:00Z">
        <w:r w:rsidR="0038292D" w:rsidRPr="00BA3134">
          <w:rPr>
            <w:rFonts w:ascii="Arial" w:hAnsi="Arial" w:cs="Arial"/>
            <w:b/>
            <w:sz w:val="20"/>
            <w:szCs w:val="20"/>
          </w:rPr>
          <w:t xml:space="preserve"> 0.</w:t>
        </w:r>
        <w:r w:rsidR="0038292D">
          <w:rPr>
            <w:rFonts w:ascii="Arial" w:hAnsi="Arial" w:cs="Arial"/>
            <w:b/>
            <w:sz w:val="20"/>
            <w:szCs w:val="20"/>
          </w:rPr>
          <w:t>0</w:t>
        </w:r>
        <w:r w:rsidR="0038292D" w:rsidRPr="00BA3134">
          <w:rPr>
            <w:rFonts w:ascii="Arial" w:hAnsi="Arial" w:cs="Arial"/>
            <w:b/>
            <w:sz w:val="20"/>
            <w:szCs w:val="20"/>
          </w:rPr>
          <w:t>34 °C/</w:t>
        </w:r>
        <w:r w:rsidR="0038292D">
          <w:rPr>
            <w:rFonts w:ascii="Arial" w:hAnsi="Arial" w:cs="Arial"/>
            <w:b/>
            <w:sz w:val="20"/>
            <w:szCs w:val="20"/>
          </w:rPr>
          <w:t>year</w:t>
        </w:r>
      </w:ins>
      <w:ins w:id="46" w:author="Steven Amstrup" w:date="2017-08-09T18:28:00Z">
        <w:r w:rsidR="00D40915">
          <w:rPr>
            <w:rFonts w:ascii="Arial" w:hAnsi="Arial" w:cs="Arial"/>
            <w:b/>
            <w:sz w:val="20"/>
            <w:szCs w:val="20"/>
          </w:rPr>
          <w:t xml:space="preserve"> </w:t>
        </w:r>
      </w:ins>
      <w:ins w:id="47" w:author="Steven Amstrup" w:date="2017-08-10T06:39:00Z">
        <w:r w:rsidR="00E64C6E">
          <w:rPr>
            <w:rFonts w:ascii="Arial" w:hAnsi="Arial" w:cs="Arial"/>
            <w:b/>
            <w:sz w:val="20"/>
            <w:szCs w:val="20"/>
          </w:rPr>
          <w:t>and</w:t>
        </w:r>
      </w:ins>
      <w:ins w:id="48" w:author="Steven Amstrup" w:date="2017-08-09T18:28:00Z">
        <w:r w:rsidR="00D40915">
          <w:rPr>
            <w:rFonts w:ascii="Arial" w:hAnsi="Arial" w:cs="Arial"/>
            <w:b/>
            <w:sz w:val="20"/>
            <w:szCs w:val="20"/>
          </w:rPr>
          <w:t xml:space="preserve"> </w:t>
        </w:r>
      </w:ins>
      <w:ins w:id="49" w:author="Steven Amstrup" w:date="2017-08-10T06:45:00Z">
        <w:r w:rsidR="0035298E">
          <w:rPr>
            <w:rFonts w:ascii="Arial" w:hAnsi="Arial" w:cs="Arial"/>
            <w:b/>
            <w:sz w:val="20"/>
            <w:szCs w:val="20"/>
          </w:rPr>
          <w:t xml:space="preserve">warm </w:t>
        </w:r>
      </w:ins>
      <w:ins w:id="50" w:author="Steven Amstrup" w:date="2017-08-09T18:28:00Z">
        <w:r w:rsidR="00D40915">
          <w:rPr>
            <w:rFonts w:ascii="Arial" w:hAnsi="Arial" w:cs="Arial"/>
            <w:b/>
            <w:sz w:val="20"/>
            <w:szCs w:val="20"/>
          </w:rPr>
          <w:t xml:space="preserve">an </w:t>
        </w:r>
        <w:proofErr w:type="gramStart"/>
        <w:r w:rsidR="00D40915">
          <w:rPr>
            <w:rFonts w:ascii="Arial" w:hAnsi="Arial" w:cs="Arial"/>
            <w:b/>
            <w:sz w:val="20"/>
            <w:szCs w:val="20"/>
          </w:rPr>
          <w:t xml:space="preserve">additional  </w:t>
        </w:r>
      </w:ins>
      <w:ins w:id="51" w:author="Steven Amstrup" w:date="2017-08-09T18:29:00Z">
        <w:r w:rsidR="00D40915">
          <w:rPr>
            <w:rFonts w:ascii="Arial" w:hAnsi="Arial" w:cs="Arial"/>
            <w:b/>
            <w:sz w:val="20"/>
            <w:szCs w:val="20"/>
          </w:rPr>
          <w:t>~</w:t>
        </w:r>
        <w:proofErr w:type="gramEnd"/>
        <w:r w:rsidR="00D40915" w:rsidRPr="00BA3134">
          <w:rPr>
            <w:rFonts w:ascii="Arial" w:hAnsi="Arial" w:cs="Arial"/>
            <w:b/>
            <w:sz w:val="20"/>
            <w:szCs w:val="20"/>
          </w:rPr>
          <w:t>2.8 °C</w:t>
        </w:r>
        <w:r w:rsidR="00D40915">
          <w:rPr>
            <w:rFonts w:ascii="Arial" w:hAnsi="Arial" w:cs="Arial"/>
            <w:b/>
            <w:sz w:val="20"/>
            <w:szCs w:val="20"/>
          </w:rPr>
          <w:t xml:space="preserve"> </w:t>
        </w:r>
        <w:r w:rsidR="00D40915" w:rsidRPr="003B2728">
          <w:rPr>
            <w:rFonts w:ascii="Arial" w:hAnsi="Arial" w:cs="Arial"/>
            <w:b/>
            <w:sz w:val="20"/>
            <w:szCs w:val="20"/>
          </w:rPr>
          <w:t>by 2100</w:t>
        </w:r>
      </w:ins>
      <w:ins w:id="52" w:author="Steven Amstrup" w:date="2017-08-09T18:12:00Z">
        <w:r w:rsidR="00127CF3">
          <w:rPr>
            <w:rFonts w:ascii="Arial" w:hAnsi="Arial" w:cs="Arial"/>
            <w:b/>
            <w:sz w:val="20"/>
            <w:szCs w:val="20"/>
          </w:rPr>
          <w:t xml:space="preserve">. </w:t>
        </w:r>
      </w:ins>
      <w:del w:id="53" w:author="Steven Amstrup" w:date="2017-08-09T18:12:00Z">
        <w:r w:rsidR="003B2728" w:rsidRPr="001F324E" w:rsidDel="00127CF3">
          <w:rPr>
            <w:rFonts w:ascii="Arial" w:hAnsi="Arial" w:cs="Arial"/>
            <w:b/>
            <w:color w:val="1A1A1A"/>
            <w:sz w:val="20"/>
            <w:szCs w:val="20"/>
          </w:rPr>
          <w:delText xml:space="preserve">the </w:delText>
        </w:r>
        <w:commentRangeStart w:id="54"/>
        <w:r w:rsidR="004C58CA" w:rsidDel="00127CF3">
          <w:rPr>
            <w:rFonts w:ascii="Arial" w:hAnsi="Arial" w:cs="Arial"/>
            <w:b/>
            <w:color w:val="1A1A1A"/>
            <w:sz w:val="20"/>
            <w:szCs w:val="20"/>
          </w:rPr>
          <w:delText xml:space="preserve">mean </w:delText>
        </w:r>
        <w:r w:rsidR="00601BBC" w:rsidDel="00127CF3">
          <w:rPr>
            <w:rFonts w:ascii="Arial" w:hAnsi="Arial" w:cs="Arial"/>
            <w:b/>
            <w:color w:val="1A1A1A"/>
            <w:sz w:val="20"/>
            <w:szCs w:val="20"/>
          </w:rPr>
          <w:delText xml:space="preserve">rate </w:delText>
        </w:r>
        <w:commentRangeEnd w:id="54"/>
        <w:r w:rsidR="001F0712" w:rsidDel="00127CF3">
          <w:rPr>
            <w:rStyle w:val="CommentReference"/>
            <w:rFonts w:asciiTheme="minorHAnsi" w:hAnsiTheme="minorHAnsi" w:cstheme="minorBidi"/>
          </w:rPr>
          <w:commentReference w:id="54"/>
        </w:r>
        <w:r w:rsidR="00601BBC" w:rsidDel="00127CF3">
          <w:rPr>
            <w:rFonts w:ascii="Arial" w:hAnsi="Arial" w:cs="Arial"/>
            <w:b/>
            <w:color w:val="1A1A1A"/>
            <w:sz w:val="20"/>
            <w:szCs w:val="20"/>
          </w:rPr>
          <w:delText xml:space="preserve">of </w:delText>
        </w:r>
        <w:r w:rsidR="003B2728" w:rsidRPr="003B2728" w:rsidDel="00127CF3">
          <w:rPr>
            <w:rFonts w:ascii="Arial" w:hAnsi="Arial" w:cs="Arial"/>
            <w:b/>
            <w:sz w:val="20"/>
            <w:szCs w:val="20"/>
          </w:rPr>
          <w:delText>increa</w:delText>
        </w:r>
        <w:r w:rsidR="003B2728" w:rsidRPr="00BA3134" w:rsidDel="00127CF3">
          <w:rPr>
            <w:rFonts w:ascii="Arial" w:hAnsi="Arial" w:cs="Arial"/>
            <w:b/>
            <w:sz w:val="20"/>
            <w:szCs w:val="20"/>
          </w:rPr>
          <w:delText xml:space="preserve">se </w:delText>
        </w:r>
        <w:r w:rsidR="00456780" w:rsidRPr="00BA3134" w:rsidDel="00127CF3">
          <w:rPr>
            <w:rFonts w:ascii="Arial" w:hAnsi="Arial" w:cs="Arial"/>
            <w:b/>
            <w:sz w:val="20"/>
            <w:szCs w:val="20"/>
          </w:rPr>
          <w:delText>of</w:delText>
        </w:r>
        <w:r w:rsidR="003B2728" w:rsidRPr="00BA3134" w:rsidDel="00127CF3">
          <w:rPr>
            <w:rFonts w:ascii="Arial" w:hAnsi="Arial" w:cs="Arial"/>
            <w:b/>
            <w:sz w:val="20"/>
            <w:szCs w:val="20"/>
          </w:rPr>
          <w:delText xml:space="preserve"> </w:delText>
        </w:r>
        <w:r w:rsidR="00FE51C6" w:rsidDel="00127CF3">
          <w:rPr>
            <w:rFonts w:ascii="Arial" w:hAnsi="Arial" w:cs="Arial"/>
            <w:b/>
            <w:sz w:val="20"/>
            <w:szCs w:val="20"/>
          </w:rPr>
          <w:delText>annual</w:delText>
        </w:r>
        <w:r w:rsidR="001F0712" w:rsidRPr="00BA3134" w:rsidDel="00127CF3">
          <w:rPr>
            <w:rFonts w:ascii="Arial" w:hAnsi="Arial" w:cs="Arial"/>
            <w:b/>
            <w:sz w:val="20"/>
            <w:szCs w:val="20"/>
          </w:rPr>
          <w:delText xml:space="preserve"> </w:delText>
        </w:r>
      </w:del>
      <w:del w:id="55" w:author="Steven Amstrup" w:date="2017-08-09T18:09:00Z">
        <w:r w:rsidR="003B2728" w:rsidRPr="00BA3134" w:rsidDel="0038292D">
          <w:rPr>
            <w:rFonts w:ascii="Arial" w:hAnsi="Arial" w:cs="Arial"/>
            <w:b/>
            <w:sz w:val="20"/>
            <w:szCs w:val="20"/>
          </w:rPr>
          <w:delText xml:space="preserve">sea-surface temperature (SST) within MPAs is </w:delText>
        </w:r>
        <w:r w:rsidR="00BA3134" w:rsidRPr="00BA3134" w:rsidDel="0038292D">
          <w:rPr>
            <w:rFonts w:ascii="Arial" w:hAnsi="Arial" w:cs="Arial"/>
            <w:b/>
            <w:sz w:val="20"/>
            <w:szCs w:val="20"/>
          </w:rPr>
          <w:delText>0.</w:delText>
        </w:r>
        <w:r w:rsidR="00CD6A89" w:rsidDel="0038292D">
          <w:rPr>
            <w:rFonts w:ascii="Arial" w:hAnsi="Arial" w:cs="Arial"/>
            <w:b/>
            <w:sz w:val="20"/>
            <w:szCs w:val="20"/>
          </w:rPr>
          <w:delText>0</w:delText>
        </w:r>
        <w:r w:rsidR="00BA3134" w:rsidRPr="00BA3134" w:rsidDel="0038292D">
          <w:rPr>
            <w:rFonts w:ascii="Arial" w:hAnsi="Arial" w:cs="Arial"/>
            <w:b/>
            <w:sz w:val="20"/>
            <w:szCs w:val="20"/>
          </w:rPr>
          <w:delText>34</w:delText>
        </w:r>
        <w:r w:rsidR="00601BBC" w:rsidRPr="00BA3134" w:rsidDel="0038292D">
          <w:rPr>
            <w:rFonts w:ascii="Arial" w:hAnsi="Arial" w:cs="Arial"/>
            <w:b/>
            <w:sz w:val="20"/>
            <w:szCs w:val="20"/>
          </w:rPr>
          <w:delText xml:space="preserve"> °C</w:delText>
        </w:r>
        <w:r w:rsidR="009E20B1" w:rsidRPr="00BA3134" w:rsidDel="0038292D">
          <w:rPr>
            <w:rFonts w:ascii="Arial" w:hAnsi="Arial" w:cs="Arial"/>
            <w:b/>
            <w:sz w:val="20"/>
            <w:szCs w:val="20"/>
          </w:rPr>
          <w:delText>/</w:delText>
        </w:r>
        <w:r w:rsidR="00CD6A89" w:rsidDel="0038292D">
          <w:rPr>
            <w:rFonts w:ascii="Arial" w:hAnsi="Arial" w:cs="Arial"/>
            <w:b/>
            <w:sz w:val="20"/>
            <w:szCs w:val="20"/>
          </w:rPr>
          <w:delText>year</w:delText>
        </w:r>
      </w:del>
      <w:del w:id="56" w:author="Steven Amstrup" w:date="2017-08-09T18:12:00Z">
        <w:r w:rsidR="000755B1" w:rsidRPr="00BA3134" w:rsidDel="00127CF3">
          <w:rPr>
            <w:rFonts w:ascii="Arial" w:hAnsi="Arial" w:cs="Arial"/>
            <w:b/>
            <w:sz w:val="20"/>
            <w:szCs w:val="20"/>
          </w:rPr>
          <w:delText>,</w:delText>
        </w:r>
      </w:del>
      <w:del w:id="57" w:author="Steven Amstrup" w:date="2017-08-09T18:13:00Z">
        <w:r w:rsidR="000755B1" w:rsidRPr="00BA3134" w:rsidDel="00127CF3">
          <w:rPr>
            <w:rFonts w:ascii="Arial" w:hAnsi="Arial" w:cs="Arial"/>
            <w:b/>
            <w:sz w:val="20"/>
            <w:szCs w:val="20"/>
          </w:rPr>
          <w:delText xml:space="preserve"> </w:delText>
        </w:r>
      </w:del>
      <w:del w:id="58" w:author="Steven Amstrup" w:date="2017-08-09T18:02:00Z">
        <w:r w:rsidR="000755B1" w:rsidRPr="00BA3134" w:rsidDel="006769B7">
          <w:rPr>
            <w:rFonts w:ascii="Arial" w:hAnsi="Arial" w:cs="Arial"/>
            <w:b/>
            <w:sz w:val="20"/>
            <w:szCs w:val="20"/>
          </w:rPr>
          <w:delText>or</w:delText>
        </w:r>
        <w:r w:rsidR="00601BBC" w:rsidRPr="00BA3134" w:rsidDel="006769B7">
          <w:rPr>
            <w:rFonts w:ascii="Arial" w:hAnsi="Arial" w:cs="Arial"/>
            <w:b/>
            <w:sz w:val="20"/>
            <w:szCs w:val="20"/>
          </w:rPr>
          <w:delText xml:space="preserve"> roughly </w:delText>
        </w:r>
      </w:del>
      <w:del w:id="59" w:author="Steven Amstrup" w:date="2017-08-09T18:29:00Z">
        <w:r w:rsidR="00BA3134" w:rsidRPr="00BA3134" w:rsidDel="00D40915">
          <w:rPr>
            <w:rFonts w:ascii="Arial" w:hAnsi="Arial" w:cs="Arial"/>
            <w:b/>
            <w:sz w:val="20"/>
            <w:szCs w:val="20"/>
          </w:rPr>
          <w:delText>2.8</w:delText>
        </w:r>
        <w:r w:rsidR="00601BBC" w:rsidRPr="00BA3134" w:rsidDel="00D40915">
          <w:rPr>
            <w:rFonts w:ascii="Arial" w:hAnsi="Arial" w:cs="Arial"/>
            <w:b/>
            <w:sz w:val="20"/>
            <w:szCs w:val="20"/>
          </w:rPr>
          <w:delText xml:space="preserve"> </w:delText>
        </w:r>
        <w:r w:rsidR="003B2728" w:rsidRPr="00BA3134" w:rsidDel="00D40915">
          <w:rPr>
            <w:rFonts w:ascii="Arial" w:hAnsi="Arial" w:cs="Arial"/>
            <w:b/>
            <w:sz w:val="20"/>
            <w:szCs w:val="20"/>
          </w:rPr>
          <w:delText>°C</w:delText>
        </w:r>
      </w:del>
      <w:del w:id="60" w:author="Steven Amstrup" w:date="2017-08-09T18:30:00Z">
        <w:r w:rsidR="003B2728" w:rsidRPr="00BA3134" w:rsidDel="00D40915">
          <w:rPr>
            <w:rFonts w:ascii="Arial" w:hAnsi="Arial" w:cs="Arial"/>
            <w:b/>
            <w:sz w:val="20"/>
            <w:szCs w:val="20"/>
          </w:rPr>
          <w:delText xml:space="preserve"> </w:delText>
        </w:r>
        <w:r w:rsidR="00A63612" w:rsidRPr="00BA3134" w:rsidDel="00D40915">
          <w:rPr>
            <w:rFonts w:ascii="Arial" w:hAnsi="Arial" w:cs="Arial"/>
            <w:b/>
            <w:sz w:val="20"/>
            <w:szCs w:val="20"/>
          </w:rPr>
          <w:delText>of additional</w:delText>
        </w:r>
        <w:r w:rsidR="00A63612" w:rsidDel="00D40915">
          <w:rPr>
            <w:rFonts w:ascii="Arial" w:hAnsi="Arial" w:cs="Arial"/>
            <w:b/>
            <w:sz w:val="20"/>
            <w:szCs w:val="20"/>
          </w:rPr>
          <w:delText xml:space="preserve"> warming</w:delText>
        </w:r>
      </w:del>
      <w:del w:id="61" w:author="Steven Amstrup" w:date="2017-08-09T18:29:00Z">
        <w:r w:rsidR="00A63612" w:rsidDel="00D40915">
          <w:rPr>
            <w:rFonts w:ascii="Arial" w:hAnsi="Arial" w:cs="Arial"/>
            <w:b/>
            <w:sz w:val="20"/>
            <w:szCs w:val="20"/>
          </w:rPr>
          <w:delText xml:space="preserve"> </w:delText>
        </w:r>
        <w:r w:rsidR="003B2728" w:rsidRPr="003B2728" w:rsidDel="00D40915">
          <w:rPr>
            <w:rFonts w:ascii="Arial" w:hAnsi="Arial" w:cs="Arial"/>
            <w:b/>
            <w:sz w:val="20"/>
            <w:szCs w:val="20"/>
          </w:rPr>
          <w:delText>by 2100</w:delText>
        </w:r>
      </w:del>
      <w:del w:id="62" w:author="Steven Amstrup" w:date="2017-08-09T18:13:00Z">
        <w:r w:rsidR="00456780" w:rsidDel="00127CF3">
          <w:rPr>
            <w:rFonts w:ascii="Arial" w:hAnsi="Arial" w:cs="Arial"/>
            <w:b/>
            <w:sz w:val="20"/>
            <w:szCs w:val="20"/>
          </w:rPr>
          <w:delText>.</w:delText>
        </w:r>
        <w:r w:rsidR="00456780" w:rsidRPr="003B2728" w:rsidDel="00127CF3">
          <w:rPr>
            <w:rFonts w:ascii="Arial" w:hAnsi="Arial" w:cs="Arial"/>
            <w:b/>
            <w:sz w:val="20"/>
            <w:szCs w:val="20"/>
          </w:rPr>
          <w:delText xml:space="preserve"> </w:delText>
        </w:r>
      </w:del>
      <w:commentRangeStart w:id="63"/>
      <w:del w:id="64" w:author="Steven Amstrup" w:date="2017-08-09T18:04:00Z">
        <w:r w:rsidR="002974F5" w:rsidDel="006F5CC6">
          <w:rPr>
            <w:rFonts w:ascii="Arial" w:hAnsi="Arial" w:cs="Arial"/>
            <w:b/>
            <w:sz w:val="20"/>
            <w:szCs w:val="20"/>
          </w:rPr>
          <w:delText xml:space="preserve">At mid-to-high latitudes, </w:delText>
        </w:r>
        <w:r w:rsidR="002D3A4F" w:rsidDel="006F5CC6">
          <w:rPr>
            <w:rFonts w:ascii="Arial" w:hAnsi="Arial" w:cs="Arial"/>
            <w:b/>
            <w:sz w:val="20"/>
            <w:szCs w:val="20"/>
          </w:rPr>
          <w:delText xml:space="preserve">warming </w:delText>
        </w:r>
        <w:r w:rsidR="001F0712" w:rsidDel="006F5CC6">
          <w:rPr>
            <w:rFonts w:ascii="Arial" w:hAnsi="Arial" w:cs="Arial"/>
            <w:b/>
            <w:sz w:val="20"/>
            <w:szCs w:val="20"/>
          </w:rPr>
          <w:delText xml:space="preserve">at this </w:delText>
        </w:r>
        <w:r w:rsidR="00A52C63" w:rsidDel="006F5CC6">
          <w:rPr>
            <w:rFonts w:ascii="Arial" w:hAnsi="Arial" w:cs="Arial"/>
            <w:b/>
            <w:sz w:val="20"/>
            <w:szCs w:val="20"/>
          </w:rPr>
          <w:delText>rate and</w:delText>
        </w:r>
        <w:r w:rsidR="001F0712" w:rsidDel="006F5CC6">
          <w:rPr>
            <w:rFonts w:ascii="Arial" w:hAnsi="Arial" w:cs="Arial"/>
            <w:b/>
            <w:sz w:val="20"/>
            <w:szCs w:val="20"/>
          </w:rPr>
          <w:delText xml:space="preserve"> of this</w:delText>
        </w:r>
        <w:r w:rsidR="00A52C63" w:rsidDel="006F5CC6">
          <w:rPr>
            <w:rFonts w:ascii="Arial" w:hAnsi="Arial" w:cs="Arial"/>
            <w:b/>
            <w:sz w:val="20"/>
            <w:szCs w:val="20"/>
          </w:rPr>
          <w:delText xml:space="preserve"> magnitude </w:delText>
        </w:r>
        <w:r w:rsidR="001F0712" w:rsidDel="006F5CC6">
          <w:rPr>
            <w:rFonts w:ascii="Arial" w:hAnsi="Arial" w:cs="Arial"/>
            <w:b/>
            <w:sz w:val="20"/>
            <w:szCs w:val="20"/>
          </w:rPr>
          <w:delText xml:space="preserve">is likely to </w:delText>
        </w:r>
        <w:r w:rsidR="002974F5" w:rsidDel="006F5CC6">
          <w:rPr>
            <w:rFonts w:ascii="Arial" w:hAnsi="Arial" w:cs="Arial"/>
            <w:b/>
            <w:sz w:val="20"/>
            <w:szCs w:val="20"/>
          </w:rPr>
          <w:delText>alter</w:delText>
        </w:r>
        <w:r w:rsidR="002974F5" w:rsidRPr="003B2728" w:rsidDel="006F5CC6">
          <w:rPr>
            <w:rFonts w:ascii="Arial" w:hAnsi="Arial" w:cs="Arial"/>
            <w:b/>
            <w:sz w:val="20"/>
            <w:szCs w:val="20"/>
          </w:rPr>
          <w:delText xml:space="preserve"> species co</w:delText>
        </w:r>
        <w:r w:rsidR="002974F5" w:rsidDel="006F5CC6">
          <w:rPr>
            <w:rFonts w:ascii="Arial" w:hAnsi="Arial" w:cs="Arial"/>
            <w:b/>
            <w:sz w:val="20"/>
            <w:szCs w:val="20"/>
          </w:rPr>
          <w:delText xml:space="preserve">mposition and </w:delText>
        </w:r>
        <w:r w:rsidR="0017255A" w:rsidDel="006F5CC6">
          <w:rPr>
            <w:rFonts w:ascii="Arial" w:hAnsi="Arial" w:cs="Arial"/>
            <w:b/>
            <w:sz w:val="20"/>
            <w:szCs w:val="20"/>
          </w:rPr>
          <w:delText xml:space="preserve">could </w:delText>
        </w:r>
        <w:r w:rsidR="002974F5" w:rsidDel="006F5CC6">
          <w:rPr>
            <w:rFonts w:ascii="Arial" w:hAnsi="Arial" w:cs="Arial"/>
            <w:b/>
            <w:sz w:val="20"/>
            <w:szCs w:val="20"/>
          </w:rPr>
          <w:delText>increase</w:delText>
        </w:r>
        <w:r w:rsidR="002974F5" w:rsidRPr="003B2728" w:rsidDel="006F5CC6">
          <w:rPr>
            <w:rFonts w:ascii="Arial" w:hAnsi="Arial" w:cs="Arial"/>
            <w:b/>
            <w:sz w:val="20"/>
            <w:szCs w:val="20"/>
          </w:rPr>
          <w:delText xml:space="preserve"> species </w:delText>
        </w:r>
        <w:r w:rsidR="002974F5" w:rsidDel="006F5CC6">
          <w:rPr>
            <w:rFonts w:ascii="Arial" w:hAnsi="Arial" w:cs="Arial"/>
            <w:b/>
            <w:sz w:val="20"/>
            <w:szCs w:val="20"/>
          </w:rPr>
          <w:delText>richness</w:delText>
        </w:r>
        <w:r w:rsidR="00C35736" w:rsidDel="006F5CC6">
          <w:rPr>
            <w:rFonts w:ascii="Arial" w:hAnsi="Arial" w:cs="Arial"/>
            <w:b/>
            <w:sz w:val="20"/>
            <w:szCs w:val="20"/>
          </w:rPr>
          <w:delText xml:space="preserve"> as the distribut</w:delText>
        </w:r>
        <w:r w:rsidR="002F77FB" w:rsidDel="006F5CC6">
          <w:rPr>
            <w:rFonts w:ascii="Arial" w:hAnsi="Arial" w:cs="Arial"/>
            <w:b/>
            <w:sz w:val="20"/>
            <w:szCs w:val="20"/>
          </w:rPr>
          <w:delText>ions of species shift pole</w:delText>
        </w:r>
        <w:r w:rsidR="00387985" w:rsidDel="006F5CC6">
          <w:rPr>
            <w:rFonts w:ascii="Arial" w:hAnsi="Arial" w:cs="Arial"/>
            <w:b/>
            <w:sz w:val="20"/>
            <w:szCs w:val="20"/>
          </w:rPr>
          <w:delText>ward</w:delText>
        </w:r>
        <w:r w:rsidR="0030181B" w:rsidRPr="000F1386" w:rsidDel="006F5CC6">
          <w:rPr>
            <w:rFonts w:ascii="Arial" w:hAnsi="Arial" w:cs="Arial"/>
            <w:sz w:val="20"/>
            <w:szCs w:val="20"/>
          </w:rPr>
          <w:fldChar w:fldCharType="begin" w:fldLock="1"/>
        </w:r>
        <w:r w:rsidR="001A5080" w:rsidDel="006F5CC6">
          <w:rPr>
            <w:rFonts w:ascii="Arial" w:hAnsi="Arial" w:cs="Arial"/>
            <w:sz w:val="20"/>
            <w:szCs w:val="20"/>
          </w:rPr>
          <w:delInstrText>ADDIN CSL_CITATION { "citationID" : "7YX5AFON",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"uris" : [ "http://www.mendeley.com/documents/?uuid=b621b9a6-cb96-45c5-a25e-ad022e5d3e23", "http://zotero.org/users/1013952/items/RVBCJ5C3" ] } ], "mendeley" : { "formattedCitation" : "&lt;sup&gt;3&lt;/sup&gt;", "plainTextFormattedCitation" : "3", "previouslyFormattedCitation" : "&lt;sup&gt;3&lt;/sup&gt;" }, "properties" : { "formattedCitation" : "{\\rtf \\super 3\\nosupersub{}}", "noteIndex" : 0, "plainCitation" : "3" }, "schema" : "https://github.com/citation-style-language/schema/raw/master/csl-citation.json" }</w:delInstrText>
        </w:r>
        <w:r w:rsidR="0030181B" w:rsidRPr="000F1386" w:rsidDel="006F5CC6">
          <w:rPr>
            <w:rFonts w:ascii="Arial" w:hAnsi="Arial" w:cs="Arial"/>
            <w:sz w:val="20"/>
            <w:szCs w:val="20"/>
          </w:rPr>
          <w:fldChar w:fldCharType="separate"/>
        </w:r>
        <w:r w:rsidR="00D10C96" w:rsidRPr="00D10C96" w:rsidDel="006F5CC6">
          <w:rPr>
            <w:rFonts w:ascii="Arial" w:hAnsi="Arial" w:cs="Arial"/>
            <w:noProof/>
            <w:sz w:val="20"/>
            <w:vertAlign w:val="superscript"/>
          </w:rPr>
          <w:delText>3</w:delText>
        </w:r>
        <w:r w:rsidR="0030181B" w:rsidRPr="000F1386" w:rsidDel="006F5CC6">
          <w:rPr>
            <w:rFonts w:ascii="Arial" w:hAnsi="Arial" w:cs="Arial"/>
            <w:sz w:val="20"/>
            <w:szCs w:val="20"/>
          </w:rPr>
          <w:fldChar w:fldCharType="end"/>
        </w:r>
        <w:r w:rsidR="002974F5" w:rsidDel="006F5CC6">
          <w:rPr>
            <w:rFonts w:ascii="Arial" w:hAnsi="Arial" w:cs="Arial"/>
            <w:b/>
            <w:sz w:val="20"/>
            <w:szCs w:val="20"/>
          </w:rPr>
          <w:delText>.</w:delText>
        </w:r>
        <w:commentRangeEnd w:id="63"/>
        <w:r w:rsidR="00C63554" w:rsidDel="006F5CC6">
          <w:rPr>
            <w:rStyle w:val="CommentReference"/>
            <w:rFonts w:asciiTheme="minorHAnsi" w:hAnsiTheme="minorHAnsi" w:cstheme="minorBidi"/>
          </w:rPr>
          <w:commentReference w:id="63"/>
        </w:r>
        <w:r w:rsidR="002974F5" w:rsidDel="006F5CC6">
          <w:rPr>
            <w:rFonts w:ascii="Arial" w:hAnsi="Arial" w:cs="Arial"/>
            <w:b/>
            <w:sz w:val="20"/>
            <w:szCs w:val="20"/>
          </w:rPr>
          <w:delText xml:space="preserve"> </w:delText>
        </w:r>
        <w:r w:rsidR="009845EF" w:rsidDel="006F5CC6">
          <w:rPr>
            <w:rFonts w:ascii="Arial" w:hAnsi="Arial" w:cs="Arial"/>
            <w:b/>
            <w:sz w:val="20"/>
            <w:szCs w:val="20"/>
          </w:rPr>
          <w:delText>In contrast,</w:delText>
        </w:r>
      </w:del>
      <w:del w:id="65" w:author="Steven Amstrup" w:date="2017-08-10T06:21:00Z">
        <w:r w:rsidR="009845EF" w:rsidDel="00BA5BAD">
          <w:rPr>
            <w:rFonts w:ascii="Arial" w:hAnsi="Arial" w:cs="Arial"/>
            <w:b/>
            <w:sz w:val="20"/>
            <w:szCs w:val="20"/>
          </w:rPr>
          <w:delText xml:space="preserve"> tropical MPAs</w:delText>
        </w:r>
      </w:del>
      <w:del w:id="66" w:author="Steven Amstrup" w:date="2017-08-09T18:15:00Z">
        <w:r w:rsidR="009845EF" w:rsidDel="00127CF3">
          <w:rPr>
            <w:rFonts w:ascii="Arial" w:hAnsi="Arial" w:cs="Arial"/>
            <w:b/>
            <w:sz w:val="20"/>
            <w:szCs w:val="20"/>
          </w:rPr>
          <w:delText xml:space="preserve"> </w:delText>
        </w:r>
      </w:del>
      <w:del w:id="67" w:author="Steven Amstrup" w:date="2017-08-09T18:14:00Z">
        <w:r w:rsidR="009845EF" w:rsidDel="00127CF3">
          <w:rPr>
            <w:rFonts w:ascii="Arial" w:hAnsi="Arial" w:cs="Arial"/>
            <w:b/>
            <w:sz w:val="20"/>
            <w:szCs w:val="20"/>
          </w:rPr>
          <w:delText>are expected to</w:delText>
        </w:r>
      </w:del>
      <w:del w:id="68" w:author="Steven Amstrup" w:date="2017-08-09T18:15:00Z">
        <w:r w:rsidR="009845EF" w:rsidDel="00127CF3">
          <w:rPr>
            <w:rFonts w:ascii="Arial" w:hAnsi="Arial" w:cs="Arial"/>
            <w:b/>
            <w:sz w:val="20"/>
            <w:szCs w:val="20"/>
          </w:rPr>
          <w:delText xml:space="preserve"> lose species </w:delText>
        </w:r>
        <w:r w:rsidR="008D5985" w:rsidDel="00127CF3">
          <w:rPr>
            <w:rFonts w:ascii="Arial" w:hAnsi="Arial" w:cs="Arial"/>
            <w:b/>
            <w:sz w:val="20"/>
            <w:szCs w:val="20"/>
          </w:rPr>
          <w:delText>and habitats as thermal tolerances are exceeded</w:delText>
        </w:r>
      </w:del>
      <w:del w:id="69" w:author="Steven Amstrup" w:date="2017-08-10T06:21:00Z">
        <w:r w:rsidR="008D5985" w:rsidRPr="000F1386" w:rsidDel="00BA5BAD">
          <w:rPr>
            <w:rFonts w:ascii="Arial" w:hAnsi="Arial" w:cs="Arial"/>
            <w:sz w:val="20"/>
            <w:szCs w:val="20"/>
          </w:rPr>
          <w:fldChar w:fldCharType="begin" w:fldLock="1"/>
        </w:r>
        <w:r w:rsidR="001A5080" w:rsidDel="00BA5BAD">
          <w:rPr>
            <w:rFonts w:ascii="Arial" w:hAnsi="Arial" w:cs="Arial"/>
            <w:sz w:val="20"/>
            <w:szCs w:val="20"/>
          </w:rPr>
          <w:delInstrText>ADDIN CSL_CITATION { "citationID" : "ru1nbif9j", "citationItems" : [ { "id" : "ITEM-1", "itemData" : { "DOI" : "10.1038/nature16144", "ISSN" : "0028-0836, 1476-4687",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"issued" : { "date-parts" : [ [ "2015", "11" ] ] }, "title" : "Thermal biases and vulnerability to warming in the world\u2019s marine fauna", "type" : "article-journal" }, "uri" : [ "http://zotero.org/users/1013952/items/SJVC6MCX" ], "uris" : [ "http://zotero.org/users/1013952/items/SJVC6MCX", "http://www.mendeley.com/documents/?uuid=9abdd40c-6324-465f-899b-6a7789688603" ] } ], "mendeley" : { "formattedCitation" : "&lt;sup&gt;4&lt;/sup&gt;", "plainTextFormattedCitation" : "4", "previouslyFormattedCitation" : "&lt;sup&gt;4&lt;/sup&gt;" }, "properties" : { "formattedCitation" : "{\\rtf \\super 2\\nosupersub{}}", "noteIndex" : 0, "plainCitation" : "2" }, "schema" : "https://github.com/citation-style-language/schema/raw/master/csl-citation.json" }</w:delInstrText>
        </w:r>
        <w:r w:rsidR="008D5985" w:rsidRPr="000F1386" w:rsidDel="00BA5BAD">
          <w:rPr>
            <w:rFonts w:ascii="Arial" w:hAnsi="Arial" w:cs="Arial"/>
            <w:sz w:val="20"/>
            <w:szCs w:val="20"/>
          </w:rPr>
          <w:fldChar w:fldCharType="separate"/>
        </w:r>
        <w:r w:rsidR="00D10C96" w:rsidRPr="00D10C96" w:rsidDel="00BA5BAD">
          <w:rPr>
            <w:rFonts w:ascii="Arial" w:hAnsi="Arial" w:cs="Arial"/>
            <w:noProof/>
            <w:sz w:val="20"/>
            <w:vertAlign w:val="superscript"/>
          </w:rPr>
          <w:delText>4</w:delText>
        </w:r>
        <w:r w:rsidR="008D5985" w:rsidRPr="000F1386" w:rsidDel="00BA5BAD">
          <w:rPr>
            <w:rFonts w:ascii="Arial" w:hAnsi="Arial" w:cs="Arial"/>
            <w:sz w:val="20"/>
            <w:szCs w:val="20"/>
          </w:rPr>
          <w:fldChar w:fldCharType="end"/>
        </w:r>
        <w:r w:rsidR="008D5985" w:rsidRPr="00A53339" w:rsidDel="00BA5BAD">
          <w:rPr>
            <w:rFonts w:ascii="Arial" w:hAnsi="Arial" w:cs="Arial"/>
            <w:sz w:val="20"/>
            <w:szCs w:val="20"/>
            <w:vertAlign w:val="superscript"/>
          </w:rPr>
          <w:delText>,</w:delText>
        </w:r>
        <w:r w:rsidR="008D5985" w:rsidRPr="000F1386" w:rsidDel="00BA5BAD">
          <w:rPr>
            <w:rFonts w:ascii="Arial" w:hAnsi="Arial" w:cs="Arial"/>
            <w:sz w:val="20"/>
            <w:szCs w:val="20"/>
          </w:rPr>
          <w:fldChar w:fldCharType="begin" w:fldLock="1"/>
        </w:r>
        <w:r w:rsidR="001A5080" w:rsidDel="00BA5BAD">
          <w:rPr>
            <w:rFonts w:ascii="Arial" w:hAnsi="Arial" w:cs="Arial"/>
            <w:sz w:val="20"/>
            <w:szCs w:val="20"/>
          </w:rPr>
          <w:delInstrText>ADDIN CSL_CITATION { "citationID" : "9oqbjmjj4",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 : [ "http://zotero.org/users/1013952/items/RVBCJ5C3" ], "uris" : [ "http://zotero.org/users/1013952/items/RVBCJ5C3", "http://www.mendeley.com/documents/?uuid=b621b9a6-cb96-45c5-a25e-ad022e5d3e23" ] } ], "mendeley" : { "formattedCitation" : "&lt;sup&gt;3&lt;/sup&gt;", "plainTextFormattedCitation" : "3", "previouslyFormattedCitation" : "&lt;sup&gt;3&lt;/sup&gt;" }, "properties" : { "formattedCitation" : "{\\rtf \\super 3\\nosupersub{}}", "noteIndex" : 0, "plainCitation" : "3" }, "schema" : "https://github.com/citation-style-language/schema/raw/master/csl-citation.json" }</w:delInstrText>
        </w:r>
        <w:r w:rsidR="008D5985" w:rsidRPr="000F1386" w:rsidDel="00BA5BAD">
          <w:rPr>
            <w:rFonts w:ascii="Arial" w:hAnsi="Arial" w:cs="Arial"/>
            <w:sz w:val="20"/>
            <w:szCs w:val="20"/>
          </w:rPr>
          <w:fldChar w:fldCharType="separate"/>
        </w:r>
        <w:r w:rsidR="00D10C96" w:rsidRPr="00D10C96" w:rsidDel="00BA5BAD">
          <w:rPr>
            <w:rFonts w:ascii="Arial" w:hAnsi="Arial" w:cs="Arial"/>
            <w:noProof/>
            <w:sz w:val="20"/>
            <w:vertAlign w:val="superscript"/>
          </w:rPr>
          <w:delText>3</w:delText>
        </w:r>
        <w:r w:rsidR="008D5985" w:rsidRPr="000F1386" w:rsidDel="00BA5BAD">
          <w:rPr>
            <w:rFonts w:ascii="Arial" w:hAnsi="Arial" w:cs="Arial"/>
            <w:sz w:val="20"/>
            <w:szCs w:val="20"/>
          </w:rPr>
          <w:fldChar w:fldCharType="end"/>
        </w:r>
        <w:r w:rsidR="008D5985" w:rsidDel="00BA5BAD">
          <w:rPr>
            <w:rFonts w:ascii="Arial" w:hAnsi="Arial" w:cs="Arial"/>
            <w:b/>
            <w:sz w:val="20"/>
            <w:szCs w:val="20"/>
          </w:rPr>
          <w:delText>.</w:delText>
        </w:r>
      </w:del>
      <w:r w:rsidR="008D5985">
        <w:rPr>
          <w:rFonts w:ascii="Arial" w:hAnsi="Arial" w:cs="Arial"/>
          <w:b/>
          <w:sz w:val="20"/>
          <w:szCs w:val="20"/>
        </w:rPr>
        <w:t xml:space="preserve"> </w:t>
      </w:r>
      <w:r w:rsidR="0091271E">
        <w:rPr>
          <w:rFonts w:ascii="Arial" w:hAnsi="Arial" w:cs="Arial"/>
          <w:b/>
          <w:sz w:val="20"/>
          <w:szCs w:val="20"/>
        </w:rPr>
        <w:t xml:space="preserve">We </w:t>
      </w:r>
      <w:del w:id="70" w:author="Steven Amstrup" w:date="2017-08-09T18:31:00Z">
        <w:r w:rsidR="0091271E" w:rsidDel="006C164F">
          <w:rPr>
            <w:rFonts w:ascii="Arial" w:hAnsi="Arial" w:cs="Arial"/>
            <w:b/>
            <w:sz w:val="20"/>
            <w:szCs w:val="20"/>
          </w:rPr>
          <w:delText xml:space="preserve">also </w:delText>
        </w:r>
      </w:del>
      <w:del w:id="71" w:author="Steven Amstrup" w:date="2017-08-09T18:15:00Z">
        <w:r w:rsidR="0091271E" w:rsidDel="00127CF3">
          <w:rPr>
            <w:rFonts w:ascii="Arial" w:hAnsi="Arial" w:cs="Arial"/>
            <w:b/>
            <w:sz w:val="20"/>
            <w:szCs w:val="20"/>
          </w:rPr>
          <w:delText xml:space="preserve">calculated </w:delText>
        </w:r>
      </w:del>
      <w:ins w:id="72" w:author="Steven Amstrup" w:date="2017-08-09T18:15:00Z">
        <w:r w:rsidR="00127CF3">
          <w:rPr>
            <w:rFonts w:ascii="Arial" w:hAnsi="Arial" w:cs="Arial"/>
            <w:b/>
            <w:sz w:val="20"/>
            <w:szCs w:val="20"/>
          </w:rPr>
          <w:t>determine</w:t>
        </w:r>
      </w:ins>
      <w:ins w:id="73" w:author="Steven Amstrup" w:date="2017-08-10T06:46:00Z">
        <w:r w:rsidR="0035298E">
          <w:rPr>
            <w:rFonts w:ascii="Arial" w:hAnsi="Arial" w:cs="Arial"/>
            <w:b/>
            <w:sz w:val="20"/>
            <w:szCs w:val="20"/>
          </w:rPr>
          <w:t>d</w:t>
        </w:r>
      </w:ins>
      <w:ins w:id="74" w:author="Steven Amstrup" w:date="2017-08-09T18:15:00Z">
        <w:r w:rsidR="00127CF3">
          <w:rPr>
            <w:rFonts w:ascii="Arial" w:hAnsi="Arial" w:cs="Arial"/>
            <w:b/>
            <w:sz w:val="20"/>
            <w:szCs w:val="20"/>
          </w:rPr>
          <w:t xml:space="preserve"> </w:t>
        </w:r>
      </w:ins>
      <w:r w:rsidR="0091271E">
        <w:rPr>
          <w:rFonts w:ascii="Arial" w:hAnsi="Arial" w:cs="Arial"/>
          <w:b/>
          <w:sz w:val="20"/>
          <w:szCs w:val="20"/>
        </w:rPr>
        <w:t xml:space="preserve">the </w:t>
      </w:r>
      <w:r w:rsidR="000855A7">
        <w:rPr>
          <w:rFonts w:ascii="Arial" w:hAnsi="Arial" w:cs="Arial"/>
          <w:b/>
          <w:sz w:val="20"/>
          <w:szCs w:val="20"/>
        </w:rPr>
        <w:t>“</w:t>
      </w:r>
      <w:r w:rsidR="00941E2B">
        <w:rPr>
          <w:rFonts w:ascii="Arial" w:hAnsi="Arial" w:cs="Arial"/>
          <w:b/>
          <w:sz w:val="20"/>
          <w:szCs w:val="20"/>
        </w:rPr>
        <w:t>tim</w:t>
      </w:r>
      <w:r w:rsidR="001F0712">
        <w:rPr>
          <w:rFonts w:ascii="Arial" w:hAnsi="Arial" w:cs="Arial"/>
          <w:b/>
          <w:sz w:val="20"/>
          <w:szCs w:val="20"/>
        </w:rPr>
        <w:t>e</w:t>
      </w:r>
      <w:r w:rsidR="0091271E">
        <w:rPr>
          <w:rFonts w:ascii="Arial" w:hAnsi="Arial" w:cs="Arial"/>
          <w:b/>
          <w:sz w:val="20"/>
          <w:szCs w:val="20"/>
        </w:rPr>
        <w:t xml:space="preserve"> of emergence</w:t>
      </w:r>
      <w:r w:rsidR="000855A7">
        <w:rPr>
          <w:rFonts w:ascii="Arial" w:hAnsi="Arial" w:cs="Arial"/>
          <w:b/>
          <w:sz w:val="20"/>
          <w:szCs w:val="20"/>
        </w:rPr>
        <w:t>”</w:t>
      </w:r>
      <w:r w:rsidR="003C1491">
        <w:rPr>
          <w:rFonts w:ascii="Arial" w:hAnsi="Arial" w:cs="Arial"/>
          <w:b/>
          <w:sz w:val="20"/>
          <w:szCs w:val="20"/>
        </w:rPr>
        <w:t>—</w:t>
      </w:r>
      <w:r w:rsidR="00941E2B">
        <w:rPr>
          <w:rFonts w:ascii="Arial" w:hAnsi="Arial" w:cs="Arial"/>
          <w:b/>
          <w:sz w:val="20"/>
          <w:szCs w:val="20"/>
        </w:rPr>
        <w:t xml:space="preserve">the year that </w:t>
      </w:r>
      <w:ins w:id="75" w:author="Steven Amstrup" w:date="2017-08-10T06:51:00Z">
        <w:r w:rsidR="00AA756C">
          <w:rPr>
            <w:rFonts w:ascii="Arial" w:hAnsi="Arial" w:cs="Arial"/>
            <w:b/>
            <w:sz w:val="20"/>
            <w:szCs w:val="20"/>
          </w:rPr>
          <w:t xml:space="preserve">SST and oxygen concentration </w:t>
        </w:r>
      </w:ins>
      <w:del w:id="76" w:author="Steven Amstrup" w:date="2017-08-10T06:52:00Z">
        <w:r w:rsidR="00941E2B" w:rsidDel="00AA756C">
          <w:rPr>
            <w:rFonts w:ascii="Arial" w:hAnsi="Arial" w:cs="Arial"/>
            <w:b/>
            <w:sz w:val="20"/>
            <w:szCs w:val="20"/>
          </w:rPr>
          <w:delText xml:space="preserve">properties of the oceans being altered by </w:delText>
        </w:r>
        <w:r w:rsidR="001F0712" w:rsidDel="00AA756C">
          <w:rPr>
            <w:rFonts w:ascii="Arial" w:hAnsi="Arial" w:cs="Arial"/>
            <w:b/>
            <w:sz w:val="20"/>
            <w:szCs w:val="20"/>
          </w:rPr>
          <w:delText>climate change</w:delText>
        </w:r>
      </w:del>
      <w:ins w:id="77" w:author="Steven Amstrup" w:date="2017-08-10T06:52:00Z">
        <w:r w:rsidR="00AA756C">
          <w:rPr>
            <w:rFonts w:ascii="Arial" w:hAnsi="Arial" w:cs="Arial"/>
            <w:b/>
            <w:sz w:val="20"/>
            <w:szCs w:val="20"/>
          </w:rPr>
          <w:t>will</w:t>
        </w:r>
      </w:ins>
      <w:r w:rsidR="00941E2B">
        <w:rPr>
          <w:rFonts w:ascii="Arial" w:hAnsi="Arial" w:cs="Arial"/>
          <w:b/>
          <w:sz w:val="20"/>
          <w:szCs w:val="20"/>
        </w:rPr>
        <w:t xml:space="preserve"> exceed </w:t>
      </w:r>
      <w:r w:rsidR="000855A7">
        <w:rPr>
          <w:rFonts w:ascii="Arial" w:hAnsi="Arial" w:cs="Arial"/>
          <w:b/>
          <w:sz w:val="20"/>
          <w:szCs w:val="20"/>
        </w:rPr>
        <w:t xml:space="preserve">their </w:t>
      </w:r>
      <w:ins w:id="78" w:author="Steven Amstrup" w:date="2017-08-10T06:52:00Z">
        <w:r w:rsidR="00AA756C">
          <w:rPr>
            <w:rFonts w:ascii="Arial" w:hAnsi="Arial" w:cs="Arial"/>
            <w:b/>
            <w:sz w:val="20"/>
            <w:szCs w:val="20"/>
          </w:rPr>
          <w:t xml:space="preserve">range of </w:t>
        </w:r>
      </w:ins>
      <w:r w:rsidR="00941E2B">
        <w:rPr>
          <w:rFonts w:ascii="Arial" w:hAnsi="Arial" w:cs="Arial"/>
          <w:b/>
          <w:sz w:val="20"/>
          <w:szCs w:val="20"/>
        </w:rPr>
        <w:t>natural variability</w:t>
      </w:r>
      <w:del w:id="79" w:author="Steven Amstrup" w:date="2017-08-10T06:52:00Z">
        <w:r w:rsidR="003C1491" w:rsidDel="00AA756C">
          <w:rPr>
            <w:rFonts w:ascii="Arial" w:hAnsi="Arial" w:cs="Arial"/>
            <w:b/>
            <w:sz w:val="20"/>
            <w:szCs w:val="20"/>
          </w:rPr>
          <w:delText>—</w:delText>
        </w:r>
        <w:r w:rsidR="0091271E" w:rsidDel="00AA756C">
          <w:rPr>
            <w:rFonts w:ascii="Arial" w:hAnsi="Arial" w:cs="Arial"/>
            <w:b/>
            <w:sz w:val="20"/>
            <w:szCs w:val="20"/>
          </w:rPr>
          <w:delText>of temperature</w:delText>
        </w:r>
        <w:r w:rsidR="009323A9" w:rsidDel="00AA756C">
          <w:rPr>
            <w:rFonts w:ascii="Arial" w:hAnsi="Arial" w:cs="Arial"/>
            <w:b/>
            <w:sz w:val="20"/>
            <w:szCs w:val="20"/>
          </w:rPr>
          <w:delText xml:space="preserve"> </w:delText>
        </w:r>
        <w:r w:rsidR="00B25670" w:rsidDel="00AA756C">
          <w:rPr>
            <w:rFonts w:ascii="Arial" w:hAnsi="Arial" w:cs="Arial"/>
            <w:b/>
            <w:sz w:val="20"/>
            <w:szCs w:val="20"/>
          </w:rPr>
          <w:delText xml:space="preserve">and </w:delText>
        </w:r>
        <w:r w:rsidR="0091271E" w:rsidDel="00AA756C">
          <w:rPr>
            <w:rFonts w:ascii="Arial" w:hAnsi="Arial" w:cs="Arial"/>
            <w:b/>
            <w:sz w:val="20"/>
            <w:szCs w:val="20"/>
          </w:rPr>
          <w:delText>oxygen</w:delText>
        </w:r>
        <w:r w:rsidR="00B25670" w:rsidDel="00AA756C">
          <w:rPr>
            <w:rFonts w:ascii="Arial" w:hAnsi="Arial" w:cs="Arial"/>
            <w:b/>
            <w:sz w:val="20"/>
            <w:szCs w:val="20"/>
          </w:rPr>
          <w:delText xml:space="preserve"> concentration</w:delText>
        </w:r>
      </w:del>
      <w:r w:rsidR="001022A5">
        <w:rPr>
          <w:rFonts w:ascii="Arial" w:hAnsi="Arial" w:cs="Arial"/>
          <w:b/>
          <w:sz w:val="20"/>
          <w:szCs w:val="20"/>
        </w:rPr>
        <w:t xml:space="preserve"> for </w:t>
      </w:r>
      <w:r w:rsidR="001022A5" w:rsidRPr="001022A5">
        <w:rPr>
          <w:rFonts w:ascii="Arial" w:hAnsi="Arial" w:cs="Arial"/>
          <w:b/>
          <w:sz w:val="20"/>
          <w:szCs w:val="20"/>
          <w:highlight w:val="yellow"/>
        </w:rPr>
        <w:t>309</w:t>
      </w:r>
      <w:r w:rsidR="001022A5">
        <w:rPr>
          <w:rFonts w:ascii="Arial" w:hAnsi="Arial" w:cs="Arial"/>
          <w:b/>
          <w:sz w:val="20"/>
          <w:szCs w:val="20"/>
        </w:rPr>
        <w:t xml:space="preserve"> no-take marine reserves</w:t>
      </w:r>
      <w:ins w:id="80" w:author="Steven Amstrup" w:date="2017-08-09T18:40:00Z">
        <w:r w:rsidR="004853EB">
          <w:rPr>
            <w:rFonts w:ascii="Arial" w:hAnsi="Arial" w:cs="Arial"/>
            <w:b/>
            <w:sz w:val="20"/>
            <w:szCs w:val="20"/>
          </w:rPr>
          <w:t>—</w:t>
        </w:r>
      </w:ins>
      <w:ins w:id="81" w:author="Steven Amstrup" w:date="2017-08-09T18:32:00Z">
        <w:r w:rsidR="006C164F">
          <w:rPr>
            <w:rFonts w:ascii="Arial" w:hAnsi="Arial" w:cs="Arial"/>
            <w:b/>
            <w:sz w:val="20"/>
            <w:szCs w:val="20"/>
          </w:rPr>
          <w:t>showing that</w:t>
        </w:r>
      </w:ins>
      <w:del w:id="82" w:author="Steven Amstrup" w:date="2017-08-09T18:32:00Z">
        <w:r w:rsidR="0091271E" w:rsidDel="006C164F">
          <w:rPr>
            <w:rFonts w:ascii="Arial" w:hAnsi="Arial" w:cs="Arial"/>
            <w:b/>
            <w:sz w:val="20"/>
            <w:szCs w:val="20"/>
          </w:rPr>
          <w:delText xml:space="preserve">. </w:delText>
        </w:r>
      </w:del>
      <w:del w:id="83" w:author="Steven Amstrup" w:date="2017-08-09T18:16:00Z">
        <w:r w:rsidR="00B94DD1" w:rsidDel="00127CF3">
          <w:rPr>
            <w:rFonts w:ascii="Arial" w:hAnsi="Arial" w:cs="Arial"/>
            <w:b/>
            <w:sz w:val="20"/>
            <w:szCs w:val="20"/>
          </w:rPr>
          <w:delText>Under RCP 8.5</w:delText>
        </w:r>
      </w:del>
      <w:ins w:id="84" w:author="Steven Amstrup" w:date="2017-08-09T18:32:00Z">
        <w:r w:rsidR="006C164F">
          <w:rPr>
            <w:rFonts w:ascii="Arial" w:hAnsi="Arial" w:cs="Arial"/>
            <w:b/>
            <w:sz w:val="20"/>
            <w:szCs w:val="20"/>
          </w:rPr>
          <w:t xml:space="preserve"> w</w:t>
        </w:r>
      </w:ins>
      <w:ins w:id="85" w:author="Steven Amstrup" w:date="2017-08-09T18:16:00Z">
        <w:r w:rsidR="00127CF3">
          <w:rPr>
            <w:rFonts w:ascii="Arial" w:hAnsi="Arial" w:cs="Arial"/>
            <w:b/>
            <w:sz w:val="20"/>
            <w:szCs w:val="20"/>
          </w:rPr>
          <w:t xml:space="preserve">ith </w:t>
        </w:r>
      </w:ins>
      <w:ins w:id="86" w:author="Steven Amstrup" w:date="2017-08-09T18:32:00Z">
        <w:r w:rsidR="006C164F">
          <w:rPr>
            <w:rFonts w:ascii="Arial" w:hAnsi="Arial" w:cs="Arial"/>
            <w:b/>
            <w:sz w:val="20"/>
            <w:szCs w:val="20"/>
          </w:rPr>
          <w:t xml:space="preserve">continued </w:t>
        </w:r>
      </w:ins>
      <w:ins w:id="87" w:author="Steven Amstrup" w:date="2017-08-09T18:16:00Z">
        <w:r w:rsidR="00127CF3">
          <w:rPr>
            <w:rFonts w:ascii="Arial" w:hAnsi="Arial" w:cs="Arial"/>
            <w:b/>
            <w:sz w:val="20"/>
            <w:szCs w:val="20"/>
          </w:rPr>
          <w:t>BAU emissions,</w:t>
        </w:r>
      </w:ins>
      <w:del w:id="88" w:author="Steven Amstrup" w:date="2017-08-09T18:16:00Z">
        <w:r w:rsidR="00F65DA5" w:rsidDel="00127CF3">
          <w:rPr>
            <w:rFonts w:ascii="Arial" w:hAnsi="Arial" w:cs="Arial"/>
            <w:b/>
            <w:sz w:val="20"/>
            <w:szCs w:val="20"/>
          </w:rPr>
          <w:delText>,</w:delText>
        </w:r>
      </w:del>
      <w:r w:rsidR="00F65DA5">
        <w:rPr>
          <w:rFonts w:ascii="Arial" w:hAnsi="Arial" w:cs="Arial"/>
          <w:b/>
          <w:sz w:val="20"/>
          <w:szCs w:val="20"/>
        </w:rPr>
        <w:t xml:space="preserve"> </w:t>
      </w:r>
      <w:r w:rsidR="009323A9">
        <w:rPr>
          <w:rFonts w:ascii="Arial" w:hAnsi="Arial" w:cs="Arial"/>
          <w:b/>
          <w:sz w:val="20"/>
          <w:szCs w:val="20"/>
        </w:rPr>
        <w:t>both</w:t>
      </w:r>
      <w:r w:rsidR="00F65DA5">
        <w:rPr>
          <w:rFonts w:ascii="Arial" w:hAnsi="Arial" w:cs="Arial"/>
          <w:b/>
          <w:sz w:val="20"/>
          <w:szCs w:val="20"/>
        </w:rPr>
        <w:t xml:space="preserve"> factors “emerge” by mid-century in </w:t>
      </w:r>
      <w:r w:rsidR="00F65DA5" w:rsidRPr="00F65DA5">
        <w:rPr>
          <w:rFonts w:ascii="Arial" w:hAnsi="Arial" w:cs="Arial"/>
          <w:b/>
          <w:sz w:val="20"/>
          <w:szCs w:val="20"/>
          <w:highlight w:val="yellow"/>
        </w:rPr>
        <w:t>most</w:t>
      </w:r>
      <w:r w:rsidR="001022A5">
        <w:rPr>
          <w:rFonts w:ascii="Arial" w:hAnsi="Arial" w:cs="Arial"/>
          <w:b/>
          <w:sz w:val="20"/>
          <w:szCs w:val="20"/>
        </w:rPr>
        <w:t xml:space="preserve"> reserves</w:t>
      </w:r>
      <w:r w:rsidR="00F65DA5">
        <w:rPr>
          <w:rFonts w:ascii="Arial" w:hAnsi="Arial" w:cs="Arial"/>
          <w:b/>
          <w:sz w:val="20"/>
          <w:szCs w:val="20"/>
        </w:rPr>
        <w:t xml:space="preserve">. Moreover, </w:t>
      </w:r>
      <w:del w:id="89" w:author="Steven Amstrup" w:date="2017-08-09T18:33:00Z">
        <w:r w:rsidR="00F65DA5" w:rsidDel="006C164F">
          <w:rPr>
            <w:rFonts w:ascii="Arial" w:hAnsi="Arial" w:cs="Arial"/>
            <w:b/>
            <w:sz w:val="20"/>
            <w:szCs w:val="20"/>
          </w:rPr>
          <w:delText xml:space="preserve">the </w:delText>
        </w:r>
      </w:del>
      <w:ins w:id="90" w:author="Steven Amstrup" w:date="2017-08-09T18:33:00Z">
        <w:r w:rsidR="006C164F">
          <w:rPr>
            <w:rFonts w:ascii="Arial" w:hAnsi="Arial" w:cs="Arial"/>
            <w:b/>
            <w:sz w:val="20"/>
            <w:szCs w:val="20"/>
          </w:rPr>
          <w:t xml:space="preserve">we </w:t>
        </w:r>
      </w:ins>
      <w:ins w:id="91" w:author="Steven Amstrup" w:date="2017-08-10T06:41:00Z">
        <w:r w:rsidR="00831657">
          <w:rPr>
            <w:rFonts w:ascii="Arial" w:hAnsi="Arial" w:cs="Arial"/>
            <w:b/>
            <w:sz w:val="20"/>
            <w:szCs w:val="20"/>
          </w:rPr>
          <w:t>show</w:t>
        </w:r>
      </w:ins>
      <w:ins w:id="92" w:author="Steven Amstrup" w:date="2017-08-09T18:33:00Z">
        <w:r w:rsidR="006C164F">
          <w:rPr>
            <w:rFonts w:ascii="Arial" w:hAnsi="Arial" w:cs="Arial"/>
            <w:b/>
            <w:sz w:val="20"/>
            <w:szCs w:val="20"/>
          </w:rPr>
          <w:t xml:space="preserve"> the </w:t>
        </w:r>
      </w:ins>
      <w:r w:rsidR="00F65DA5">
        <w:rPr>
          <w:rFonts w:ascii="Arial" w:hAnsi="Arial" w:cs="Arial"/>
          <w:b/>
          <w:sz w:val="20"/>
          <w:szCs w:val="20"/>
        </w:rPr>
        <w:t xml:space="preserve">spatial </w:t>
      </w:r>
      <w:r w:rsidR="00ED189A">
        <w:rPr>
          <w:rFonts w:ascii="Arial" w:hAnsi="Arial" w:cs="Arial"/>
          <w:b/>
          <w:sz w:val="20"/>
          <w:szCs w:val="20"/>
        </w:rPr>
        <w:t>distribution</w:t>
      </w:r>
      <w:r w:rsidR="00F65DA5">
        <w:rPr>
          <w:rFonts w:ascii="Arial" w:hAnsi="Arial" w:cs="Arial"/>
          <w:b/>
          <w:sz w:val="20"/>
          <w:szCs w:val="20"/>
        </w:rPr>
        <w:t xml:space="preserve"> of</w:t>
      </w:r>
      <w:r w:rsidR="00ED189A">
        <w:rPr>
          <w:rFonts w:ascii="Arial" w:hAnsi="Arial" w:cs="Arial"/>
          <w:b/>
          <w:sz w:val="20"/>
          <w:szCs w:val="20"/>
        </w:rPr>
        <w:t xml:space="preserve"> emergence is stressor-specific</w:t>
      </w:r>
      <w:del w:id="93" w:author="Steven Amstrup" w:date="2017-08-09T18:33:00Z">
        <w:r w:rsidR="008830A4" w:rsidDel="006C164F">
          <w:rPr>
            <w:rFonts w:ascii="Arial" w:hAnsi="Arial" w:cs="Arial"/>
            <w:b/>
            <w:sz w:val="20"/>
            <w:szCs w:val="20"/>
          </w:rPr>
          <w:delText>:</w:delText>
        </w:r>
        <w:r w:rsidR="00ED189A" w:rsidDel="006C164F">
          <w:rPr>
            <w:rFonts w:ascii="Arial" w:hAnsi="Arial" w:cs="Arial"/>
            <w:b/>
            <w:sz w:val="20"/>
            <w:szCs w:val="20"/>
          </w:rPr>
          <w:delText xml:space="preserve"> </w:delText>
        </w:r>
      </w:del>
      <w:ins w:id="94" w:author="Steven Amstrup" w:date="2017-08-09T18:33:00Z">
        <w:r w:rsidR="006C164F">
          <w:rPr>
            <w:rFonts w:ascii="Arial" w:hAnsi="Arial" w:cs="Arial"/>
            <w:b/>
            <w:sz w:val="20"/>
            <w:szCs w:val="20"/>
          </w:rPr>
          <w:t xml:space="preserve">.  Hence, </w:t>
        </w:r>
      </w:ins>
      <w:r w:rsidR="00EB5D3A">
        <w:rPr>
          <w:rFonts w:ascii="Arial" w:hAnsi="Arial" w:cs="Arial"/>
          <w:b/>
          <w:sz w:val="20"/>
          <w:szCs w:val="20"/>
        </w:rPr>
        <w:t xml:space="preserve">rearranging MPAs to minimize exposure to one factor </w:t>
      </w:r>
      <w:r w:rsidR="00C227E9">
        <w:rPr>
          <w:rFonts w:ascii="Arial" w:hAnsi="Arial" w:cs="Arial"/>
          <w:b/>
          <w:sz w:val="20"/>
          <w:szCs w:val="20"/>
        </w:rPr>
        <w:t>may well</w:t>
      </w:r>
      <w:r w:rsidR="00EB5D3A">
        <w:rPr>
          <w:rFonts w:ascii="Arial" w:hAnsi="Arial" w:cs="Arial"/>
          <w:b/>
          <w:sz w:val="20"/>
          <w:szCs w:val="20"/>
        </w:rPr>
        <w:t xml:space="preserve"> increase exposure to another.</w:t>
      </w:r>
      <w:r w:rsidR="000855A7">
        <w:rPr>
          <w:rFonts w:ascii="Arial" w:hAnsi="Arial" w:cs="Arial"/>
          <w:b/>
          <w:sz w:val="20"/>
          <w:szCs w:val="20"/>
        </w:rPr>
        <w:t xml:space="preserve"> </w:t>
      </w:r>
      <w:del w:id="95" w:author="Steven Amstrup" w:date="2017-08-09T18:18:00Z">
        <w:r w:rsidR="00C35736" w:rsidDel="0074325C">
          <w:rPr>
            <w:rFonts w:ascii="Arial" w:hAnsi="Arial" w:cs="Arial"/>
            <w:b/>
            <w:sz w:val="20"/>
            <w:szCs w:val="20"/>
          </w:rPr>
          <w:delText xml:space="preserve">Continuing </w:delText>
        </w:r>
      </w:del>
      <w:del w:id="96" w:author="Steven Amstrup" w:date="2017-08-09T18:17:00Z">
        <w:r w:rsidR="00C35736" w:rsidDel="00127CF3">
          <w:rPr>
            <w:rFonts w:ascii="Arial" w:hAnsi="Arial" w:cs="Arial"/>
            <w:b/>
            <w:sz w:val="20"/>
            <w:szCs w:val="20"/>
          </w:rPr>
          <w:delText>to follow</w:delText>
        </w:r>
      </w:del>
      <w:ins w:id="97" w:author="Steven Amstrup" w:date="2017-08-09T18:18:00Z">
        <w:r w:rsidR="0074325C">
          <w:rPr>
            <w:rFonts w:ascii="Arial" w:hAnsi="Arial" w:cs="Arial"/>
            <w:b/>
            <w:sz w:val="20"/>
            <w:szCs w:val="20"/>
          </w:rPr>
          <w:t>Continued</w:t>
        </w:r>
      </w:ins>
      <w:r w:rsidR="00C35736">
        <w:rPr>
          <w:rFonts w:ascii="Arial" w:hAnsi="Arial" w:cs="Arial"/>
          <w:b/>
          <w:sz w:val="20"/>
          <w:szCs w:val="20"/>
        </w:rPr>
        <w:t xml:space="preserve"> </w:t>
      </w:r>
      <w:del w:id="98" w:author="Steven Amstrup" w:date="2017-08-09T18:17:00Z">
        <w:r w:rsidR="00C35736" w:rsidDel="00127CF3">
          <w:rPr>
            <w:rFonts w:ascii="Arial" w:hAnsi="Arial" w:cs="Arial"/>
            <w:b/>
            <w:sz w:val="20"/>
            <w:szCs w:val="20"/>
          </w:rPr>
          <w:delText>this business-as-usual</w:delText>
        </w:r>
      </w:del>
      <w:ins w:id="99" w:author="Steven Amstrup" w:date="2017-08-09T18:17:00Z">
        <w:r w:rsidR="00127CF3">
          <w:rPr>
            <w:rFonts w:ascii="Arial" w:hAnsi="Arial" w:cs="Arial"/>
            <w:b/>
            <w:sz w:val="20"/>
            <w:szCs w:val="20"/>
          </w:rPr>
          <w:t>BAU</w:t>
        </w:r>
      </w:ins>
      <w:r w:rsidR="00C35736">
        <w:rPr>
          <w:rFonts w:ascii="Arial" w:hAnsi="Arial" w:cs="Arial"/>
          <w:b/>
          <w:sz w:val="20"/>
          <w:szCs w:val="20"/>
        </w:rPr>
        <w:t xml:space="preserve"> emissions</w:t>
      </w:r>
      <w:ins w:id="100" w:author="Steven Amstrup" w:date="2017-08-09T18:35:00Z">
        <w:r w:rsidR="003F1B4F">
          <w:rPr>
            <w:rFonts w:ascii="Arial" w:hAnsi="Arial" w:cs="Arial"/>
            <w:b/>
            <w:sz w:val="20"/>
            <w:szCs w:val="20"/>
          </w:rPr>
          <w:t>, therefore,</w:t>
        </w:r>
      </w:ins>
      <w:r w:rsidR="00C35736">
        <w:rPr>
          <w:rFonts w:ascii="Arial" w:hAnsi="Arial" w:cs="Arial"/>
          <w:b/>
          <w:sz w:val="20"/>
          <w:szCs w:val="20"/>
        </w:rPr>
        <w:t xml:space="preserve"> </w:t>
      </w:r>
      <w:del w:id="101" w:author="Steven Amstrup" w:date="2017-08-09T18:17:00Z">
        <w:r w:rsidR="00C35736" w:rsidDel="00127CF3">
          <w:rPr>
            <w:rFonts w:ascii="Arial" w:hAnsi="Arial" w:cs="Arial"/>
            <w:b/>
            <w:sz w:val="20"/>
            <w:szCs w:val="20"/>
          </w:rPr>
          <w:delText xml:space="preserve">pathway </w:delText>
        </w:r>
        <w:commentRangeStart w:id="102"/>
        <w:commentRangeStart w:id="103"/>
        <w:commentRangeStart w:id="104"/>
        <w:r w:rsidR="00C35736" w:rsidDel="00127CF3">
          <w:rPr>
            <w:rFonts w:ascii="Arial" w:hAnsi="Arial" w:cs="Arial"/>
            <w:b/>
            <w:sz w:val="20"/>
            <w:szCs w:val="20"/>
          </w:rPr>
          <w:delText>would</w:delText>
        </w:r>
      </w:del>
      <w:ins w:id="105" w:author="Steven Amstrup" w:date="2017-08-09T18:17:00Z">
        <w:r w:rsidR="00127CF3">
          <w:rPr>
            <w:rFonts w:ascii="Arial" w:hAnsi="Arial" w:cs="Arial"/>
            <w:b/>
            <w:sz w:val="20"/>
            <w:szCs w:val="20"/>
          </w:rPr>
          <w:t>will</w:t>
        </w:r>
      </w:ins>
      <w:r w:rsidR="00C35736">
        <w:rPr>
          <w:rFonts w:ascii="Arial" w:hAnsi="Arial" w:cs="Arial"/>
          <w:b/>
          <w:sz w:val="20"/>
          <w:szCs w:val="20"/>
        </w:rPr>
        <w:t xml:space="preserve"> </w:t>
      </w:r>
      <w:r w:rsidR="00593611">
        <w:rPr>
          <w:rFonts w:ascii="Arial" w:hAnsi="Arial" w:cs="Arial"/>
          <w:b/>
          <w:sz w:val="20"/>
          <w:szCs w:val="20"/>
        </w:rPr>
        <w:t xml:space="preserve">likely </w:t>
      </w:r>
      <w:r w:rsidR="00C35736">
        <w:rPr>
          <w:rFonts w:ascii="Arial" w:hAnsi="Arial" w:cs="Arial"/>
          <w:b/>
          <w:sz w:val="20"/>
          <w:szCs w:val="20"/>
        </w:rPr>
        <w:t xml:space="preserve">disrupt </w:t>
      </w:r>
      <w:commentRangeEnd w:id="102"/>
      <w:r w:rsidR="00255FEA">
        <w:rPr>
          <w:rStyle w:val="CommentReference"/>
          <w:rFonts w:asciiTheme="minorHAnsi" w:hAnsiTheme="minorHAnsi" w:cstheme="minorBidi"/>
        </w:rPr>
        <w:commentReference w:id="102"/>
      </w:r>
      <w:commentRangeEnd w:id="103"/>
      <w:r w:rsidR="00B25670">
        <w:rPr>
          <w:rStyle w:val="CommentReference"/>
          <w:rFonts w:asciiTheme="minorHAnsi" w:hAnsiTheme="minorHAnsi" w:cstheme="minorBidi"/>
        </w:rPr>
        <w:commentReference w:id="103"/>
      </w:r>
      <w:commentRangeEnd w:id="104"/>
      <w:r w:rsidR="001E6F92">
        <w:rPr>
          <w:rStyle w:val="CommentReference"/>
          <w:rFonts w:asciiTheme="minorHAnsi" w:hAnsiTheme="minorHAnsi" w:cstheme="minorBidi"/>
        </w:rPr>
        <w:commentReference w:id="104"/>
      </w:r>
      <w:r w:rsidR="00C35736">
        <w:rPr>
          <w:rFonts w:ascii="Arial" w:hAnsi="Arial" w:cs="Arial"/>
          <w:b/>
          <w:sz w:val="20"/>
          <w:szCs w:val="20"/>
        </w:rPr>
        <w:t xml:space="preserve">the </w:t>
      </w:r>
      <w:r w:rsidR="00F21014">
        <w:rPr>
          <w:rFonts w:ascii="Arial" w:hAnsi="Arial" w:cs="Arial"/>
          <w:b/>
          <w:sz w:val="20"/>
          <w:szCs w:val="20"/>
        </w:rPr>
        <w:t>species and ecosystems</w:t>
      </w:r>
      <w:ins w:id="106" w:author="Steven Amstrup" w:date="2017-08-09T18:18:00Z">
        <w:r w:rsidR="0074325C">
          <w:rPr>
            <w:rFonts w:ascii="Arial" w:hAnsi="Arial" w:cs="Arial"/>
            <w:b/>
            <w:sz w:val="20"/>
            <w:szCs w:val="20"/>
          </w:rPr>
          <w:t xml:space="preserve"> </w:t>
        </w:r>
      </w:ins>
      <w:ins w:id="107" w:author="Steven Amstrup" w:date="2017-08-09T18:35:00Z">
        <w:r w:rsidR="003F1B4F">
          <w:rPr>
            <w:rFonts w:ascii="Arial" w:hAnsi="Arial" w:cs="Arial"/>
            <w:b/>
            <w:sz w:val="20"/>
            <w:szCs w:val="20"/>
          </w:rPr>
          <w:t>and offset</w:t>
        </w:r>
      </w:ins>
      <w:ins w:id="108" w:author="Steven Amstrup" w:date="2017-08-09T18:18:00Z">
        <w:r w:rsidR="0074325C">
          <w:rPr>
            <w:rFonts w:ascii="Arial" w:hAnsi="Arial" w:cs="Arial"/>
            <w:b/>
            <w:sz w:val="20"/>
            <w:szCs w:val="20"/>
          </w:rPr>
          <w:t xml:space="preserve"> the benefits purported for MPA protections.  </w:t>
        </w:r>
      </w:ins>
      <w:del w:id="109" w:author="Steven Amstrup" w:date="2017-08-09T18:19:00Z">
        <w:r w:rsidR="00F21014" w:rsidDel="0074325C">
          <w:rPr>
            <w:rFonts w:ascii="Arial" w:hAnsi="Arial" w:cs="Arial"/>
            <w:b/>
            <w:sz w:val="20"/>
            <w:szCs w:val="20"/>
          </w:rPr>
          <w:delText xml:space="preserve"> currently protected within the world</w:delText>
        </w:r>
        <w:r w:rsidR="00255FEA" w:rsidDel="0074325C">
          <w:rPr>
            <w:rFonts w:ascii="Arial" w:hAnsi="Arial" w:cs="Arial"/>
            <w:b/>
            <w:sz w:val="20"/>
            <w:szCs w:val="20"/>
          </w:rPr>
          <w:delText>’</w:delText>
        </w:r>
        <w:r w:rsidR="00F21014" w:rsidDel="0074325C">
          <w:rPr>
            <w:rFonts w:ascii="Arial" w:hAnsi="Arial" w:cs="Arial"/>
            <w:b/>
            <w:sz w:val="20"/>
            <w:szCs w:val="20"/>
          </w:rPr>
          <w:delText xml:space="preserve">s MPAs. </w:delText>
        </w:r>
      </w:del>
    </w:p>
    <w:p w14:paraId="7F6B386A" w14:textId="77777777" w:rsidR="00FC00AD" w:rsidRDefault="00FC00AD" w:rsidP="004C58CA">
      <w:pPr>
        <w:spacing w:line="480" w:lineRule="auto"/>
        <w:rPr>
          <w:rFonts w:ascii="Arial" w:hAnsi="Arial" w:cs="Arial"/>
          <w:b/>
          <w:sz w:val="20"/>
          <w:szCs w:val="20"/>
        </w:rPr>
      </w:pPr>
    </w:p>
    <w:p w14:paraId="474FE761" w14:textId="77777777" w:rsidR="00FC00AD" w:rsidRPr="00ED189A" w:rsidRDefault="00FC00AD" w:rsidP="004C58CA">
      <w:pPr>
        <w:spacing w:line="480" w:lineRule="auto"/>
        <w:rPr>
          <w:rFonts w:ascii="Arial" w:hAnsi="Arial" w:cs="Arial"/>
          <w:b/>
          <w:sz w:val="20"/>
          <w:szCs w:val="20"/>
        </w:rPr>
      </w:pPr>
    </w:p>
    <w:p w14:paraId="2096800C" w14:textId="54A2916E" w:rsidR="00317AC3" w:rsidRDefault="00317AC3" w:rsidP="00694E2B">
      <w:pPr>
        <w:spacing w:line="480" w:lineRule="auto"/>
        <w:rPr>
          <w:rFonts w:ascii="Arial" w:hAnsi="Arial" w:cs="Arial"/>
          <w:b/>
          <w:color w:val="1A1A1A"/>
          <w:sz w:val="20"/>
          <w:szCs w:val="20"/>
        </w:rPr>
      </w:pPr>
    </w:p>
    <w:p w14:paraId="6E6DE8B2" w14:textId="77777777" w:rsidR="00317AC3" w:rsidRDefault="00317AC3" w:rsidP="00317AC3">
      <w:pPr>
        <w:rPr>
          <w:rFonts w:ascii="Arial" w:hAnsi="Arial" w:cs="Arial"/>
          <w:b/>
          <w:sz w:val="20"/>
          <w:szCs w:val="20"/>
        </w:rPr>
      </w:pPr>
      <w:r>
        <w:rPr>
          <w:rFonts w:ascii="Arial" w:hAnsi="Arial" w:cs="Arial"/>
          <w:b/>
          <w:sz w:val="20"/>
          <w:szCs w:val="20"/>
        </w:rPr>
        <w:br w:type="page"/>
      </w:r>
    </w:p>
    <w:p w14:paraId="54530E40" w14:textId="30E2299B" w:rsidR="00A368F9" w:rsidRPr="00B57738" w:rsidRDefault="008D4186" w:rsidP="00B57738">
      <w:pPr>
        <w:widowControl w:val="0"/>
        <w:spacing w:line="480" w:lineRule="auto"/>
        <w:rPr>
          <w:rFonts w:ascii="Arial" w:hAnsi="Arial" w:cs="Arial"/>
          <w:color w:val="1A1A1A"/>
          <w:sz w:val="20"/>
          <w:szCs w:val="20"/>
        </w:rPr>
      </w:pPr>
      <w:ins w:id="110" w:author="Steven Amstrup" w:date="2017-08-09T06:38:00Z">
        <w:r>
          <w:rPr>
            <w:rFonts w:ascii="Arial" w:hAnsi="Arial" w:cs="Arial"/>
            <w:sz w:val="20"/>
            <w:szCs w:val="20"/>
          </w:rPr>
          <w:lastRenderedPageBreak/>
          <w:t>S</w:t>
        </w:r>
        <w:r w:rsidRPr="000F1386">
          <w:rPr>
            <w:rFonts w:ascii="Arial" w:hAnsi="Arial" w:cs="Arial"/>
            <w:sz w:val="20"/>
            <w:szCs w:val="20"/>
          </w:rPr>
          <w:t xml:space="preserve">pecies dependent on </w:t>
        </w:r>
      </w:ins>
      <w:ins w:id="111" w:author="Steven Amstrup" w:date="2017-08-09T06:39:00Z">
        <w:r>
          <w:rPr>
            <w:rFonts w:ascii="Arial" w:hAnsi="Arial" w:cs="Arial"/>
            <w:sz w:val="20"/>
            <w:szCs w:val="20"/>
          </w:rPr>
          <w:t xml:space="preserve">marine </w:t>
        </w:r>
      </w:ins>
      <w:ins w:id="112" w:author="Steven Amstrup" w:date="2017-08-09T06:38:00Z">
        <w:r w:rsidRPr="000F1386">
          <w:rPr>
            <w:rFonts w:ascii="Arial" w:hAnsi="Arial" w:cs="Arial"/>
            <w:sz w:val="20"/>
            <w:szCs w:val="20"/>
          </w:rPr>
          <w:t xml:space="preserve">reserves could be especially sensitive to </w:t>
        </w:r>
      </w:ins>
      <w:ins w:id="113" w:author="Steven Amstrup" w:date="2017-08-09T06:43:00Z">
        <w:r w:rsidR="00E87A8E">
          <w:rPr>
            <w:rFonts w:ascii="Arial" w:hAnsi="Arial" w:cs="Arial"/>
            <w:sz w:val="20"/>
            <w:szCs w:val="20"/>
          </w:rPr>
          <w:t xml:space="preserve">anthropogenic </w:t>
        </w:r>
      </w:ins>
      <w:ins w:id="114" w:author="Steven Amstrup" w:date="2017-08-09T06:38:00Z">
        <w:r>
          <w:rPr>
            <w:rFonts w:ascii="Arial" w:hAnsi="Arial" w:cs="Arial"/>
            <w:sz w:val="20"/>
            <w:szCs w:val="20"/>
          </w:rPr>
          <w:t>climate change</w:t>
        </w:r>
      </w:ins>
      <w:commentRangeStart w:id="115"/>
      <w:del w:id="116" w:author="Steven Amstrup" w:date="2017-08-09T06:38:00Z">
        <w:r w:rsidR="00A75CC9" w:rsidRPr="000F1386" w:rsidDel="00032213">
          <w:rPr>
            <w:rFonts w:ascii="Arial" w:hAnsi="Arial" w:cs="Arial"/>
            <w:sz w:val="20"/>
            <w:szCs w:val="20"/>
          </w:rPr>
          <w:delText>Thirty</w:delText>
        </w:r>
        <w:commentRangeEnd w:id="115"/>
        <w:r w:rsidR="009D3317" w:rsidDel="00032213">
          <w:rPr>
            <w:rStyle w:val="CommentReference"/>
          </w:rPr>
          <w:commentReference w:id="115"/>
        </w:r>
        <w:r w:rsidR="00A75CC9" w:rsidRPr="000F1386" w:rsidDel="00032213">
          <w:rPr>
            <w:rFonts w:ascii="Arial" w:hAnsi="Arial" w:cs="Arial"/>
            <w:sz w:val="20"/>
            <w:szCs w:val="20"/>
          </w:rPr>
          <w:delText xml:space="preserve"> years ago Peters and Darling</w:delText>
        </w:r>
        <w:r w:rsidR="009804AB" w:rsidRPr="000F1386" w:rsidDel="00032213">
          <w:rPr>
            <w:rFonts w:ascii="Arial" w:hAnsi="Arial" w:cs="Arial"/>
            <w:sz w:val="20"/>
            <w:szCs w:val="20"/>
          </w:rPr>
          <w:fldChar w:fldCharType="begin" w:fldLock="1"/>
        </w:r>
        <w:r w:rsidR="001A5080" w:rsidDel="00032213">
          <w:rPr>
            <w:rFonts w:ascii="Arial" w:hAnsi="Arial" w:cs="Arial"/>
            <w:sz w:val="20"/>
            <w:szCs w:val="20"/>
          </w:rPr>
          <w:delInstrText>ADDIN CSL_CITATION { "citationID" : "2pr0o5aicp", "citationItems" : [ { "id" : "ITEM-1", "itemData" : { "DOI" : "10.2307/1310052", "ISSN" : "00063568, 15253244", "author" : [ { "dropping-particle" : "", "family" : "Peters", "given" : "Robert L.", "non-dropping-particle" : "", "parse-names" : false, "suffix" : "" } ], "container-title" : "BioScience", "id" : "ITEM-1", "issue" : "11", "issued" : { "date-parts" : [ [ "1985" ] ] }, "page" : "707-717", "title" : "The Greenhouse Effect and Nature Reserves", "type" : "article-journal", "volume" : "35" }, "uri" : [ "http://zotero.org/users/1013952/items/UAU3TWR7" ], "uris" : [ "http://zotero.org/users/1013952/items/UAU3TWR7", "http://www.mendeley.com/documents/?uuid=130a1477-f58a-4360-b6c6-faa05fc89957" ] } ], "mendeley" : { "formattedCitation" : "&lt;sup&gt;5&lt;/sup&gt;", "plainTextFormattedCitation" : "5", "previouslyFormattedCitation" : "&lt;sup&gt;5&lt;/sup&gt;" }, "properties" : { "formattedCitation" : "{\\rtf \\super 4\\nosupersub{}}", "noteIndex" : 0, "plainCitation" : "4" }, "schema" : "https://github.com/citation-style-language/schema/raw/master/csl-citation.json" }</w:delInstrText>
        </w:r>
        <w:r w:rsidR="009804AB" w:rsidRPr="000F1386" w:rsidDel="00032213">
          <w:rPr>
            <w:rFonts w:ascii="Arial" w:hAnsi="Arial" w:cs="Arial"/>
            <w:sz w:val="20"/>
            <w:szCs w:val="20"/>
          </w:rPr>
          <w:fldChar w:fldCharType="separate"/>
        </w:r>
        <w:r w:rsidR="00D10C96" w:rsidRPr="00D10C96" w:rsidDel="00032213">
          <w:rPr>
            <w:rFonts w:ascii="Arial" w:hAnsi="Arial" w:cs="Arial"/>
            <w:noProof/>
            <w:sz w:val="20"/>
            <w:vertAlign w:val="superscript"/>
          </w:rPr>
          <w:delText>5</w:delText>
        </w:r>
        <w:r w:rsidR="009804AB" w:rsidRPr="000F1386" w:rsidDel="00032213">
          <w:rPr>
            <w:rFonts w:ascii="Arial" w:hAnsi="Arial" w:cs="Arial"/>
            <w:sz w:val="20"/>
            <w:szCs w:val="20"/>
          </w:rPr>
          <w:fldChar w:fldCharType="end"/>
        </w:r>
        <w:r w:rsidR="00A75CC9" w:rsidRPr="000F1386" w:rsidDel="00032213">
          <w:rPr>
            <w:rFonts w:ascii="Arial" w:hAnsi="Arial" w:cs="Arial"/>
            <w:sz w:val="20"/>
            <w:szCs w:val="20"/>
          </w:rPr>
          <w:delText xml:space="preserve"> warned that </w:delText>
        </w:r>
        <w:r w:rsidR="00B9720A" w:rsidRPr="000F1386" w:rsidDel="00032213">
          <w:rPr>
            <w:rFonts w:ascii="Arial" w:hAnsi="Arial" w:cs="Arial"/>
            <w:sz w:val="20"/>
            <w:szCs w:val="20"/>
          </w:rPr>
          <w:delText xml:space="preserve">nature reserves were threatened by the greenhouse effect. </w:delText>
        </w:r>
        <w:r w:rsidR="000E54B5" w:rsidDel="00032213">
          <w:rPr>
            <w:rFonts w:ascii="Arial" w:hAnsi="Arial" w:cs="Arial"/>
            <w:sz w:val="20"/>
            <w:szCs w:val="20"/>
          </w:rPr>
          <w:delText>They argued that</w:delText>
        </w:r>
      </w:del>
      <w:ins w:id="117" w:author="Richard Aronson" w:date="2017-07-24T09:48:00Z">
        <w:del w:id="118" w:author="Steven Amstrup" w:date="2017-08-09T06:38:00Z">
          <w:r w:rsidR="001E6F92" w:rsidDel="00032213">
            <w:rPr>
              <w:rFonts w:ascii="Arial" w:hAnsi="Arial" w:cs="Arial"/>
              <w:sz w:val="20"/>
              <w:szCs w:val="20"/>
            </w:rPr>
            <w:delText>,</w:delText>
          </w:r>
        </w:del>
      </w:ins>
      <w:r w:rsidR="000E54B5" w:rsidRPr="000F1386">
        <w:rPr>
          <w:rFonts w:ascii="Arial" w:hAnsi="Arial" w:cs="Arial"/>
          <w:sz w:val="20"/>
          <w:szCs w:val="20"/>
        </w:rPr>
        <w:t xml:space="preserve"> </w:t>
      </w:r>
      <w:r w:rsidR="001B16B4">
        <w:rPr>
          <w:rFonts w:ascii="Arial" w:hAnsi="Arial" w:cs="Arial"/>
          <w:sz w:val="20"/>
          <w:szCs w:val="20"/>
        </w:rPr>
        <w:t>because of</w:t>
      </w:r>
      <w:r w:rsidR="000E54B5" w:rsidRPr="000F1386">
        <w:rPr>
          <w:rFonts w:ascii="Arial" w:hAnsi="Arial" w:cs="Arial"/>
          <w:sz w:val="20"/>
          <w:szCs w:val="20"/>
        </w:rPr>
        <w:t xml:space="preserve"> their typically small populations, </w:t>
      </w:r>
      <w:del w:id="119" w:author="Steven Amstrup" w:date="2017-08-09T06:38:00Z">
        <w:r w:rsidR="000E54B5" w:rsidRPr="000F1386" w:rsidDel="00032213">
          <w:rPr>
            <w:rFonts w:ascii="Arial" w:hAnsi="Arial" w:cs="Arial"/>
            <w:sz w:val="20"/>
            <w:szCs w:val="20"/>
          </w:rPr>
          <w:delText xml:space="preserve">greatly </w:delText>
        </w:r>
      </w:del>
      <w:r w:rsidR="000E54B5" w:rsidRPr="000F1386">
        <w:rPr>
          <w:rFonts w:ascii="Arial" w:hAnsi="Arial" w:cs="Arial"/>
          <w:sz w:val="20"/>
          <w:szCs w:val="20"/>
        </w:rPr>
        <w:t>restricted geographic range</w:t>
      </w:r>
      <w:r w:rsidR="001B16B4">
        <w:rPr>
          <w:rFonts w:ascii="Arial" w:hAnsi="Arial" w:cs="Arial"/>
          <w:sz w:val="20"/>
          <w:szCs w:val="20"/>
        </w:rPr>
        <w:t>s</w:t>
      </w:r>
      <w:r w:rsidR="000E54B5" w:rsidRPr="000F1386">
        <w:rPr>
          <w:rFonts w:ascii="Arial" w:hAnsi="Arial" w:cs="Arial"/>
          <w:sz w:val="20"/>
          <w:szCs w:val="20"/>
        </w:rPr>
        <w:t xml:space="preserve">, and low genetic </w:t>
      </w:r>
      <w:r w:rsidR="001B16B4" w:rsidRPr="000F1386">
        <w:rPr>
          <w:rFonts w:ascii="Arial" w:hAnsi="Arial" w:cs="Arial"/>
          <w:sz w:val="20"/>
          <w:szCs w:val="20"/>
        </w:rPr>
        <w:t>diversit</w:t>
      </w:r>
      <w:r w:rsidR="001B16B4">
        <w:rPr>
          <w:rFonts w:ascii="Arial" w:hAnsi="Arial" w:cs="Arial"/>
          <w:sz w:val="20"/>
          <w:szCs w:val="20"/>
        </w:rPr>
        <w:t>ies</w:t>
      </w:r>
      <w:del w:id="120" w:author="Steven Amstrup" w:date="2017-08-09T06:39:00Z">
        <w:r w:rsidR="000E54B5" w:rsidRPr="000F1386" w:rsidDel="008D4186">
          <w:rPr>
            <w:rFonts w:ascii="Arial" w:hAnsi="Arial" w:cs="Arial"/>
            <w:sz w:val="20"/>
            <w:szCs w:val="20"/>
          </w:rPr>
          <w:delText xml:space="preserve">, </w:delText>
        </w:r>
      </w:del>
      <w:del w:id="121" w:author="Steven Amstrup" w:date="2017-08-09T06:38:00Z">
        <w:r w:rsidR="000E54B5" w:rsidRPr="000F1386" w:rsidDel="008D4186">
          <w:rPr>
            <w:rFonts w:ascii="Arial" w:hAnsi="Arial" w:cs="Arial"/>
            <w:sz w:val="20"/>
            <w:szCs w:val="20"/>
          </w:rPr>
          <w:delText xml:space="preserve">species dependent on reserves could be especially sensitive to </w:delText>
        </w:r>
        <w:r w:rsidR="0058516D" w:rsidDel="008D4186">
          <w:rPr>
            <w:rFonts w:ascii="Arial" w:hAnsi="Arial" w:cs="Arial"/>
            <w:sz w:val="20"/>
            <w:szCs w:val="20"/>
          </w:rPr>
          <w:delText>climate change</w:delText>
        </w:r>
      </w:del>
      <w:r w:rsidR="000E54B5" w:rsidRPr="000F1386">
        <w:rPr>
          <w:rFonts w:ascii="Arial" w:hAnsi="Arial" w:cs="Arial"/>
          <w:sz w:val="20"/>
          <w:szCs w:val="20"/>
        </w:rPr>
        <w:fldChar w:fldCharType="begin" w:fldLock="1"/>
      </w:r>
      <w:r w:rsidR="001A5080">
        <w:rPr>
          <w:rFonts w:ascii="Arial" w:hAnsi="Arial" w:cs="Arial"/>
          <w:sz w:val="20"/>
          <w:szCs w:val="20"/>
        </w:rPr>
        <w:instrText>ADDIN CSL_CITATION { "citationID" : "jMVQmISq", "citationItems" : [ { "id" : "ITEM-1", "itemData" : { "DOI" : "10.2307/1310052", "ISSN" : "00063568, 15253244", "author" : [ { "dropping-particle" : "", "family" : "Peters", "given" : "Robert L.", "non-dropping-particle" : "", "parse-names" : false, "suffix" : "" } ], "container-title" : "BioScience", "id" : "ITEM-1", "issue" : "11", "issued" : { "date-parts" : [ [ "1985" ] ] }, "page" : "707-717", "title" : "The Greenhouse Effect and Nature Reserves", "type" : "article-journal", "volume" : "35" }, "uris" : [ "http://www.mendeley.com/documents/?uuid=130a1477-f58a-4360-b6c6-faa05fc89957", "http://zotero.org/users/1013952/items/UAU3TWR7" ] } ], "mendeley" : { "formattedCitation" : "&lt;sup&gt;5&lt;/sup&gt;", "plainTextFormattedCitation" : "5", "previouslyFormattedCitation" : "&lt;sup&gt;5&lt;/sup&gt;" }, "properties" : { "formattedCitation" : "{\\rtf \\super 4\\nosupersub{}}", "noteIndex" : 0, "plainCitation" : "4" }, "schema" : "https://github.com/citation-style-language/schema/raw/master/csl-citation.json" }</w:instrText>
      </w:r>
      <w:r w:rsidR="000E54B5" w:rsidRPr="000F1386">
        <w:rPr>
          <w:rFonts w:ascii="Arial" w:hAnsi="Arial" w:cs="Arial"/>
          <w:sz w:val="20"/>
          <w:szCs w:val="20"/>
        </w:rPr>
        <w:fldChar w:fldCharType="separate"/>
      </w:r>
      <w:r w:rsidR="00D10C96" w:rsidRPr="00D10C96">
        <w:rPr>
          <w:rFonts w:ascii="Arial" w:hAnsi="Arial" w:cs="Arial"/>
          <w:noProof/>
          <w:sz w:val="20"/>
          <w:vertAlign w:val="superscript"/>
        </w:rPr>
        <w:t>5</w:t>
      </w:r>
      <w:r w:rsidR="000E54B5" w:rsidRPr="000F1386">
        <w:rPr>
          <w:rFonts w:ascii="Arial" w:hAnsi="Arial" w:cs="Arial"/>
          <w:sz w:val="20"/>
          <w:szCs w:val="20"/>
        </w:rPr>
        <w:fldChar w:fldCharType="end"/>
      </w:r>
      <w:r w:rsidR="000E54B5" w:rsidRPr="000F1386">
        <w:rPr>
          <w:rFonts w:ascii="Arial" w:hAnsi="Arial" w:cs="Arial"/>
          <w:sz w:val="20"/>
          <w:szCs w:val="20"/>
        </w:rPr>
        <w:t xml:space="preserve">. </w:t>
      </w:r>
      <w:commentRangeStart w:id="122"/>
      <w:del w:id="123" w:author="Steven Amstrup" w:date="2017-08-09T06:42:00Z">
        <w:r w:rsidR="00B9720A" w:rsidRPr="000F1386" w:rsidDel="00E87A8E">
          <w:rPr>
            <w:rFonts w:ascii="Arial" w:hAnsi="Arial" w:cs="Arial"/>
            <w:sz w:val="20"/>
            <w:szCs w:val="20"/>
          </w:rPr>
          <w:delText>There</w:delText>
        </w:r>
        <w:commentRangeEnd w:id="122"/>
        <w:r w:rsidDel="00E87A8E">
          <w:rPr>
            <w:rStyle w:val="CommentReference"/>
            <w:rFonts w:asciiTheme="minorHAnsi" w:hAnsiTheme="minorHAnsi" w:cstheme="minorBidi"/>
          </w:rPr>
          <w:commentReference w:id="122"/>
        </w:r>
        <w:r w:rsidR="00B9720A" w:rsidRPr="000F1386" w:rsidDel="00E87A8E">
          <w:rPr>
            <w:rFonts w:ascii="Arial" w:hAnsi="Arial" w:cs="Arial"/>
            <w:sz w:val="20"/>
            <w:szCs w:val="20"/>
          </w:rPr>
          <w:delText xml:space="preserve"> is gr</w:delText>
        </w:r>
        <w:r w:rsidR="009804AB" w:rsidRPr="000F1386" w:rsidDel="00E87A8E">
          <w:rPr>
            <w:rFonts w:ascii="Arial" w:hAnsi="Arial" w:cs="Arial"/>
            <w:sz w:val="20"/>
            <w:szCs w:val="20"/>
          </w:rPr>
          <w:delText xml:space="preserve">owing evidence </w:delText>
        </w:r>
        <w:r w:rsidR="006058EF" w:rsidDel="00E87A8E">
          <w:rPr>
            <w:rFonts w:ascii="Arial" w:hAnsi="Arial" w:cs="Arial"/>
            <w:sz w:val="20"/>
            <w:szCs w:val="20"/>
          </w:rPr>
          <w:delText xml:space="preserve">that </w:delText>
        </w:r>
        <w:r w:rsidR="001B16B4" w:rsidDel="00E87A8E">
          <w:rPr>
            <w:rFonts w:ascii="Arial" w:hAnsi="Arial" w:cs="Arial"/>
            <w:sz w:val="20"/>
            <w:szCs w:val="20"/>
          </w:rPr>
          <w:delText>Peters and Darling</w:delText>
        </w:r>
        <w:r w:rsidR="001B16B4" w:rsidRPr="000F1386" w:rsidDel="00E87A8E">
          <w:rPr>
            <w:rFonts w:ascii="Arial" w:hAnsi="Arial" w:cs="Arial"/>
            <w:sz w:val="20"/>
            <w:szCs w:val="20"/>
          </w:rPr>
          <w:delText xml:space="preserve"> </w:delText>
        </w:r>
        <w:r w:rsidR="009804AB" w:rsidRPr="000F1386" w:rsidDel="00E87A8E">
          <w:rPr>
            <w:rFonts w:ascii="Arial" w:hAnsi="Arial" w:cs="Arial"/>
            <w:sz w:val="20"/>
            <w:szCs w:val="20"/>
          </w:rPr>
          <w:delText xml:space="preserve">were </w:delText>
        </w:r>
        <w:r w:rsidR="007D100C" w:rsidDel="00E87A8E">
          <w:rPr>
            <w:rFonts w:ascii="Arial" w:hAnsi="Arial" w:cs="Arial"/>
            <w:sz w:val="20"/>
            <w:szCs w:val="20"/>
          </w:rPr>
          <w:delText>correct</w:delText>
        </w:r>
        <w:r w:rsidR="009804AB" w:rsidRPr="000F1386" w:rsidDel="00E87A8E">
          <w:rPr>
            <w:rFonts w:ascii="Arial" w:hAnsi="Arial" w:cs="Arial"/>
            <w:sz w:val="20"/>
            <w:szCs w:val="20"/>
          </w:rPr>
          <w:delText>: n</w:delText>
        </w:r>
        <w:r w:rsidR="00F05EB4" w:rsidRPr="000F1386" w:rsidDel="00E87A8E">
          <w:rPr>
            <w:rFonts w:ascii="Arial" w:hAnsi="Arial" w:cs="Arial"/>
            <w:sz w:val="20"/>
            <w:szCs w:val="20"/>
          </w:rPr>
          <w:delText>umerous c</w:delText>
        </w:r>
      </w:del>
      <w:ins w:id="124" w:author="Steven Amstrup" w:date="2017-08-09T06:43:00Z">
        <w:r w:rsidR="00E87A8E">
          <w:rPr>
            <w:rFonts w:ascii="Arial" w:hAnsi="Arial" w:cs="Arial"/>
            <w:sz w:val="20"/>
            <w:szCs w:val="20"/>
          </w:rPr>
          <w:t>C</w:t>
        </w:r>
      </w:ins>
      <w:r w:rsidR="00F05EB4" w:rsidRPr="000F1386">
        <w:rPr>
          <w:rFonts w:ascii="Arial" w:hAnsi="Arial" w:cs="Arial"/>
          <w:sz w:val="20"/>
          <w:szCs w:val="20"/>
        </w:rPr>
        <w:t>ase</w:t>
      </w:r>
      <w:r w:rsidR="001E6F92">
        <w:rPr>
          <w:rFonts w:ascii="Arial" w:hAnsi="Arial" w:cs="Arial"/>
          <w:sz w:val="20"/>
          <w:szCs w:val="20"/>
        </w:rPr>
        <w:t>-</w:t>
      </w:r>
      <w:r w:rsidR="00F05EB4" w:rsidRPr="000F1386">
        <w:rPr>
          <w:rFonts w:ascii="Arial" w:hAnsi="Arial" w:cs="Arial"/>
          <w:sz w:val="20"/>
          <w:szCs w:val="20"/>
        </w:rPr>
        <w:t>studies indicate</w:t>
      </w:r>
      <w:r w:rsidR="007D100C">
        <w:rPr>
          <w:rFonts w:ascii="Arial" w:hAnsi="Arial" w:cs="Arial"/>
          <w:sz w:val="20"/>
          <w:szCs w:val="20"/>
        </w:rPr>
        <w:t xml:space="preserve"> that</w:t>
      </w:r>
      <w:r w:rsidR="00F05EB4" w:rsidRPr="000F1386">
        <w:rPr>
          <w:rFonts w:ascii="Arial" w:hAnsi="Arial" w:cs="Arial"/>
          <w:sz w:val="20"/>
          <w:szCs w:val="20"/>
        </w:rPr>
        <w:t xml:space="preserve"> </w:t>
      </w:r>
      <w:del w:id="125" w:author="Steven Amstrup" w:date="2017-08-09T06:43:00Z">
        <w:r w:rsidR="000029D0" w:rsidRPr="000F1386" w:rsidDel="00E87A8E">
          <w:rPr>
            <w:rFonts w:ascii="Arial" w:hAnsi="Arial" w:cs="Arial"/>
            <w:sz w:val="20"/>
            <w:szCs w:val="20"/>
          </w:rPr>
          <w:delText xml:space="preserve">anthropogenic </w:delText>
        </w:r>
      </w:del>
      <w:ins w:id="126" w:author="Steven Amstrup" w:date="2017-08-09T06:43:00Z">
        <w:r w:rsidR="00E87A8E">
          <w:rPr>
            <w:rFonts w:ascii="Arial" w:hAnsi="Arial" w:cs="Arial"/>
            <w:sz w:val="20"/>
            <w:szCs w:val="20"/>
          </w:rPr>
          <w:t xml:space="preserve">global warming </w:t>
        </w:r>
      </w:ins>
      <w:ins w:id="127" w:author="Steven Amstrup" w:date="2017-08-09T18:41:00Z">
        <w:r w:rsidR="00DE59AF">
          <w:rPr>
            <w:rFonts w:ascii="Arial" w:hAnsi="Arial" w:cs="Arial"/>
            <w:sz w:val="20"/>
            <w:szCs w:val="20"/>
          </w:rPr>
          <w:t>induced</w:t>
        </w:r>
      </w:ins>
      <w:ins w:id="128" w:author="Steven Amstrup" w:date="2017-08-09T06:43:00Z">
        <w:r w:rsidR="00E87A8E" w:rsidRPr="000F1386">
          <w:rPr>
            <w:rFonts w:ascii="Arial" w:hAnsi="Arial" w:cs="Arial"/>
            <w:sz w:val="20"/>
            <w:szCs w:val="20"/>
          </w:rPr>
          <w:t xml:space="preserve"> </w:t>
        </w:r>
      </w:ins>
      <w:r w:rsidR="00B07F50">
        <w:rPr>
          <w:rFonts w:ascii="Arial" w:hAnsi="Arial" w:cs="Arial"/>
          <w:sz w:val="20"/>
          <w:szCs w:val="20"/>
        </w:rPr>
        <w:t>climate change</w:t>
      </w:r>
      <w:ins w:id="129" w:author="Steven Amstrup" w:date="2017-08-09T18:41:00Z">
        <w:r w:rsidR="00DE59AF">
          <w:rPr>
            <w:rFonts w:ascii="Arial" w:hAnsi="Arial" w:cs="Arial"/>
            <w:sz w:val="20"/>
            <w:szCs w:val="20"/>
          </w:rPr>
          <w:t>s</w:t>
        </w:r>
      </w:ins>
      <w:r w:rsidR="001C0389" w:rsidRPr="000F1386">
        <w:rPr>
          <w:rFonts w:ascii="Arial" w:hAnsi="Arial" w:cs="Arial"/>
          <w:sz w:val="20"/>
          <w:szCs w:val="20"/>
        </w:rPr>
        <w:t xml:space="preserve"> </w:t>
      </w:r>
      <w:del w:id="130" w:author="Steven Amstrup" w:date="2017-08-09T18:41:00Z">
        <w:r w:rsidR="00485500" w:rsidRPr="000F1386" w:rsidDel="00DE59AF">
          <w:rPr>
            <w:rFonts w:ascii="Arial" w:hAnsi="Arial" w:cs="Arial"/>
            <w:sz w:val="20"/>
            <w:szCs w:val="20"/>
          </w:rPr>
          <w:delText>is</w:delText>
        </w:r>
        <w:r w:rsidR="000029D0" w:rsidRPr="000F1386" w:rsidDel="00DE59AF">
          <w:rPr>
            <w:rFonts w:ascii="Arial" w:hAnsi="Arial" w:cs="Arial"/>
            <w:sz w:val="20"/>
            <w:szCs w:val="20"/>
          </w:rPr>
          <w:delText xml:space="preserve"> </w:delText>
        </w:r>
      </w:del>
      <w:r w:rsidR="000029D0" w:rsidRPr="000F1386">
        <w:rPr>
          <w:rFonts w:ascii="Arial" w:hAnsi="Arial" w:cs="Arial"/>
          <w:sz w:val="20"/>
          <w:szCs w:val="20"/>
        </w:rPr>
        <w:t xml:space="preserve">already </w:t>
      </w:r>
      <w:ins w:id="131" w:author="Steven Amstrup" w:date="2017-08-09T18:41:00Z">
        <w:r w:rsidR="00DE59AF">
          <w:rPr>
            <w:rFonts w:ascii="Arial" w:hAnsi="Arial" w:cs="Arial"/>
            <w:sz w:val="20"/>
            <w:szCs w:val="20"/>
          </w:rPr>
          <w:t xml:space="preserve">are </w:t>
        </w:r>
      </w:ins>
      <w:r w:rsidR="00485500" w:rsidRPr="000F1386">
        <w:rPr>
          <w:rFonts w:ascii="Arial" w:hAnsi="Arial" w:cs="Arial"/>
          <w:sz w:val="20"/>
          <w:szCs w:val="20"/>
        </w:rPr>
        <w:t>having</w:t>
      </w:r>
      <w:r w:rsidR="000029D0" w:rsidRPr="000F1386">
        <w:rPr>
          <w:rFonts w:ascii="Arial" w:hAnsi="Arial" w:cs="Arial"/>
          <w:sz w:val="20"/>
          <w:szCs w:val="20"/>
        </w:rPr>
        <w:t xml:space="preserve"> substantial effects</w:t>
      </w:r>
      <w:r w:rsidR="00B96EC6" w:rsidRPr="000F1386">
        <w:rPr>
          <w:rFonts w:ascii="Arial" w:hAnsi="Arial" w:cs="Arial"/>
          <w:sz w:val="20"/>
          <w:szCs w:val="20"/>
        </w:rPr>
        <w:t xml:space="preserve"> on </w:t>
      </w:r>
      <w:r w:rsidR="00B9720A" w:rsidRPr="000F1386">
        <w:rPr>
          <w:rFonts w:ascii="Arial" w:hAnsi="Arial" w:cs="Arial"/>
          <w:sz w:val="20"/>
          <w:szCs w:val="20"/>
        </w:rPr>
        <w:t xml:space="preserve">populations and </w:t>
      </w:r>
      <w:r w:rsidR="00B96EC6" w:rsidRPr="000F1386">
        <w:rPr>
          <w:rFonts w:ascii="Arial" w:hAnsi="Arial" w:cs="Arial"/>
          <w:sz w:val="20"/>
          <w:szCs w:val="20"/>
        </w:rPr>
        <w:t xml:space="preserve">ecosystems </w:t>
      </w:r>
      <w:r w:rsidR="00A92D8E" w:rsidRPr="000F1386">
        <w:rPr>
          <w:rFonts w:ascii="Arial" w:hAnsi="Arial" w:cs="Arial"/>
          <w:sz w:val="20"/>
          <w:szCs w:val="20"/>
        </w:rPr>
        <w:t xml:space="preserve">otherwise protected within </w:t>
      </w:r>
      <w:r w:rsidR="00B9720A" w:rsidRPr="000F1386">
        <w:rPr>
          <w:rFonts w:ascii="Arial" w:hAnsi="Arial" w:cs="Arial"/>
          <w:sz w:val="20"/>
          <w:szCs w:val="20"/>
        </w:rPr>
        <w:t xml:space="preserve">terrestrial and marine </w:t>
      </w:r>
      <w:r w:rsidR="00A92D8E" w:rsidRPr="000F1386">
        <w:rPr>
          <w:rFonts w:ascii="Arial" w:hAnsi="Arial" w:cs="Arial"/>
          <w:sz w:val="20"/>
          <w:szCs w:val="20"/>
        </w:rPr>
        <w:t>reserves</w:t>
      </w:r>
      <w:r w:rsidR="001C2664" w:rsidRPr="000F1386">
        <w:rPr>
          <w:rFonts w:ascii="Arial" w:hAnsi="Arial" w:cs="Arial"/>
          <w:sz w:val="20"/>
          <w:szCs w:val="20"/>
        </w:rPr>
        <w:fldChar w:fldCharType="begin" w:fldLock="1"/>
      </w:r>
      <w:r w:rsidR="001A5080">
        <w:rPr>
          <w:rFonts w:ascii="Arial" w:hAnsi="Arial" w:cs="Arial"/>
          <w:sz w:val="20"/>
          <w:szCs w:val="20"/>
        </w:rPr>
        <w:instrText>ADDIN CSL_CITATION { "citationID" : "4aj6onjae", "citationItems" : [ { "id" : "ITEM-1", "itemData" : { "DOI" : "10.1371/journal.pone.0003039", "ISSN" : "1932-6203", "PMID" : "18728776", "abstract" : "Coral reefs have emerged as one of the ecosystems most vulnerable to climate variation and change. While the contribution of a warming climate to the loss of live coral cover has been well documented across large spatial and temporal scales, the associated effects on fish have not. Here, we respond to recent and repeated calls to assess the importance of local management in conserving coral reefs in the context of global climate change. Such information is important, as coral reef fish assemblages are the most species dense vertebrate communities on earth, contributing critical ecosystem functions and providing crucial ecosystem services to human societies in tropical countries. Our assessment of the impacts of the 1998 mass bleaching event on coral cover, reef structural complexity, and reef associated fishes spans 7 countries, 66 sites and 26 degrees of latitude in the Indian Ocean. Using Bayesian meta-analysis we show that changes in the size structure, diversity and trophic composition of the reef fish community have followed coral declines. Although the ocean scale integrity of these coral reef ecosystems has been lost, it is positive to see the effects are spatially variable at multiple scales, with impacts and vulnerability affected by geography but not management regime. Existing no-take marine protected areas still support high biomass of fish, however they had no positive affect on the ecosystem response to large-scale disturbance. This suggests a need for future conservation and management efforts to identify and protect regional refugia, which should be integrated into existing management frameworks and combined with policies to improve system-wide resilience to climate variation and change.", "author" : [ { "dropping-particle" : "", "family" : "Graham", "given" : "Nicholas a J", "non-dropping-particle" : "", "parse-names" : false, "suffix" : "" }, { "dropping-particle" : "", "family" : "McClanahan", "given" : "Tim R", "non-dropping-particle" : "", "parse-names" : false, "suffix" : "" }, { "dropping-particle" : "", "family" : "MacNeil", "given" : "M Aaron", "non-dropping-particle" : "", "parse-names" : false, "suffix" : "" }, { "dropping-particle" : "", "family" : "Wilson", "given" : "Shaun K", "non-dropping-particle" : "", "parse-names" : false, "suffix" : "" }, { "dropping-particle" : "", "family" : "Polunin", "given" : "Nicholas V C", "non-dropping-particle" : "", "parse-names" : false, "suffix" : "" }, { "dropping-particle" : "", "family" : "Jennings", "given" : "Simon", "non-dropping-particle" : "", "parse-names" : false, "suffix" : "" }, { "dropping-particle" : "", "family" : "Chabanet", "given" : "Pascale", "non-dropping-particle" : "", "parse-names" : false, "suffix" : "" }, { "dropping-particle" : "", "family" : "Clark", "given" : "Susan", "non-dropping-particle" : "", "parse-names" : false, "suffix" : "" }, { "dropping-particle" : "", "family" : "Spalding", "given" : "Mark D", "non-dropping-particle" : "", "parse-names" : false, "suffix" : "" }, { "dropping-particle" : "", "family" : "Letourneur", "given" : "Yves", "non-dropping-particle" : "", "parse-names" : false, "suffix" : "" }, { "dropping-particle" : "", "family" : "Bigot", "given" : "Lionel", "non-dropping-particle" : "", "parse-names" : false, "suffix" : "" }, { "dropping-particle" : "", "family" : "Galzin", "given" : "Ren\u00e9", "non-dropping-particle" : "", "parse-names" : false, "suffix" : "" }, { "dropping-particle" : "", "family" : "Ohman", "given" : "Marcus C", "non-dropping-particle" : "", "parse-names" : false, "suffix" : "" }, { "dropping-particle" : "", "family" : "Garpe", "given" : "Kajsa C", "non-dropping-particle" : "", "parse-names" : false, "suffix" : "" }, { "dropping-particle" : "", "family" : "Edwards", "given" : "Alasdair J", "non-dropping-particle" : "", "parse-names" : false, "suffix" : "" }, { "dropping-particle" : "", "family" : "Sheppard", "given" : "Charles R C", "non-dropping-particle" : "", "parse-names" : false, "suffix" : "" } ], "container-title" : "PloS one", "id" : "ITEM-1", "issue" : "8", "issued" : { "date-parts" : [ [ "2008", "1" ] ] }, "page" : "e3039", "title" : "Climate warming, marine protected areas and the ocean-scale integrity of coral reef ecosystems.", "type" : "article-journal", "volume" : "3" }, "uris" : [ "http://www.mendeley.com/documents/?uuid=b7572c2d-a197-43e9-862f-e9e7f63809a3" ] }, { "id" : "ITEM-2", "itemData" : { "author" : [ { "dropping-particle" : "", "family" : "Monahan", "given" : "William B.", "non-dropping-particle" : "", "parse-names" : false, "suffix" : "" }, { "dropping-particle" : "", "family" : "Fisichelli", "given" : "Nicholas A.", "non-dropping-particle" : "", "parse-names" : false, "suffix" : "" } ], "container-title" : "PloS one", "id" : "ITEM-2", "issue" : "7", "issued" : { "date-parts" : [ [ "2014" ] ] }, "page" : "e101302", "title" : "Climate exposure of US national parks in a new era of change", "type" : "article-journal", "volume" : "9" }, "uri" : [ "http://zotero.org/users/1013952/items/8JMBGBHM" ], "uris" : [ "http://zotero.org/users/1013952/items/8JMBGBHM", "http://www.mendeley.com/documents/?uuid=6a36969d-b8a7-4791-911e-dad0e09cd23f" ] } ], "mendeley" : { "formattedCitation" : "&lt;sup&gt;6,7&lt;/sup&gt;", "plainTextFormattedCitation" : "6,7", "previouslyFormattedCitation" : "&lt;sup&gt;6,7&lt;/sup&gt;" }, "properties" : { "formattedCitation" : "{\\rtf \\super 5,6\\nosupersub{}}", "noteIndex" : 0, "plainCitation" : "5,6" }, "schema" : "https://github.com/citation-style-language/schema/raw/master/csl-citation.json" }</w:instrText>
      </w:r>
      <w:r w:rsidR="001C2664" w:rsidRPr="000F1386">
        <w:rPr>
          <w:rFonts w:ascii="Arial" w:hAnsi="Arial" w:cs="Arial"/>
          <w:sz w:val="20"/>
          <w:szCs w:val="20"/>
        </w:rPr>
        <w:fldChar w:fldCharType="separate"/>
      </w:r>
      <w:r w:rsidR="00D10C96" w:rsidRPr="00D10C96">
        <w:rPr>
          <w:rFonts w:ascii="Arial" w:hAnsi="Arial" w:cs="Arial"/>
          <w:noProof/>
          <w:sz w:val="20"/>
          <w:vertAlign w:val="superscript"/>
        </w:rPr>
        <w:t>6,7</w:t>
      </w:r>
      <w:r w:rsidR="001C2664" w:rsidRPr="000F1386">
        <w:rPr>
          <w:rFonts w:ascii="Arial" w:hAnsi="Arial" w:cs="Arial"/>
          <w:sz w:val="20"/>
          <w:szCs w:val="20"/>
        </w:rPr>
        <w:fldChar w:fldCharType="end"/>
      </w:r>
      <w:r w:rsidR="00A92D8E" w:rsidRPr="000F1386">
        <w:rPr>
          <w:rFonts w:ascii="Arial" w:hAnsi="Arial" w:cs="Arial"/>
          <w:sz w:val="20"/>
          <w:szCs w:val="20"/>
        </w:rPr>
        <w:t xml:space="preserve">. </w:t>
      </w:r>
      <w:del w:id="132" w:author="Steven Amstrup" w:date="2017-08-09T06:45:00Z">
        <w:r w:rsidR="004476AE" w:rsidDel="00AE1FB0">
          <w:rPr>
            <w:rFonts w:ascii="Arial" w:hAnsi="Arial" w:cs="Arial"/>
            <w:sz w:val="20"/>
            <w:szCs w:val="20"/>
          </w:rPr>
          <w:delText xml:space="preserve">This is particularly evident </w:delText>
        </w:r>
        <w:r w:rsidR="00B567D3" w:rsidDel="00AE1FB0">
          <w:rPr>
            <w:rFonts w:ascii="Arial" w:hAnsi="Arial" w:cs="Arial"/>
            <w:sz w:val="20"/>
            <w:szCs w:val="20"/>
          </w:rPr>
          <w:delText>on coral reefs</w:delText>
        </w:r>
        <w:r w:rsidR="006811B3" w:rsidDel="00AE1FB0">
          <w:rPr>
            <w:rFonts w:ascii="Arial" w:hAnsi="Arial" w:cs="Arial"/>
            <w:sz w:val="20"/>
            <w:szCs w:val="20"/>
          </w:rPr>
          <w:delText xml:space="preserve">. </w:delText>
        </w:r>
        <w:r w:rsidR="004476AE" w:rsidDel="00AE1FB0">
          <w:rPr>
            <w:rFonts w:ascii="Arial" w:hAnsi="Arial" w:cs="Arial"/>
            <w:sz w:val="20"/>
            <w:szCs w:val="20"/>
          </w:rPr>
          <w:delText>For example</w:delText>
        </w:r>
        <w:r w:rsidR="00D56A56" w:rsidDel="00AE1FB0">
          <w:rPr>
            <w:rFonts w:ascii="Arial" w:hAnsi="Arial" w:cs="Arial"/>
            <w:sz w:val="20"/>
            <w:szCs w:val="20"/>
          </w:rPr>
          <w:delText>,</w:delText>
        </w:r>
      </w:del>
      <w:r w:rsidR="00D56A56">
        <w:rPr>
          <w:rFonts w:ascii="Arial" w:hAnsi="Arial" w:cs="Arial"/>
          <w:sz w:val="20"/>
          <w:szCs w:val="20"/>
        </w:rPr>
        <w:t xml:space="preserve"> </w:t>
      </w:r>
      <w:ins w:id="133" w:author="Steven Amstrup" w:date="2017-08-09T06:45:00Z">
        <w:r w:rsidR="00AE1FB0">
          <w:rPr>
            <w:rFonts w:ascii="Arial" w:hAnsi="Arial" w:cs="Arial"/>
            <w:sz w:val="20"/>
            <w:szCs w:val="20"/>
          </w:rPr>
          <w:t>G</w:t>
        </w:r>
      </w:ins>
      <w:del w:id="134" w:author="Steven Amstrup" w:date="2017-08-09T06:45:00Z">
        <w:r w:rsidR="00D56A56" w:rsidDel="00AE1FB0">
          <w:rPr>
            <w:rFonts w:ascii="Arial" w:hAnsi="Arial" w:cs="Arial"/>
            <w:sz w:val="20"/>
            <w:szCs w:val="20"/>
          </w:rPr>
          <w:delText>g</w:delText>
        </w:r>
      </w:del>
      <w:r w:rsidR="00D56A56">
        <w:rPr>
          <w:rFonts w:ascii="Arial" w:hAnsi="Arial" w:cs="Arial"/>
          <w:sz w:val="20"/>
          <w:szCs w:val="20"/>
        </w:rPr>
        <w:t>radual warming over the last several decades and unusuall</w:t>
      </w:r>
      <w:r w:rsidR="00E346DE">
        <w:rPr>
          <w:rFonts w:ascii="Arial" w:hAnsi="Arial" w:cs="Arial"/>
          <w:sz w:val="20"/>
          <w:szCs w:val="20"/>
        </w:rPr>
        <w:t xml:space="preserve">y high seawater temperatures </w:t>
      </w:r>
      <w:r w:rsidR="000155C1">
        <w:rPr>
          <w:rFonts w:ascii="Arial" w:hAnsi="Arial" w:cs="Arial"/>
          <w:sz w:val="20"/>
          <w:szCs w:val="20"/>
        </w:rPr>
        <w:t xml:space="preserve">in </w:t>
      </w:r>
      <w:r w:rsidR="008E3D85">
        <w:rPr>
          <w:rFonts w:ascii="Arial" w:hAnsi="Arial" w:cs="Arial"/>
          <w:sz w:val="20"/>
          <w:szCs w:val="20"/>
        </w:rPr>
        <w:t>early</w:t>
      </w:r>
      <w:r w:rsidR="00C9101D">
        <w:rPr>
          <w:rFonts w:ascii="Arial" w:hAnsi="Arial" w:cs="Arial"/>
          <w:sz w:val="20"/>
          <w:szCs w:val="20"/>
        </w:rPr>
        <w:t xml:space="preserve"> </w:t>
      </w:r>
      <w:r w:rsidR="00E346DE">
        <w:rPr>
          <w:rFonts w:ascii="Arial" w:hAnsi="Arial" w:cs="Arial"/>
          <w:sz w:val="20"/>
          <w:szCs w:val="20"/>
        </w:rPr>
        <w:t>2016</w:t>
      </w:r>
      <w:ins w:id="135" w:author="Steven Amstrup" w:date="2017-08-09T06:45:00Z">
        <w:r w:rsidR="00AE1FB0">
          <w:rPr>
            <w:rFonts w:ascii="Arial" w:hAnsi="Arial" w:cs="Arial"/>
            <w:sz w:val="20"/>
            <w:szCs w:val="20"/>
          </w:rPr>
          <w:t>, for example,</w:t>
        </w:r>
      </w:ins>
      <w:r w:rsidR="00E346DE">
        <w:rPr>
          <w:rFonts w:ascii="Arial" w:hAnsi="Arial" w:cs="Arial"/>
          <w:sz w:val="20"/>
          <w:szCs w:val="20"/>
        </w:rPr>
        <w:t xml:space="preserve"> </w:t>
      </w:r>
      <w:r w:rsidR="00D56A56">
        <w:rPr>
          <w:rFonts w:ascii="Arial" w:hAnsi="Arial" w:cs="Arial"/>
          <w:sz w:val="20"/>
          <w:szCs w:val="20"/>
        </w:rPr>
        <w:t xml:space="preserve">caused mass </w:t>
      </w:r>
      <w:r w:rsidR="004476AE">
        <w:rPr>
          <w:rFonts w:ascii="Arial" w:hAnsi="Arial" w:cs="Arial"/>
          <w:sz w:val="20"/>
          <w:szCs w:val="20"/>
        </w:rPr>
        <w:t xml:space="preserve">coral </w:t>
      </w:r>
      <w:r w:rsidR="000155C1">
        <w:rPr>
          <w:rFonts w:ascii="Arial" w:hAnsi="Arial" w:cs="Arial"/>
          <w:sz w:val="20"/>
          <w:szCs w:val="20"/>
        </w:rPr>
        <w:t>mortality</w:t>
      </w:r>
      <w:r w:rsidR="00D56A56">
        <w:rPr>
          <w:rFonts w:ascii="Arial" w:hAnsi="Arial" w:cs="Arial"/>
          <w:sz w:val="20"/>
          <w:szCs w:val="20"/>
        </w:rPr>
        <w:t xml:space="preserve"> across much of the</w:t>
      </w:r>
      <w:r w:rsidR="00A92D8E" w:rsidRPr="000F1386">
        <w:rPr>
          <w:rFonts w:ascii="Arial" w:hAnsi="Arial" w:cs="Arial"/>
          <w:sz w:val="20"/>
          <w:szCs w:val="20"/>
        </w:rPr>
        <w:t xml:space="preserve"> northern Great Barrier Reef</w:t>
      </w:r>
      <w:r w:rsidR="00FC3AE3">
        <w:rPr>
          <w:rFonts w:ascii="Arial" w:hAnsi="Arial" w:cs="Arial"/>
          <w:sz w:val="20"/>
          <w:szCs w:val="20"/>
        </w:rPr>
        <w:fldChar w:fldCharType="begin" w:fldLock="1"/>
      </w:r>
      <w:r w:rsidR="001A5080">
        <w:rPr>
          <w:rFonts w:ascii="Arial" w:hAnsi="Arial" w:cs="Arial"/>
          <w:sz w:val="20"/>
          <w:szCs w:val="20"/>
        </w:rPr>
        <w:instrText>ADDIN CSL_CITATION { "citationID" : "1albtcrjbp", "citationItems" : [ { "id" : "ITEM-1", "itemData" : { "DOI" : "10.1038/nature21707", "ISSN" : "0028-0836", "author" : [ { "dropping-particle" : "", "family" : "Hughes", "given" : "T.P.", "non-dropping-particle" : "", "parse-names" : false, "suffix" : "" }, { "dropping-particle" : "", "family" : "Kerry", "given" : "James", "non-dropping-particle" : "", "parse-names" : false, "suffix" : "" }, { "dropping-particle" : "", "family" : "\u00c1lvarez-Noriega", "given" : "Mariana", "non-dropping-particle" : "", "parse-names" : false, "suffix" : "" }, { "dropping-particle" : "", "family" : "\u00c1lvarez-Romero", "given" : "Jorge", "non-dropping-particle" : "", "parse-names" : false, "suffix" : "" }, { "dropping-particle" : "", "family" : "Anderson", "given" : "Kristen", "non-dropping-particle" : "", "parse-names" : false, "suffix" : "" }, { "dropping-particle" : "", "family" : "Baird", "given" : "Andrew", "non-dropping-particle" : "", "parse-names" : false, "suffix" : "" }, { "dropping-particle" : "", "family" : "Babcock", "given" : "Russell", "non-dropping-particle" : "", "parse-names" : false, "suffix" : "" }, { "dropping-particle" : "", "family" : "Beger", "given" : "Maria", "non-dropping-particle" : "", "parse-names" : false, "suffix" : "" }, { "dropping-particle" : "", "family" : "Bellwood", "given" : "David", "non-dropping-particle" : "", "parse-names" : false, "suffix" : "" }, { "dropping-particle" : "", "family" : "Berkelmans", "given" : "Ray", "non-dropping-particle" : "", "parse-names" : false, "suffix" : "" }, { "dropping-particle" : "", "family" : "Bridge", "given" : "Thomas", "non-dropping-particle" : "", "parse-names" : false, "suffix" : "" }, { "dropping-particle" : "", "family" : "Butler", "given" : "Ian", "non-dropping-particle" : "", "parse-names" : false, "suffix" : "" }, { "dropping-particle" : "", "family" : "Byrne", "given" : "Maria", "non-dropping-particle" : "", "parse-names" : false, "suffix" : "" }, { "dropping-particle" : "", "family" : "Cantin", "given" : "Neal", "non-dropping-particle" : "", "parse-names" : false, "suffix" : "" }, { "dropping-particle" : "", "family" : "Comeau", "given" : "Steeve", "non-dropping-particle" : "", "parse-names" : false, "suffix" : "" }, { "dropping-particle" : "", "family" : "Connolly", "given" : "Sean", "non-dropping-particle" : "", "parse-names" : false, "suffix" : "" }, { "dropping-particle" : "", "family" : "Cumming", "given" : "Graeme", "non-dropping-particle" : "", "parse-names" : false, "suffix" : "" }, { "dropping-particle" : "", "family" : "Dalton", "given" : "Steve",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"William", "non-dropping-particle" : "", "parse-names" : false, "suffix" : "" }, { "dropping-particle" : "", "family" : "Gilmour", "given" : "James", "non-dropping-particle" : "", "parse-names" : false, "suffix" : "" }, { "dropping-particle" : "", "family" : "Harrison", "given" : "Hugo", "non-dropping-particle" : "", "parse-names" : false, "suffix" : "" }, { "dropping-particle" : "", "family" : "Heron", "given" : "Scott", "non-dropping-particle" : "", "parse-names" : false, "suffix" : "" }, { "dropping-particle" : "", "family" : "Hoey", "given" : "Andrew S.", "non-dropping-particle" : "", "parse-names" : false, "suffix" : "" }, { "dropping-particle" : "", "family" : "Hobbs", "given" : "Jean-Paul", "non-dropping-particle" : "", "parse-names" : false, "suffix" : "" }, { "dropping-particle" : "", "family" : "Hoogenboom", "given" : "Mia", "non-dropping-particle" : "", "parse-names" : false, "suffix" : "" }, { "dropping-particle" : "", "family" : "Kennedy", "given" : "Emma", "non-dropping-particle" : "", "parse-names" : false, "suffix" : "" }, { "dropping-particle" : "", "family" : "Kuo", "given" : "Chao-Yang", "non-dropping-particle" : "", "parse-names" : false, "suffix" : "" }, { "dropping-particle" : "", "family" : "Lough", "given" : "Janice", "non-dropping-particle" : "", "parse-names" : false, "suffix" : "" }, { "dropping-particle" : "", "family" : "Lowe", "given" : "Ryan", "non-dropping-particle" : "", "parse-names" : false, "suffix" : "" }, { "dropping-particle" : "", "family" : "Liu", "given" : "Gang", "non-dropping-particle" : "", "parse-names" : false, "suffix" : "" }, { "dropping-particle" : "", "family" : "Malcolm McCulloch", "given" : "Hamish Malcolm", "non-dropping-particle" : "", "parse-names" : false, "suffix" : "" }, { "dropping-particle" : "", "family" : "McWilliam", "given" : "Mike", "non-dropping-particle" : "", "parse-names" : false, "suffix" : "" }, { "dropping-particle" : "", "family" : "Pandolfi", "given" : "John", "non-dropping-particle" : "", "parse-names" : false, "suffix" : "" }, { "dropping-particle" : "", "family" : "Pears", "given" : "Rachel", "non-dropping-particle" : "", "parse-names" : false, "suffix" : "" }, { "dropping-particle" : "", "family" : "Pratchett", "given" : "Morgan",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"non-dropping-particle" : "", "parse-names" : false, "suffix" : "" }, { "dropping-particle" : "", "family" : "Willis", "given" : "Bette", "non-dropping-particle" : "", "parse-names" : false, "suffix" : "" }, { "dropping-particle" : "", "family" : "Wilson", "given" : "Shaun", "non-dropping-particle" : "", "parse-names" : false, "suffix" : "" } ], "container-title" : "Nature", "id" : "ITEM-1", "issued" : { "date-parts" : [ [ "2017" ] ] }, "title" : "Global warming and recurrent mass bleaching of corals", "type" : "article-journal" }, "uris" : [ "http://www.mendeley.com/documents/?uuid=1b0f41f4-6ffe-4b8c-84ca-708c7529b487" ] } ], "mendeley" : { "formattedCitation" : "&lt;sup&gt;8&lt;/sup&gt;", "plainTextFormattedCitation" : "8", "previouslyFormattedCitation" : "&lt;sup&gt;8&lt;/sup&gt;" }, "properties" : { "formattedCitation" : "{\\rtf \\super 7\\nosupersub{}}", "noteIndex" : 0, "plainCitation" : "7" }, "schema" : "https://github.com/citation-style-language/schema/raw/master/csl-citation.json" }</w:instrText>
      </w:r>
      <w:r w:rsidR="00FC3AE3">
        <w:rPr>
          <w:rFonts w:ascii="Arial" w:hAnsi="Arial" w:cs="Arial"/>
          <w:sz w:val="20"/>
          <w:szCs w:val="20"/>
        </w:rPr>
        <w:fldChar w:fldCharType="separate"/>
      </w:r>
      <w:r w:rsidR="00D10C96" w:rsidRPr="00D10C96">
        <w:rPr>
          <w:rFonts w:ascii="Arial" w:eastAsia="Times New Roman" w:hAnsi="Arial" w:cs="Arial"/>
          <w:noProof/>
          <w:sz w:val="20"/>
          <w:vertAlign w:val="superscript"/>
        </w:rPr>
        <w:t>8</w:t>
      </w:r>
      <w:r w:rsidR="00FC3AE3">
        <w:rPr>
          <w:rFonts w:ascii="Arial" w:hAnsi="Arial" w:cs="Arial"/>
          <w:sz w:val="20"/>
          <w:szCs w:val="20"/>
        </w:rPr>
        <w:fldChar w:fldCharType="end"/>
      </w:r>
      <w:r w:rsidR="007D100C">
        <w:rPr>
          <w:rFonts w:ascii="Arial" w:hAnsi="Arial" w:cs="Arial"/>
          <w:sz w:val="20"/>
          <w:szCs w:val="20"/>
        </w:rPr>
        <w:t xml:space="preserve"> (GBR)</w:t>
      </w:r>
      <w:r w:rsidR="001B16B4">
        <w:rPr>
          <w:rFonts w:ascii="Arial" w:hAnsi="Arial" w:cs="Arial"/>
          <w:sz w:val="20"/>
          <w:szCs w:val="20"/>
        </w:rPr>
        <w:t xml:space="preserve">, </w:t>
      </w:r>
      <w:r w:rsidR="00EF4961" w:rsidRPr="000F1386">
        <w:rPr>
          <w:rFonts w:ascii="Arial" w:hAnsi="Arial" w:cs="Arial"/>
          <w:sz w:val="20"/>
          <w:szCs w:val="20"/>
        </w:rPr>
        <w:t xml:space="preserve">a </w:t>
      </w:r>
      <w:r w:rsidR="00C65F29" w:rsidRPr="000F1386">
        <w:rPr>
          <w:rFonts w:ascii="Arial" w:hAnsi="Arial" w:cs="Arial"/>
          <w:sz w:val="20"/>
          <w:szCs w:val="20"/>
        </w:rPr>
        <w:t xml:space="preserve">UNESCO </w:t>
      </w:r>
      <w:r w:rsidR="00403B34" w:rsidRPr="000F1386">
        <w:rPr>
          <w:rFonts w:ascii="Arial" w:hAnsi="Arial" w:cs="Arial"/>
          <w:sz w:val="20"/>
          <w:szCs w:val="20"/>
        </w:rPr>
        <w:t xml:space="preserve">World </w:t>
      </w:r>
      <w:r w:rsidR="00EF4961" w:rsidRPr="000F1386">
        <w:rPr>
          <w:rFonts w:ascii="Arial" w:hAnsi="Arial" w:cs="Arial"/>
          <w:sz w:val="20"/>
          <w:szCs w:val="20"/>
        </w:rPr>
        <w:t>Heritage</w:t>
      </w:r>
      <w:r w:rsidR="00403B34" w:rsidRPr="000F1386">
        <w:rPr>
          <w:rFonts w:ascii="Arial" w:hAnsi="Arial" w:cs="Arial"/>
          <w:sz w:val="20"/>
          <w:szCs w:val="20"/>
        </w:rPr>
        <w:t xml:space="preserve"> </w:t>
      </w:r>
      <w:r w:rsidR="00EF4961" w:rsidRPr="000F1386">
        <w:rPr>
          <w:rFonts w:ascii="Arial" w:hAnsi="Arial" w:cs="Arial"/>
          <w:sz w:val="20"/>
          <w:szCs w:val="20"/>
        </w:rPr>
        <w:t>Site</w:t>
      </w:r>
      <w:r w:rsidR="00403B34" w:rsidRPr="000F1386">
        <w:rPr>
          <w:rFonts w:ascii="Arial" w:hAnsi="Arial" w:cs="Arial"/>
          <w:sz w:val="20"/>
          <w:szCs w:val="20"/>
        </w:rPr>
        <w:t xml:space="preserve"> and model </w:t>
      </w:r>
      <w:r w:rsidR="009E438A">
        <w:rPr>
          <w:rFonts w:ascii="Arial" w:hAnsi="Arial" w:cs="Arial"/>
          <w:sz w:val="20"/>
          <w:szCs w:val="20"/>
        </w:rPr>
        <w:t>MPA</w:t>
      </w:r>
      <w:r w:rsidR="00EF4961" w:rsidRPr="000F1386">
        <w:rPr>
          <w:rFonts w:ascii="Arial" w:hAnsi="Arial" w:cs="Arial"/>
          <w:color w:val="1A1A1A"/>
          <w:sz w:val="20"/>
          <w:szCs w:val="20"/>
        </w:rPr>
        <w:t xml:space="preserve">. </w:t>
      </w:r>
      <w:r w:rsidR="001B16B4">
        <w:rPr>
          <w:rFonts w:ascii="Arial" w:hAnsi="Arial" w:cs="Arial"/>
          <w:color w:val="1A1A1A"/>
          <w:sz w:val="20"/>
          <w:szCs w:val="20"/>
        </w:rPr>
        <w:t>D</w:t>
      </w:r>
      <w:r w:rsidR="00EF4961" w:rsidRPr="000F1386">
        <w:rPr>
          <w:rFonts w:ascii="Arial" w:hAnsi="Arial" w:cs="Arial"/>
          <w:color w:val="1A1A1A"/>
          <w:sz w:val="20"/>
          <w:szCs w:val="20"/>
        </w:rPr>
        <w:t xml:space="preserve">espite </w:t>
      </w:r>
      <w:r w:rsidR="007D100C">
        <w:rPr>
          <w:rFonts w:ascii="Arial" w:hAnsi="Arial" w:cs="Arial"/>
          <w:color w:val="1A1A1A"/>
          <w:sz w:val="20"/>
          <w:szCs w:val="20"/>
        </w:rPr>
        <w:t xml:space="preserve">its </w:t>
      </w:r>
      <w:r w:rsidR="00E346DE">
        <w:rPr>
          <w:rFonts w:ascii="Arial" w:hAnsi="Arial" w:cs="Arial"/>
          <w:color w:val="1A1A1A"/>
          <w:sz w:val="20"/>
          <w:szCs w:val="20"/>
        </w:rPr>
        <w:t xml:space="preserve">isolation and </w:t>
      </w:r>
      <w:r w:rsidR="00EF4961" w:rsidRPr="000F1386">
        <w:rPr>
          <w:rFonts w:ascii="Arial" w:hAnsi="Arial" w:cs="Arial"/>
          <w:color w:val="1A1A1A"/>
          <w:sz w:val="20"/>
          <w:szCs w:val="20"/>
        </w:rPr>
        <w:t>effective protection from harvesting, pollution, and other stressors</w:t>
      </w:r>
      <w:r w:rsidR="0051538D" w:rsidRPr="000F1386">
        <w:rPr>
          <w:rFonts w:ascii="Arial" w:hAnsi="Arial" w:cs="Arial"/>
          <w:color w:val="1A1A1A"/>
          <w:sz w:val="20"/>
          <w:szCs w:val="20"/>
        </w:rPr>
        <w:t>,</w:t>
      </w:r>
      <w:r w:rsidR="00A46740" w:rsidRPr="000F1386">
        <w:rPr>
          <w:rFonts w:ascii="Arial" w:hAnsi="Arial" w:cs="Arial"/>
          <w:color w:val="1A1A1A"/>
          <w:sz w:val="20"/>
          <w:szCs w:val="20"/>
        </w:rPr>
        <w:t xml:space="preserve"> </w:t>
      </w:r>
      <w:r w:rsidR="00D03DED">
        <w:rPr>
          <w:rFonts w:ascii="Arial" w:hAnsi="Arial" w:cs="Arial"/>
          <w:color w:val="1A1A1A"/>
          <w:sz w:val="20"/>
          <w:szCs w:val="20"/>
        </w:rPr>
        <w:t xml:space="preserve">warming radically altered </w:t>
      </w:r>
      <w:r w:rsidR="009804AB" w:rsidRPr="000F1386">
        <w:rPr>
          <w:rFonts w:ascii="Arial" w:hAnsi="Arial" w:cs="Arial"/>
          <w:color w:val="1A1A1A"/>
          <w:sz w:val="20"/>
          <w:szCs w:val="20"/>
        </w:rPr>
        <w:t>the</w:t>
      </w:r>
      <w:r w:rsidR="00927ACD" w:rsidRPr="000F1386">
        <w:rPr>
          <w:rFonts w:ascii="Arial" w:hAnsi="Arial" w:cs="Arial"/>
          <w:color w:val="1A1A1A"/>
          <w:sz w:val="20"/>
          <w:szCs w:val="20"/>
        </w:rPr>
        <w:t xml:space="preserve"> </w:t>
      </w:r>
      <w:r w:rsidR="007C004E">
        <w:rPr>
          <w:rFonts w:ascii="Arial" w:hAnsi="Arial" w:cs="Arial"/>
          <w:color w:val="1A1A1A"/>
          <w:sz w:val="20"/>
          <w:szCs w:val="20"/>
        </w:rPr>
        <w:t xml:space="preserve">northern </w:t>
      </w:r>
      <w:r w:rsidR="007D100C">
        <w:rPr>
          <w:rFonts w:ascii="Arial" w:hAnsi="Arial" w:cs="Arial"/>
          <w:color w:val="1A1A1A"/>
          <w:sz w:val="20"/>
          <w:szCs w:val="20"/>
        </w:rPr>
        <w:t>GBR</w:t>
      </w:r>
      <w:r w:rsidR="00FC3AE3">
        <w:rPr>
          <w:rFonts w:ascii="Arial" w:hAnsi="Arial" w:cs="Arial"/>
          <w:sz w:val="20"/>
          <w:szCs w:val="20"/>
        </w:rPr>
        <w:fldChar w:fldCharType="begin" w:fldLock="1"/>
      </w:r>
      <w:r w:rsidR="001A5080">
        <w:rPr>
          <w:rFonts w:ascii="Arial" w:hAnsi="Arial" w:cs="Arial"/>
          <w:sz w:val="20"/>
          <w:szCs w:val="20"/>
        </w:rPr>
        <w:instrText>ADDIN CSL_CITATION { "citationID" : "1albtcrjbp", "citationItems" : [ { "id" : "ITEM-1", "itemData" : { "DOI" : "10.1038/nature21707", "ISSN" : "0028-0836", "author" : [ { "dropping-particle" : "", "family" : "Hughes", "given" : "T.P.", "non-dropping-particle" : "", "parse-names" : false, "suffix" : "" }, { "dropping-particle" : "", "family" : "Kerry", "given" : "James", "non-dropping-particle" : "", "parse-names" : false, "suffix" : "" }, { "dropping-particle" : "", "family" : "\u00c1lvarez-Noriega", "given" : "Mariana", "non-dropping-particle" : "", "parse-names" : false, "suffix" : "" }, { "dropping-particle" : "", "family" : "\u00c1lvarez-Romero", "given" : "Jorge", "non-dropping-particle" : "", "parse-names" : false, "suffix" : "" }, { "dropping-particle" : "", "family" : "Anderson", "given" : "Kristen", "non-dropping-particle" : "", "parse-names" : false, "suffix" : "" }, { "dropping-particle" : "", "family" : "Baird", "given" : "Andrew", "non-dropping-particle" : "", "parse-names" : false, "suffix" : "" }, { "dropping-particle" : "", "family" : "Babcock", "given" : "Russell", "non-dropping-particle" : "", "parse-names" : false, "suffix" : "" }, { "dropping-particle" : "", "family" : "Beger", "given" : "Maria", "non-dropping-particle" : "", "parse-names" : false, "suffix" : "" }, { "dropping-particle" : "", "family" : "Bellwood", "given" : "David", "non-dropping-particle" : "", "parse-names" : false, "suffix" : "" }, { "dropping-particle" : "", "family" : "Berkelmans", "given" : "Ray", "non-dropping-particle" : "", "parse-names" : false, "suffix" : "" }, { "dropping-particle" : "", "family" : "Bridge", "given" : "Thomas", "non-dropping-particle" : "", "parse-names" : false, "suffix" : "" }, { "dropping-particle" : "", "family" : "Butler", "given" : "Ian", "non-dropping-particle" : "", "parse-names" : false, "suffix" : "" }, { "dropping-particle" : "", "family" : "Byrne", "given" : "Maria", "non-dropping-particle" : "", "parse-names" : false, "suffix" : "" }, { "dropping-particle" : "", "family" : "Cantin", "given" : "Neal", "non-dropping-particle" : "", "parse-names" : false, "suffix" : "" }, { "dropping-particle" : "", "family" : "Comeau", "given" : "Steeve", "non-dropping-particle" : "", "parse-names" : false, "suffix" : "" }, { "dropping-particle" : "", "family" : "Connolly", "given" : "Sean", "non-dropping-particle" : "", "parse-names" : false, "suffix" : "" }, { "dropping-particle" : "", "family" : "Cumming", "given" : "Graeme", "non-dropping-particle" : "", "parse-names" : false, "suffix" : "" }, { "dropping-particle" : "", "family" : "Dalton", "given" : "Steve",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"William", "non-dropping-particle" : "", "parse-names" : false, "suffix" : "" }, { "dropping-particle" : "", "family" : "Gilmour", "given" : "James", "non-dropping-particle" : "", "parse-names" : false, "suffix" : "" }, { "dropping-particle" : "", "family" : "Harrison", "given" : "Hugo", "non-dropping-particle" : "", "parse-names" : false, "suffix" : "" }, { "dropping-particle" : "", "family" : "Heron", "given" : "Scott", "non-dropping-particle" : "", "parse-names" : false, "suffix" : "" }, { "dropping-particle" : "", "family" : "Hoey", "given" : "Andrew S.", "non-dropping-particle" : "", "parse-names" : false, "suffix" : "" }, { "dropping-particle" : "", "family" : "Hobbs", "given" : "Jean-Paul", "non-dropping-particle" : "", "parse-names" : false, "suffix" : "" }, { "dropping-particle" : "", "family" : "Hoogenboom", "given" : "Mia", "non-dropping-particle" : "", "parse-names" : false, "suffix" : "" }, { "dropping-particle" : "", "family" : "Kennedy", "given" : "Emma", "non-dropping-particle" : "", "parse-names" : false, "suffix" : "" }, { "dropping-particle" : "", "family" : "Kuo", "given" : "Chao-Yang", "non-dropping-particle" : "", "parse-names" : false, "suffix" : "" }, { "dropping-particle" : "", "family" : "Lough", "given" : "Janice", "non-dropping-particle" : "", "parse-names" : false, "suffix" : "" }, { "dropping-particle" : "", "family" : "Lowe", "given" : "Ryan", "non-dropping-particle" : "", "parse-names" : false, "suffix" : "" }, { "dropping-particle" : "", "family" : "Liu", "given" : "Gang", "non-dropping-particle" : "", "parse-names" : false, "suffix" : "" }, { "dropping-particle" : "", "family" : "Malcolm McCulloch", "given" : "Hamish Malcolm", "non-dropping-particle" : "", "parse-names" : false, "suffix" : "" }, { "dropping-particle" : "", "family" : "McWilliam", "given" : "Mike", "non-dropping-particle" : "", "parse-names" : false, "suffix" : "" }, { "dropping-particle" : "", "family" : "Pandolfi", "given" : "John", "non-dropping-particle" : "", "parse-names" : false, "suffix" : "" }, { "dropping-particle" : "", "family" : "Pears", "given" : "Rachel", "non-dropping-particle" : "", "parse-names" : false, "suffix" : "" }, { "dropping-particle" : "", "family" : "Pratchett", "given" : "Morgan",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"non-dropping-particle" : "", "parse-names" : false, "suffix" : "" }, { "dropping-particle" : "", "family" : "Willis", "given" : "Bette", "non-dropping-particle" : "", "parse-names" : false, "suffix" : "" }, { "dropping-particle" : "", "family" : "Wilson", "given" : "Shaun", "non-dropping-particle" : "", "parse-names" : false, "suffix" : "" } ], "container-title" : "Nature", "id" : "ITEM-1", "issued" : { "date-parts" : [ [ "2017" ] ] }, "title" : "Global warming and recurrent mass bleaching of corals", "type" : "article-journal" }, "uris" : [ "http://www.mendeley.com/documents/?uuid=1b0f41f4-6ffe-4b8c-84ca-708c7529b487" ] } ], "mendeley" : { "formattedCitation" : "&lt;sup&gt;8&lt;/sup&gt;", "plainTextFormattedCitation" : "8", "previouslyFormattedCitation" : "&lt;sup&gt;8&lt;/sup&gt;" }, "properties" : { "formattedCitation" : "{\\rtf \\super 7\\nosupersub{}}", "noteIndex" : 0, "plainCitation" : "7" }, "schema" : "https://github.com/citation-style-language/schema/raw/master/csl-citation.json" }</w:instrText>
      </w:r>
      <w:r w:rsidR="00FC3AE3">
        <w:rPr>
          <w:rFonts w:ascii="Arial" w:hAnsi="Arial" w:cs="Arial"/>
          <w:sz w:val="20"/>
          <w:szCs w:val="20"/>
        </w:rPr>
        <w:fldChar w:fldCharType="separate"/>
      </w:r>
      <w:r w:rsidR="00D10C96" w:rsidRPr="00D10C96">
        <w:rPr>
          <w:rFonts w:ascii="Arial" w:eastAsia="Times New Roman" w:hAnsi="Arial" w:cs="Arial"/>
          <w:noProof/>
          <w:sz w:val="20"/>
          <w:vertAlign w:val="superscript"/>
        </w:rPr>
        <w:t>8</w:t>
      </w:r>
      <w:r w:rsidR="00FC3AE3">
        <w:rPr>
          <w:rFonts w:ascii="Arial" w:hAnsi="Arial" w:cs="Arial"/>
          <w:sz w:val="20"/>
          <w:szCs w:val="20"/>
        </w:rPr>
        <w:fldChar w:fldCharType="end"/>
      </w:r>
      <w:r w:rsidR="00B01700" w:rsidRPr="000F1386">
        <w:rPr>
          <w:rFonts w:ascii="Arial" w:hAnsi="Arial" w:cs="Arial"/>
          <w:color w:val="1A1A1A"/>
          <w:sz w:val="20"/>
          <w:szCs w:val="20"/>
        </w:rPr>
        <w:t xml:space="preserve">. </w:t>
      </w:r>
      <w:r w:rsidR="00E346DE">
        <w:rPr>
          <w:rFonts w:ascii="Arial" w:hAnsi="Arial" w:cs="Arial"/>
          <w:color w:val="1A1A1A"/>
          <w:sz w:val="20"/>
          <w:szCs w:val="20"/>
        </w:rPr>
        <w:t>T</w:t>
      </w:r>
      <w:r w:rsidR="00676F7A" w:rsidRPr="000F1386">
        <w:rPr>
          <w:rFonts w:ascii="Arial" w:hAnsi="Arial" w:cs="Arial"/>
          <w:color w:val="1A1A1A"/>
          <w:sz w:val="20"/>
          <w:szCs w:val="20"/>
        </w:rPr>
        <w:t>his and similar</w:t>
      </w:r>
      <w:r w:rsidR="00EF4961" w:rsidRPr="000F1386">
        <w:rPr>
          <w:rFonts w:ascii="Arial" w:hAnsi="Arial" w:cs="Arial"/>
          <w:color w:val="1A1A1A"/>
          <w:sz w:val="20"/>
          <w:szCs w:val="20"/>
        </w:rPr>
        <w:t xml:space="preserve"> case studies</w:t>
      </w:r>
      <w:r w:rsidR="00024C3B">
        <w:rPr>
          <w:rFonts w:ascii="Arial" w:hAnsi="Arial" w:cs="Arial"/>
          <w:color w:val="1A1A1A"/>
          <w:sz w:val="20"/>
          <w:szCs w:val="20"/>
        </w:rPr>
        <w:t xml:space="preserve"> as well as synthetic analysis</w:t>
      </w:r>
      <w:r w:rsidR="001A5080">
        <w:rPr>
          <w:rFonts w:ascii="Arial" w:hAnsi="Arial" w:cs="Arial"/>
          <w:color w:val="1A1A1A"/>
          <w:sz w:val="20"/>
          <w:szCs w:val="20"/>
        </w:rPr>
        <w:fldChar w:fldCharType="begin" w:fldLock="1"/>
      </w:r>
      <w:r w:rsidR="00065EA8">
        <w:rPr>
          <w:rFonts w:ascii="Arial" w:hAnsi="Arial" w:cs="Arial"/>
          <w:color w:val="1A1A1A"/>
          <w:sz w:val="20"/>
          <w:szCs w:val="20"/>
        </w:rPr>
        <w:instrText>ADDIN CSL_CITATION { "citationItems" : [ { "id" : "ITEM-1", "itemData" : { "DOI" : "10.1111/j.1365-2486.2012.02658.x", "ISSN" : "13541013", "author" : [ { "dropping-particle" : "", "family" : "Selig", "given" : "Elizabeth R.", "non-dropping-particle" : "", "parse-names" : false, "suffix" : "" }, { "dropping-particle" : "", "family" : "Casey", "given" : "Kenneth S.", "non-dropping-particle" : "", "parse-names" : false, "suffix" : "" }, { "dropping-particle" : "", "family" : "Bruno", "given" : "John F.", "non-dropping-particle" : "", "parse-names" : false, "suffix" : "" } ], "container-title" : "Global Change Biology", "id" : "ITEM-1", "issue" : "5", "issued" : { "date-parts" : [ [ "2012", "2", "2" ] ] }, "page" : "1561\u20131570", "title" : "Temperature-driven coral decline: the role of marine protected areas", "type" : "article-journal", "volume" : "18" }, "uris" : [ "http://www.mendeley.com/documents/?uuid=056f38d8-e619-41f3-9388-6cd008626e13" ] } ], "mendeley" : { "formattedCitation" : "&lt;sup&gt;9&lt;/sup&gt;", "plainTextFormattedCitation" : "9", "previouslyFormattedCitation" : "&lt;sup&gt;9&lt;/sup&gt;" }, "properties" : { "noteIndex" : 0 }, "schema" : "https://github.com/citation-style-language/schema/raw/master/csl-citation.json" }</w:instrText>
      </w:r>
      <w:r w:rsidR="001A5080">
        <w:rPr>
          <w:rFonts w:ascii="Arial" w:hAnsi="Arial" w:cs="Arial"/>
          <w:color w:val="1A1A1A"/>
          <w:sz w:val="20"/>
          <w:szCs w:val="20"/>
        </w:rPr>
        <w:fldChar w:fldCharType="separate"/>
      </w:r>
      <w:r w:rsidR="001A5080" w:rsidRPr="001A5080">
        <w:rPr>
          <w:rFonts w:ascii="Arial" w:hAnsi="Arial" w:cs="Arial"/>
          <w:noProof/>
          <w:color w:val="1A1A1A"/>
          <w:sz w:val="20"/>
          <w:szCs w:val="20"/>
          <w:vertAlign w:val="superscript"/>
        </w:rPr>
        <w:t>9</w:t>
      </w:r>
      <w:r w:rsidR="001A5080">
        <w:rPr>
          <w:rFonts w:ascii="Arial" w:hAnsi="Arial" w:cs="Arial"/>
          <w:color w:val="1A1A1A"/>
          <w:sz w:val="20"/>
          <w:szCs w:val="20"/>
        </w:rPr>
        <w:fldChar w:fldCharType="end"/>
      </w:r>
      <w:r w:rsidR="0051538D" w:rsidRPr="000F1386">
        <w:rPr>
          <w:rFonts w:ascii="Arial" w:hAnsi="Arial" w:cs="Arial"/>
          <w:color w:val="1A1A1A"/>
          <w:sz w:val="20"/>
          <w:szCs w:val="20"/>
        </w:rPr>
        <w:t xml:space="preserve"> call into</w:t>
      </w:r>
      <w:r w:rsidR="00EF4961" w:rsidRPr="000F1386">
        <w:rPr>
          <w:rFonts w:ascii="Arial" w:hAnsi="Arial" w:cs="Arial"/>
          <w:color w:val="1A1A1A"/>
          <w:sz w:val="20"/>
          <w:szCs w:val="20"/>
        </w:rPr>
        <w:t xml:space="preserve"> question the long-term </w:t>
      </w:r>
      <w:r w:rsidR="000155C1">
        <w:rPr>
          <w:rFonts w:ascii="Arial" w:hAnsi="Arial" w:cs="Arial"/>
          <w:color w:val="1A1A1A"/>
          <w:sz w:val="20"/>
          <w:szCs w:val="20"/>
        </w:rPr>
        <w:t>effectiveness</w:t>
      </w:r>
      <w:r w:rsidR="0051538D"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of </w:t>
      </w:r>
      <w:r w:rsidR="009E438A">
        <w:rPr>
          <w:rFonts w:ascii="Arial" w:hAnsi="Arial" w:cs="Arial"/>
          <w:color w:val="1A1A1A"/>
          <w:sz w:val="20"/>
          <w:szCs w:val="20"/>
        </w:rPr>
        <w:t>MPAs</w:t>
      </w:r>
      <w:r w:rsidR="00EF4961" w:rsidRPr="000F1386">
        <w:rPr>
          <w:rFonts w:ascii="Arial" w:hAnsi="Arial" w:cs="Arial"/>
          <w:color w:val="1A1A1A"/>
          <w:sz w:val="20"/>
          <w:szCs w:val="20"/>
        </w:rPr>
        <w:t xml:space="preserve"> </w:t>
      </w:r>
      <w:r w:rsidR="0051538D" w:rsidRPr="000F1386">
        <w:rPr>
          <w:rFonts w:ascii="Arial" w:hAnsi="Arial" w:cs="Arial"/>
          <w:color w:val="1A1A1A"/>
          <w:sz w:val="20"/>
          <w:szCs w:val="20"/>
        </w:rPr>
        <w:t>in</w:t>
      </w:r>
      <w:r w:rsidR="00676F7A" w:rsidRPr="000F1386">
        <w:rPr>
          <w:rFonts w:ascii="Arial" w:hAnsi="Arial" w:cs="Arial"/>
          <w:color w:val="1A1A1A"/>
          <w:sz w:val="20"/>
          <w:szCs w:val="20"/>
        </w:rPr>
        <w:t xml:space="preserve"> protect</w:t>
      </w:r>
      <w:r w:rsidR="0051538D" w:rsidRPr="000F1386">
        <w:rPr>
          <w:rFonts w:ascii="Arial" w:hAnsi="Arial" w:cs="Arial"/>
          <w:color w:val="1A1A1A"/>
          <w:sz w:val="20"/>
          <w:szCs w:val="20"/>
        </w:rPr>
        <w:t>ing</w:t>
      </w:r>
      <w:r w:rsidR="00676F7A" w:rsidRPr="000F1386">
        <w:rPr>
          <w:rFonts w:ascii="Arial" w:hAnsi="Arial" w:cs="Arial"/>
          <w:color w:val="1A1A1A"/>
          <w:sz w:val="20"/>
          <w:szCs w:val="20"/>
        </w:rPr>
        <w:t xml:space="preserve"> </w:t>
      </w:r>
      <w:r w:rsidR="003B1AD1" w:rsidRPr="000F1386">
        <w:rPr>
          <w:rFonts w:ascii="Arial" w:hAnsi="Arial" w:cs="Arial"/>
          <w:color w:val="1A1A1A"/>
          <w:sz w:val="20"/>
          <w:szCs w:val="20"/>
        </w:rPr>
        <w:t>their resident biotas</w:t>
      </w:r>
      <w:r w:rsidR="00676F7A"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in the face of </w:t>
      </w:r>
      <w:r w:rsidR="00B07F50">
        <w:rPr>
          <w:rFonts w:ascii="Arial" w:hAnsi="Arial" w:cs="Arial"/>
          <w:color w:val="1A1A1A"/>
          <w:sz w:val="20"/>
          <w:szCs w:val="20"/>
        </w:rPr>
        <w:t>climate change</w:t>
      </w:r>
      <w:r w:rsidR="0077082E">
        <w:rPr>
          <w:rFonts w:ascii="Arial" w:hAnsi="Arial" w:cs="Arial"/>
          <w:color w:val="1A1A1A"/>
          <w:sz w:val="20"/>
          <w:szCs w:val="20"/>
        </w:rPr>
        <w:t xml:space="preserve">. </w:t>
      </w:r>
    </w:p>
    <w:p w14:paraId="6BE0B51B" w14:textId="7E914FD0" w:rsidR="00241208" w:rsidRPr="00286D05" w:rsidDel="00241208" w:rsidRDefault="00241208" w:rsidP="00241208">
      <w:pPr>
        <w:widowControl w:val="0"/>
        <w:spacing w:line="480" w:lineRule="auto"/>
        <w:ind w:firstLine="720"/>
        <w:rPr>
          <w:del w:id="136" w:author="Steven Amstrup" w:date="2017-08-09T18:57:00Z"/>
          <w:rFonts w:ascii="Arial" w:hAnsi="Arial" w:cs="Arial"/>
          <w:sz w:val="20"/>
          <w:szCs w:val="20"/>
        </w:rPr>
      </w:pPr>
      <w:ins w:id="137" w:author="Steven Amstrup" w:date="2017-08-09T18:56:00Z">
        <w:r>
          <w:rPr>
            <w:rFonts w:ascii="Arial" w:hAnsi="Arial" w:cs="Arial"/>
            <w:sz w:val="20"/>
            <w:szCs w:val="20"/>
          </w:rPr>
          <w:t>Anthropogenic</w:t>
        </w:r>
      </w:ins>
      <w:ins w:id="138" w:author="Steven Amstrup" w:date="2017-08-09T18:50:00Z">
        <w:r w:rsidR="00D07DE0">
          <w:rPr>
            <w:rFonts w:ascii="Arial" w:hAnsi="Arial" w:cs="Arial"/>
            <w:sz w:val="20"/>
            <w:szCs w:val="20"/>
          </w:rPr>
          <w:t xml:space="preserve"> </w:t>
        </w:r>
      </w:ins>
      <w:ins w:id="139" w:author="Steven Amstrup" w:date="2017-08-09T18:56:00Z">
        <w:r w:rsidRPr="00286D05">
          <w:rPr>
            <w:rFonts w:ascii="Arial" w:hAnsi="Arial" w:cs="Arial"/>
            <w:sz w:val="20"/>
            <w:szCs w:val="20"/>
          </w:rPr>
          <w:t xml:space="preserve">Carbon emissions </w:t>
        </w:r>
        <w:del w:id="140" w:author="Steven Amstrup" w:date="2017-08-09T18:56:00Z">
          <w:r w:rsidRPr="00286D05" w:rsidDel="00241208">
            <w:rPr>
              <w:rFonts w:ascii="Arial" w:hAnsi="Arial" w:cs="Arial"/>
              <w:sz w:val="20"/>
              <w:szCs w:val="20"/>
            </w:rPr>
            <w:delText>are also leading to</w:delText>
          </w:r>
        </w:del>
        <w:r>
          <w:rPr>
            <w:rFonts w:ascii="Arial" w:hAnsi="Arial" w:cs="Arial"/>
            <w:sz w:val="20"/>
            <w:szCs w:val="20"/>
          </w:rPr>
          <w:t xml:space="preserve">lead to </w:t>
        </w:r>
        <w:del w:id="141" w:author="Steven Amstrup" w:date="2017-08-09T18:56:00Z">
          <w:r w:rsidRPr="00286D05" w:rsidDel="00241208">
            <w:rPr>
              <w:rFonts w:ascii="Arial" w:hAnsi="Arial" w:cs="Arial"/>
              <w:sz w:val="20"/>
              <w:szCs w:val="20"/>
            </w:rPr>
            <w:delText xml:space="preserve"> additional </w:delText>
          </w:r>
        </w:del>
        <w:r w:rsidRPr="00286D05">
          <w:rPr>
            <w:rFonts w:ascii="Arial" w:hAnsi="Arial" w:cs="Arial"/>
            <w:sz w:val="20"/>
            <w:szCs w:val="20"/>
          </w:rPr>
          <w:t xml:space="preserve">acute and chronic perturbations including increasing storm intensity, rising sea levels, altered upwelling regimes, ocean acidification, and </w:t>
        </w:r>
        <w:r>
          <w:rPr>
            <w:rFonts w:ascii="Arial" w:hAnsi="Arial" w:cs="Arial"/>
            <w:sz w:val="20"/>
            <w:szCs w:val="20"/>
          </w:rPr>
          <w:t>de</w:t>
        </w:r>
        <w:r w:rsidRPr="00286D05">
          <w:rPr>
            <w:rFonts w:ascii="Arial" w:hAnsi="Arial" w:cs="Arial"/>
            <w:sz w:val="20"/>
            <w:szCs w:val="20"/>
          </w:rPr>
          <w:t>oxygen</w:t>
        </w:r>
        <w:r>
          <w:rPr>
            <w:rFonts w:ascii="Arial" w:hAnsi="Arial" w:cs="Arial"/>
            <w:sz w:val="20"/>
            <w:szCs w:val="20"/>
          </w:rPr>
          <w:t>ation</w:t>
        </w:r>
        <w:r w:rsidRPr="00286D05">
          <w:rPr>
            <w:rFonts w:ascii="Arial" w:hAnsi="Arial" w:cs="Arial"/>
            <w:sz w:val="20"/>
            <w:szCs w:val="20"/>
          </w:rPr>
          <w:fldChar w:fldCharType="begin" w:fldLock="1"/>
        </w:r>
        <w:r>
          <w:rPr>
            <w:rFonts w:ascii="Arial" w:hAnsi="Arial" w:cs="Arial"/>
            <w:sz w:val="20"/>
            <w:szCs w:val="20"/>
          </w:rPr>
          <w:instrText>ADDIN CSL_CITATION { "citationID" : "PAwU0WS7", "citationItems" : [ { "id" : "ITEM-1", "itemData" : { "DOI" : "10.2307/1310052", "ISSN" : "00063568, 15253244", "author" : [ { "dropping-particle" : "", "family" : "Peters", "given" : "Robert L.", "non-dropping-particle" : "", "parse-names" : false, "suffix" : "" } ], "container-title" : "BioScience", "id" : "ITEM-1", "issue" : "11", "issued" : { "date-parts" : [ [ "1985" ] ] }, "page" : "707-717", "title" : "The Greenhouse Effect and Nature Reserves", "type" : "article-journal", "volume" : "35" }, "uris" : [ "http://www.mendeley.com/documents/?uuid=130a1477-f58a-4360-b6c6-faa05fc89957", "http://zotero.org/users/1013952/items/UAU3TWR7" ] }, { "id" : "ITEM-2",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"ITEM-2",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"id" : "ITEM-3", "itemData" : { "DOI" : "10.1126/science.aac4722", "ISBN" : "10.1126/science.aac4722", "ISSN" : "0036-8075", "PMID" : "26138982", "abstract" : "The ocean moderates anthropogenic climate change at the cost of profound alterations of its physics, chemistry, ecology, and services. Here, we evaluate and compare the risks of impacts on marine and coastal ecosystems\u2014and the goods and services they provide\u2014for growing cumulative carbon emissions under two contrasting emissions scenarios. The current emissions trajectory would rapidly and significantly alter many ecosystems and the associated services on which humans heavily depend. A reduced emissions scenario\u2014 consistent with the Copenhagen Accord\u2019s goal of a global temperature increase of less than 2\u00b0C\u2014is much more favorable to the ocean but still substantially alters important marine ecosystems and associated goods and services. The management options to address ocean impacts narrow as the ocean warms and acidifies. Consequently, any new climate regime that fails to minimize ocean impacts would be incomplete and inadequate.", "author" : [ { "dropping-particle" : "", "family" : "Gattuso", "given" : "J.- P.", "non-dropping-particle" : "", "parse-names" : false, "suffix" : "" }, { "dropping-particle" : "", "family" : "Magnan", "given" : "A.", "non-dropping-particle" : "", "parse-names" : false, "suffix" : "" }, { "dropping-particle" : "", "family" : "Bille", "given" : "R.", "non-dropping-particle" : "", "parse-names" : false, "suffix" : "" }, { "dropping-particle" : "", "family" : "Cheung", "given" : "W. W. L.", "non-dropping-particle" : "", "parse-names" : false, "suffix" : "" }, { "dropping-particle" : "", "family" : "Howes", "given" : "E. L.", "non-dropping-particle" : "", "parse-names" : false, "suffix" : "" }, { "dropping-particle" : "", "family" : "Joos", "given" : "F.", "non-dropping-particle" : "", "parse-names" : false, "suffix" : "" }, { "dropping-particle" : "", "family" : "Allemand", "given" : "D.", "non-dropping-particle" : "", "parse-names" : false, "suffix" : "" }, { "dropping-particle" : "", "family" : "Bopp", "given" : "L.", "non-dropping-particle" : "", "parse-names" : false, "suffix" : "" }, { "dropping-particle" : "", "family" : "Cooley", "given" : "S. R.", "non-dropping-particle" : "", "parse-names" : false, "suffix" : "" }, { "dropping-particle" : "", "family" : "Eakin", "given" : "C. M.", "non-dropping-particle" : "", "parse-names" : false, "suffix" : "" }, { "dropping-particle" : "", "family" : "Hoegh-Guldberg", "given" : "O.", "non-dropping-particle" : "", "parse-names" : false, "suffix" : "" }, { "dropping-particle" : "", "family" : "Kelly", "given" : "R. P.", "non-dropping-particle" : "", "parse-names" : false, "suffix" : "" }, { "dropping-particle" : "", "family" : "Portner", "given" : "H.- O.", "non-dropping-particle" : "", "parse-names" : false, "suffix" : "" }, { "dropping-particle" : "", "family" : "Rogers", "given" : "a. D.", "non-dropping-particle" : "", "parse-names" : false, "suffix" : "" }, { "dropping-particle" : "", "family" : "Baxter", "given" : "J. M.", "non-dropping-particle" : "", "parse-names" : false, "suffix" : "" }, { "dropping-particle" : "", "family" : "Laffoley", "given" : "D.", "non-dropping-particle" : "", "parse-names" : false, "suffix" : "" }, { "dropping-particle" : "", "family" : "Osborn", "given" : "D.", "non-dropping-particle" : "", "parse-names" : false, "suffix" : "" }, { "dropping-particle" : "", "family" : "Rankovic", "given" : "A.", "non-dropping-particle" : "", "parse-names" : false, "suffix" : "" }, { "dropping-particle" : "", "family" : "Rochette", "given" : "J.", "non-dropping-particle" : "", "parse-names" : false, "suffix" : "" }, { "dropping-particle" : "", "family" : "Sumaila", "given" : "U. R.", "non-dropping-particle" : "", "parse-names" : false, "suffix" : "" }, { "dropping-particle" : "", "family" : "Treyer", "given" : "S.", "non-dropping-particle" : "", "parse-names" : false, "suffix" : "" }, { "dropping-particle" : "", "family" : "Turley", "given" : "C.", "non-dropping-particle" : "", "parse-names" : false, "suffix" : "" } ], "container-title" : "Science", "id" : "ITEM-3", "issue" : "6243", "issued" : { "date-parts" : [ [ "2015" ] ] }, "page" : "aac4722-1-aac4722-10", "title" : "Contrasting futures for ocean and society from different anthropogenic CO2 emissions scenarios", "type" : "article-journal", "volume" : "349" }, "uris" : [ "http://www.mendeley.com/documents/?uuid=3304c6eb-53ac-4808-9ea8-395a446b14da" ] } ], "mendeley" : { "formattedCitation" : "&lt;sup&gt;5,12,13&lt;/sup&gt;", "plainTextFormattedCitation" : "5,12,13", "previouslyFormattedCitation" : "&lt;sup&gt;5,12,13&lt;/sup&gt;" }, "properties" : { "formattedCitation" : "{\\rtf \\super 4\\nosupersub{}}", "noteIndex" : 0, "plainCitation" : "4" }, "schema" : "https://github.com/citation-style-language/schema/raw/master/csl-citation.json" }</w:instrText>
        </w:r>
        <w:r w:rsidRPr="00286D05">
          <w:rPr>
            <w:rFonts w:ascii="Arial" w:hAnsi="Arial" w:cs="Arial"/>
            <w:sz w:val="20"/>
            <w:szCs w:val="20"/>
          </w:rPr>
          <w:fldChar w:fldCharType="separate"/>
        </w:r>
        <w:r w:rsidRPr="001A5080">
          <w:rPr>
            <w:rFonts w:ascii="Arial" w:hAnsi="Arial" w:cs="Arial"/>
            <w:noProof/>
            <w:sz w:val="20"/>
            <w:szCs w:val="20"/>
            <w:vertAlign w:val="superscript"/>
          </w:rPr>
          <w:t>5,12,13</w:t>
        </w:r>
        <w:r w:rsidRPr="00286D05">
          <w:rPr>
            <w:rFonts w:ascii="Arial" w:hAnsi="Arial" w:cs="Arial"/>
            <w:sz w:val="20"/>
            <w:szCs w:val="20"/>
          </w:rPr>
          <w:fldChar w:fldCharType="end"/>
        </w:r>
        <w:r w:rsidRPr="00286D05">
          <w:rPr>
            <w:rFonts w:ascii="Arial" w:hAnsi="Arial" w:cs="Arial"/>
            <w:sz w:val="20"/>
            <w:szCs w:val="20"/>
          </w:rPr>
          <w:t xml:space="preserve">. As a result, organisms must simultaneously adjust their physiologies to cope with multiple threats that in some cases could be selecting for opposing traits. </w:t>
        </w:r>
      </w:ins>
    </w:p>
    <w:p w14:paraId="0C93EF8E" w14:textId="29F777A8" w:rsidR="00B71E48" w:rsidRDefault="00D07DE0" w:rsidP="00A46E22">
      <w:pPr>
        <w:widowControl w:val="0"/>
        <w:spacing w:line="480" w:lineRule="auto"/>
        <w:rPr>
          <w:rFonts w:ascii="Arial" w:hAnsi="Arial" w:cs="Arial"/>
          <w:sz w:val="20"/>
          <w:szCs w:val="20"/>
        </w:rPr>
        <w:pPrChange w:id="142" w:author="Steven Amstrup" w:date="2017-08-10T08:29:00Z">
          <w:pPr>
            <w:widowControl w:val="0"/>
            <w:spacing w:line="480" w:lineRule="auto"/>
            <w:ind w:firstLine="720"/>
          </w:pPr>
        </w:pPrChange>
      </w:pPr>
      <w:ins w:id="143" w:author="Steven Amstrup" w:date="2017-08-09T18:50:00Z">
        <w:r>
          <w:rPr>
            <w:rFonts w:ascii="Arial" w:hAnsi="Arial" w:cs="Arial"/>
            <w:sz w:val="20"/>
            <w:szCs w:val="20"/>
          </w:rPr>
          <w:t xml:space="preserve">We focused on two </w:t>
        </w:r>
      </w:ins>
      <w:ins w:id="144" w:author="Steven Amstrup" w:date="2017-08-10T08:19:00Z">
        <w:r w:rsidR="00A630E4">
          <w:rPr>
            <w:rFonts w:ascii="Arial" w:hAnsi="Arial" w:cs="Arial"/>
            <w:sz w:val="20"/>
            <w:szCs w:val="20"/>
          </w:rPr>
          <w:t>critical</w:t>
        </w:r>
      </w:ins>
      <w:ins w:id="145" w:author="Steven Amstrup" w:date="2017-08-09T18:50:00Z">
        <w:r>
          <w:rPr>
            <w:rFonts w:ascii="Arial" w:hAnsi="Arial" w:cs="Arial"/>
            <w:sz w:val="20"/>
            <w:szCs w:val="20"/>
          </w:rPr>
          <w:t xml:space="preserve"> effects </w:t>
        </w:r>
      </w:ins>
      <w:ins w:id="146" w:author="Steven Amstrup" w:date="2017-08-10T08:19:00Z">
        <w:r w:rsidR="00A630E4">
          <w:rPr>
            <w:rFonts w:ascii="Arial" w:hAnsi="Arial" w:cs="Arial"/>
            <w:sz w:val="20"/>
            <w:szCs w:val="20"/>
          </w:rPr>
          <w:t>influencing</w:t>
        </w:r>
      </w:ins>
      <w:ins w:id="147" w:author="Steven Amstrup" w:date="2017-08-09T18:50:00Z">
        <w:r>
          <w:rPr>
            <w:rFonts w:ascii="Arial" w:hAnsi="Arial" w:cs="Arial"/>
            <w:sz w:val="20"/>
            <w:szCs w:val="20"/>
          </w:rPr>
          <w:t xml:space="preserve"> MPAs</w:t>
        </w:r>
      </w:ins>
      <w:ins w:id="148" w:author="Steven Amstrup" w:date="2017-08-09T18:52:00Z">
        <w:r>
          <w:rPr>
            <w:rFonts w:ascii="Arial" w:hAnsi="Arial" w:cs="Arial"/>
            <w:sz w:val="20"/>
            <w:szCs w:val="20"/>
          </w:rPr>
          <w:t>: rising temperatures and changing oxygenation</w:t>
        </w:r>
      </w:ins>
      <w:ins w:id="149" w:author="Steven Amstrup" w:date="2017-08-09T18:50:00Z">
        <w:r>
          <w:rPr>
            <w:rFonts w:ascii="Arial" w:hAnsi="Arial" w:cs="Arial"/>
            <w:sz w:val="20"/>
            <w:szCs w:val="20"/>
          </w:rPr>
          <w:t xml:space="preserve">.  </w:t>
        </w:r>
      </w:ins>
      <w:r w:rsidR="004E0DA5" w:rsidRPr="000F1386">
        <w:rPr>
          <w:rFonts w:ascii="Arial" w:hAnsi="Arial" w:cs="Arial"/>
          <w:sz w:val="20"/>
          <w:szCs w:val="20"/>
        </w:rPr>
        <w:t>We asked</w:t>
      </w:r>
      <w:r w:rsidR="007B1053" w:rsidRPr="000F1386">
        <w:rPr>
          <w:rFonts w:ascii="Arial" w:hAnsi="Arial" w:cs="Arial"/>
          <w:sz w:val="20"/>
          <w:szCs w:val="20"/>
        </w:rPr>
        <w:t xml:space="preserve"> h</w:t>
      </w:r>
      <w:r w:rsidR="00BB0F75" w:rsidRPr="000F1386">
        <w:rPr>
          <w:rFonts w:ascii="Arial" w:hAnsi="Arial" w:cs="Arial"/>
          <w:sz w:val="20"/>
          <w:szCs w:val="20"/>
        </w:rPr>
        <w:t xml:space="preserve">ow </w:t>
      </w:r>
      <w:r w:rsidR="00EF4961" w:rsidRPr="000F1386">
        <w:rPr>
          <w:rFonts w:ascii="Arial" w:hAnsi="Arial" w:cs="Arial"/>
          <w:sz w:val="20"/>
          <w:szCs w:val="20"/>
        </w:rPr>
        <w:t xml:space="preserve">much </w:t>
      </w:r>
      <w:r w:rsidR="009E438A">
        <w:rPr>
          <w:rFonts w:ascii="Arial" w:hAnsi="Arial" w:cs="Arial"/>
          <w:sz w:val="20"/>
          <w:szCs w:val="20"/>
        </w:rPr>
        <w:t>MPAs</w:t>
      </w:r>
      <w:r w:rsidR="00EF4961" w:rsidRPr="000F1386">
        <w:rPr>
          <w:rFonts w:ascii="Arial" w:hAnsi="Arial" w:cs="Arial"/>
          <w:sz w:val="20"/>
          <w:szCs w:val="20"/>
        </w:rPr>
        <w:t xml:space="preserve"> </w:t>
      </w:r>
      <w:r w:rsidR="007D100C">
        <w:rPr>
          <w:rFonts w:ascii="Arial" w:hAnsi="Arial" w:cs="Arial"/>
          <w:sz w:val="20"/>
          <w:szCs w:val="20"/>
        </w:rPr>
        <w:t>can be expected to</w:t>
      </w:r>
      <w:r w:rsidR="007D100C" w:rsidRPr="000F1386">
        <w:rPr>
          <w:rFonts w:ascii="Arial" w:hAnsi="Arial" w:cs="Arial"/>
          <w:sz w:val="20"/>
          <w:szCs w:val="20"/>
        </w:rPr>
        <w:t xml:space="preserve"> </w:t>
      </w:r>
      <w:r w:rsidR="00BA5FB6" w:rsidRPr="000F1386">
        <w:rPr>
          <w:rFonts w:ascii="Arial" w:hAnsi="Arial" w:cs="Arial"/>
          <w:sz w:val="20"/>
          <w:szCs w:val="20"/>
        </w:rPr>
        <w:t xml:space="preserve">warm </w:t>
      </w:r>
      <w:r w:rsidR="00D3538C" w:rsidRPr="000F1386">
        <w:rPr>
          <w:rFonts w:ascii="Arial" w:hAnsi="Arial" w:cs="Arial"/>
          <w:sz w:val="20"/>
          <w:szCs w:val="20"/>
        </w:rPr>
        <w:t xml:space="preserve">under </w:t>
      </w:r>
      <w:r w:rsidR="009B5D94">
        <w:rPr>
          <w:rFonts w:ascii="Arial" w:hAnsi="Arial" w:cs="Arial"/>
          <w:sz w:val="20"/>
          <w:szCs w:val="20"/>
        </w:rPr>
        <w:t xml:space="preserve">the business-as-usual </w:t>
      </w:r>
      <w:r w:rsidR="00B07F50">
        <w:rPr>
          <w:rFonts w:ascii="Arial" w:hAnsi="Arial" w:cs="Arial"/>
          <w:sz w:val="20"/>
          <w:szCs w:val="20"/>
        </w:rPr>
        <w:t xml:space="preserve">emissions </w:t>
      </w:r>
      <w:r w:rsidR="009B5D94">
        <w:rPr>
          <w:rFonts w:ascii="Arial" w:hAnsi="Arial" w:cs="Arial"/>
          <w:sz w:val="20"/>
          <w:szCs w:val="20"/>
        </w:rPr>
        <w:t>trajectory RCP 8.5 and the RCP 4.5</w:t>
      </w:r>
      <w:r w:rsidR="00246A3B">
        <w:rPr>
          <w:rFonts w:ascii="Arial" w:hAnsi="Arial" w:cs="Arial"/>
          <w:sz w:val="20"/>
          <w:szCs w:val="20"/>
        </w:rPr>
        <w:t xml:space="preserve"> mitigation scenario</w:t>
      </w:r>
      <w:r w:rsidR="004455D7">
        <w:rPr>
          <w:rFonts w:ascii="Arial" w:hAnsi="Arial" w:cs="Arial"/>
          <w:sz w:val="20"/>
          <w:szCs w:val="20"/>
        </w:rPr>
        <w:fldChar w:fldCharType="begin" w:fldLock="1"/>
      </w:r>
      <w:r w:rsidR="00065EA8">
        <w:rPr>
          <w:rFonts w:ascii="Arial" w:hAnsi="Arial" w:cs="Arial"/>
          <w:sz w:val="20"/>
          <w:szCs w:val="20"/>
        </w:rPr>
        <w:instrText>ADDIN CSL_CITATION { "citationItems" : [ { "id" : "ITEM-1", "itemData" : { "ISSN" : "0028-0836", "author" : [ { "dropping-particle" : "", "family" : "Moss", "given" : "Richard H", "non-dropping-particle" : "", "parse-names" : false, "suffix" : "" }, { "dropping-particle" : "", "family" : "Edmonds", "given" : "Jae A", "non-dropping-particle" : "", "parse-names" : false, "suffix" : "" }, { "dropping-particle" : "", "family" : "Hibbard", "given" : "Kathy A", "non-dropping-particle" : "", "parse-names" : false, "suffix" : "" }, { "dropping-particle" : "", "family" : "Manning", "given" : "Martin R", "non-dropping-particle" : "", "parse-names" : false, "suffix" : "" }, { "dropping-particle" : "", "family" : "Rose", "given" : "Steven K", "non-dropping-particle" : "", "parse-names" : false, "suffix" : "" }, { "dropping-particle" : "", "family" : "Vuuren", "given" : "Detlef P", "non-dropping-particle" : "van", "parse-names" : false, "suffix" : "" }, { "dropping-particle" : "", "family" : "Carter", "given" : "Timothy R", "non-dropping-particle" : "", "parse-names" : false, "suffix" : "" }, { "dropping-particle" : "", "family" : "Emori", "given" : "Seita", "non-dropping-particle" : "", "parse-names" : false, "suffix" : "" }, { "dropping-particle" : "", "family" : "Kainuma", "given" : "Mikiko", "non-dropping-particle" : "", "parse-names" : false, "suffix" : "" }, { "dropping-particle" : "", "family" : "Kram", "given" : "Tom", "non-dropping-particle" : "", "parse-names" : false, "suffix" : "" }, { "dropping-particle" : "", "family" : "Meehl", "given" : "Gerald A", "non-dropping-particle" : "", "parse-names" : false, "suffix" : "" }, { "dropping-particle" : "", "family" : "Mitchell", "given" : "John F B", "non-dropping-particle" : "", "parse-names" : false, "suffix" : "" }, { "dropping-particle" : "", "family" : "Nakicenovic", "given" : "Nebojsa", "non-dropping-particle" : "", "parse-names" : false, "suffix" : "" }, { "dropping-particle" : "", "family" : "Riahi", "given" : "Keywan", "non-dropping-particle" : "", "parse-names" : false, "suffix" : "" }, { "dropping-particle" : "", "family" : "Smith", "given" : "Steven J", "non-dropping-particle" : "", "parse-names" : false, "suffix" : "" }, { "dropping-particle" : "", "family" : "Stouffer", "given" : "Ronald J", "non-dropping-particle" : "", "parse-names" : false, "suffix" : "" }, { "dropping-particle" : "", "family" : "Thomson", "given" : "Allison M", "non-dropping-particle" : "", "parse-names" : false, "suffix" : "" }, { "dropping-particle" : "", "family" : "Weyant", "given" : "John P", "non-dropping-particle" : "", "parse-names" : false, "suffix" : "" }, { "dropping-particle" : "", "family" : "Wilbanks", "given" : "Thomas J", "non-dropping-particle" : "", "parse-names" : false, "suffix" : "" } ], "container-title" : "Nature", "id" : "ITEM-1", "issue" : "7282", "issued" : { "date-parts" : [ [ "2010", "2", "11" ] ] }, "note" : "10.1038/nature08823", "page" : "747-756", "publisher" : "Macmillan Publishers Limited. All rights reserved", "title" : "The next generation of scenarios for climate change research and assessment", "type" : "article-journal", "volume" : "463" }, "uris" : [ "http://www.mendeley.com/documents/?uuid=7d730409-733e-47e8-8a24-dc0150064b3a" ] } ], "mendeley" : { "formattedCitation" : "&lt;sup&gt;10&lt;/sup&gt;", "plainTextFormattedCitation" : "10", "previouslyFormattedCitation" : "&lt;sup&gt;10&lt;/sup&gt;" }, "properties" : { "noteIndex" : 0 }, "schema" : "https://github.com/citation-style-language/schema/raw/master/csl-citation.json" }</w:instrText>
      </w:r>
      <w:r w:rsidR="004455D7">
        <w:rPr>
          <w:rFonts w:ascii="Arial" w:hAnsi="Arial" w:cs="Arial"/>
          <w:sz w:val="20"/>
          <w:szCs w:val="20"/>
        </w:rPr>
        <w:fldChar w:fldCharType="separate"/>
      </w:r>
      <w:r w:rsidR="001A5080" w:rsidRPr="001A5080">
        <w:rPr>
          <w:rFonts w:ascii="Arial" w:hAnsi="Arial" w:cs="Arial"/>
          <w:noProof/>
          <w:sz w:val="20"/>
          <w:szCs w:val="20"/>
          <w:vertAlign w:val="superscript"/>
        </w:rPr>
        <w:t>10</w:t>
      </w:r>
      <w:r w:rsidR="004455D7">
        <w:rPr>
          <w:rFonts w:ascii="Arial" w:hAnsi="Arial" w:cs="Arial"/>
          <w:sz w:val="20"/>
          <w:szCs w:val="20"/>
        </w:rPr>
        <w:fldChar w:fldCharType="end"/>
      </w:r>
      <w:r w:rsidR="00246A3B">
        <w:rPr>
          <w:rFonts w:ascii="Arial" w:hAnsi="Arial" w:cs="Arial"/>
          <w:sz w:val="20"/>
          <w:szCs w:val="20"/>
        </w:rPr>
        <w:t xml:space="preserve">, </w:t>
      </w:r>
      <w:r w:rsidR="009B5D94" w:rsidRPr="009B5D94">
        <w:rPr>
          <w:rFonts w:ascii="Arial" w:hAnsi="Arial" w:cs="Arial"/>
          <w:color w:val="1A1A1A"/>
          <w:sz w:val="20"/>
          <w:szCs w:val="20"/>
        </w:rPr>
        <w:t xml:space="preserve">for which emissions </w:t>
      </w:r>
      <w:r w:rsidR="009B5D94" w:rsidRPr="000F1386">
        <w:rPr>
          <w:rFonts w:ascii="Arial" w:hAnsi="Arial" w:cs="Arial"/>
          <w:sz w:val="20"/>
          <w:szCs w:val="20"/>
        </w:rPr>
        <w:t>peak around 2040</w:t>
      </w:r>
      <w:r w:rsidR="009B5D94">
        <w:rPr>
          <w:rFonts w:ascii="Arial" w:hAnsi="Arial" w:cs="Arial"/>
          <w:sz w:val="20"/>
          <w:szCs w:val="20"/>
        </w:rPr>
        <w:t xml:space="preserve"> and CO</w:t>
      </w:r>
      <w:r w:rsidR="009B5D94" w:rsidRPr="003F04FF">
        <w:rPr>
          <w:rFonts w:ascii="Arial" w:hAnsi="Arial" w:cs="Arial"/>
          <w:sz w:val="20"/>
          <w:szCs w:val="20"/>
          <w:vertAlign w:val="subscript"/>
        </w:rPr>
        <w:t>2</w:t>
      </w:r>
      <w:r w:rsidR="009B5D94">
        <w:rPr>
          <w:rFonts w:ascii="Arial" w:hAnsi="Arial" w:cs="Arial"/>
          <w:sz w:val="20"/>
          <w:szCs w:val="20"/>
        </w:rPr>
        <w:t xml:space="preserve"> concentration </w:t>
      </w:r>
      <w:r w:rsidR="003F04FF">
        <w:rPr>
          <w:rFonts w:ascii="Arial" w:hAnsi="Arial" w:cs="Arial"/>
          <w:sz w:val="20"/>
          <w:szCs w:val="20"/>
        </w:rPr>
        <w:t>stabilizes</w:t>
      </w:r>
      <w:r w:rsidR="009B5D94">
        <w:rPr>
          <w:rFonts w:ascii="Arial" w:hAnsi="Arial" w:cs="Arial"/>
          <w:sz w:val="20"/>
          <w:szCs w:val="20"/>
        </w:rPr>
        <w:t xml:space="preserve"> </w:t>
      </w:r>
      <w:r w:rsidR="003F04FF">
        <w:rPr>
          <w:rFonts w:ascii="Arial" w:hAnsi="Arial" w:cs="Arial"/>
          <w:sz w:val="20"/>
          <w:szCs w:val="20"/>
        </w:rPr>
        <w:t>at</w:t>
      </w:r>
      <w:r w:rsidR="009B5D94">
        <w:rPr>
          <w:rFonts w:ascii="Arial" w:hAnsi="Arial" w:cs="Arial"/>
          <w:sz w:val="20"/>
          <w:szCs w:val="20"/>
        </w:rPr>
        <w:t xml:space="preserve"> </w:t>
      </w:r>
      <w:r w:rsidR="003F04FF">
        <w:rPr>
          <w:rFonts w:ascii="Arial" w:hAnsi="Arial" w:cs="Arial"/>
          <w:sz w:val="20"/>
          <w:szCs w:val="20"/>
        </w:rPr>
        <w:t>~525</w:t>
      </w:r>
      <w:r w:rsidR="009B5D94">
        <w:rPr>
          <w:rFonts w:ascii="Arial" w:hAnsi="Arial" w:cs="Arial"/>
          <w:sz w:val="20"/>
          <w:szCs w:val="20"/>
        </w:rPr>
        <w:t xml:space="preserve"> </w:t>
      </w:r>
      <w:r w:rsidR="003F04FF">
        <w:rPr>
          <w:rFonts w:ascii="Arial" w:hAnsi="Arial" w:cs="Arial"/>
          <w:sz w:val="20"/>
          <w:szCs w:val="20"/>
        </w:rPr>
        <w:t>ppm in</w:t>
      </w:r>
      <w:r w:rsidR="009B5D94">
        <w:rPr>
          <w:rFonts w:ascii="Arial" w:hAnsi="Arial" w:cs="Arial"/>
          <w:sz w:val="20"/>
          <w:szCs w:val="20"/>
        </w:rPr>
        <w:t xml:space="preserve"> </w:t>
      </w:r>
      <w:r w:rsidR="00587343">
        <w:rPr>
          <w:rFonts w:ascii="Arial" w:hAnsi="Arial" w:cs="Arial"/>
          <w:sz w:val="20"/>
          <w:szCs w:val="20"/>
        </w:rPr>
        <w:t>2100</w:t>
      </w:r>
      <w:r w:rsidR="00587343">
        <w:rPr>
          <w:rFonts w:ascii="Arial" w:hAnsi="Arial" w:cs="Arial"/>
          <w:sz w:val="20"/>
          <w:szCs w:val="20"/>
          <w:vertAlign w:val="superscript"/>
        </w:rPr>
        <w:t xml:space="preserve"> </w:t>
      </w:r>
      <w:r w:rsidR="00587343">
        <w:rPr>
          <w:rFonts w:ascii="Arial" w:hAnsi="Arial" w:cs="Arial"/>
          <w:sz w:val="20"/>
          <w:szCs w:val="20"/>
        </w:rPr>
        <w:t xml:space="preserve">(ref. </w:t>
      </w:r>
      <w:r w:rsidR="00587343" w:rsidRPr="001A5080">
        <w:rPr>
          <w:rFonts w:ascii="Arial" w:hAnsi="Arial" w:cs="Arial"/>
          <w:sz w:val="20"/>
          <w:szCs w:val="20"/>
        </w:rPr>
        <w:t>2</w:t>
      </w:r>
      <w:r w:rsidR="00587343">
        <w:rPr>
          <w:rFonts w:ascii="Arial" w:hAnsi="Arial" w:cs="Arial"/>
          <w:sz w:val="20"/>
          <w:szCs w:val="20"/>
        </w:rPr>
        <w:t>)</w:t>
      </w:r>
      <w:r w:rsidR="009B5D94" w:rsidRPr="00FA419F">
        <w:rPr>
          <w:rFonts w:ascii="Arial" w:hAnsi="Arial" w:cs="Arial"/>
          <w:sz w:val="20"/>
          <w:szCs w:val="20"/>
        </w:rPr>
        <w:t xml:space="preserve">. </w:t>
      </w:r>
      <w:r w:rsidR="00676FE5" w:rsidRPr="00FA419F">
        <w:rPr>
          <w:rFonts w:ascii="Arial" w:hAnsi="Arial" w:cs="Arial"/>
          <w:sz w:val="20"/>
          <w:szCs w:val="20"/>
        </w:rPr>
        <w:t>We</w:t>
      </w:r>
      <w:r w:rsidR="00267655" w:rsidRPr="00FA419F">
        <w:rPr>
          <w:rFonts w:ascii="Arial" w:hAnsi="Arial" w:cs="Arial"/>
          <w:sz w:val="20"/>
          <w:szCs w:val="20"/>
        </w:rPr>
        <w:t xml:space="preserve"> used</w:t>
      </w:r>
      <w:r w:rsidR="00241D13" w:rsidRPr="00FA419F">
        <w:rPr>
          <w:rFonts w:ascii="Arial" w:hAnsi="Arial" w:cs="Arial"/>
          <w:sz w:val="20"/>
          <w:szCs w:val="20"/>
        </w:rPr>
        <w:t xml:space="preserve"> </w:t>
      </w:r>
      <w:r w:rsidR="00B24BF5" w:rsidRPr="00FA419F">
        <w:rPr>
          <w:rFonts w:ascii="Arial" w:hAnsi="Arial" w:cs="Arial"/>
          <w:sz w:val="20"/>
          <w:szCs w:val="20"/>
        </w:rPr>
        <w:t>CMIP5</w:t>
      </w:r>
      <w:r w:rsidR="004708BA" w:rsidRPr="00FA419F">
        <w:rPr>
          <w:rFonts w:ascii="Arial" w:hAnsi="Arial" w:cs="Arial"/>
          <w:sz w:val="20"/>
          <w:szCs w:val="20"/>
        </w:rPr>
        <w:t xml:space="preserve"> </w:t>
      </w:r>
      <w:r w:rsidR="00241D13" w:rsidRPr="00FA419F">
        <w:rPr>
          <w:rFonts w:ascii="Arial" w:hAnsi="Arial" w:cs="Arial"/>
          <w:sz w:val="20"/>
          <w:szCs w:val="20"/>
        </w:rPr>
        <w:t>model</w:t>
      </w:r>
      <w:ins w:id="150" w:author="Steven Amstrup" w:date="2017-08-10T06:48:00Z">
        <w:r w:rsidR="00F022E8">
          <w:rPr>
            <w:rFonts w:ascii="Arial" w:hAnsi="Arial" w:cs="Arial"/>
            <w:sz w:val="20"/>
            <w:szCs w:val="20"/>
          </w:rPr>
          <w:t>s</w:t>
        </w:r>
      </w:ins>
      <w:r w:rsidR="00241D13" w:rsidRPr="00FA419F">
        <w:rPr>
          <w:rFonts w:ascii="Arial" w:hAnsi="Arial" w:cs="Arial"/>
          <w:sz w:val="20"/>
          <w:szCs w:val="20"/>
        </w:rPr>
        <w:t xml:space="preserve"> </w:t>
      </w:r>
      <w:del w:id="151" w:author="Steven Amstrup" w:date="2017-08-10T06:48:00Z">
        <w:r w:rsidR="004349D7" w:rsidDel="00F022E8">
          <w:rPr>
            <w:rFonts w:ascii="Arial" w:hAnsi="Arial" w:cs="Arial"/>
            <w:sz w:val="20"/>
            <w:szCs w:val="20"/>
          </w:rPr>
          <w:delText>projections</w:delText>
        </w:r>
        <w:r w:rsidR="004349D7" w:rsidRPr="00FA419F" w:rsidDel="00F022E8">
          <w:rPr>
            <w:rFonts w:ascii="Arial" w:hAnsi="Arial" w:cs="Arial"/>
            <w:sz w:val="20"/>
            <w:szCs w:val="20"/>
          </w:rPr>
          <w:delText xml:space="preserve"> </w:delText>
        </w:r>
      </w:del>
      <w:r w:rsidR="00F8099B" w:rsidRPr="00FA419F">
        <w:rPr>
          <w:rFonts w:ascii="Arial" w:hAnsi="Arial" w:cs="Arial"/>
          <w:sz w:val="20"/>
          <w:szCs w:val="20"/>
        </w:rPr>
        <w:t xml:space="preserve">to predict the </w:t>
      </w:r>
      <w:ins w:id="152" w:author="Steven Amstrup" w:date="2017-08-09T18:43:00Z">
        <w:r w:rsidR="00ED1722">
          <w:rPr>
            <w:rFonts w:ascii="Arial" w:hAnsi="Arial" w:cs="Arial"/>
            <w:sz w:val="20"/>
            <w:szCs w:val="20"/>
          </w:rPr>
          <w:t xml:space="preserve">mean </w:t>
        </w:r>
      </w:ins>
      <w:r w:rsidR="00BC3849" w:rsidRPr="00FA419F">
        <w:rPr>
          <w:rFonts w:ascii="Arial" w:hAnsi="Arial" w:cs="Arial"/>
          <w:sz w:val="20"/>
          <w:szCs w:val="20"/>
        </w:rPr>
        <w:t>21</w:t>
      </w:r>
      <w:r w:rsidR="00BC3849" w:rsidRPr="00FA419F">
        <w:rPr>
          <w:rFonts w:ascii="Arial" w:hAnsi="Arial" w:cs="Arial"/>
          <w:sz w:val="20"/>
          <w:szCs w:val="20"/>
          <w:vertAlign w:val="superscript"/>
        </w:rPr>
        <w:t>st</w:t>
      </w:r>
      <w:r w:rsidR="00BC3849" w:rsidRPr="00FA419F">
        <w:rPr>
          <w:rFonts w:ascii="Arial" w:hAnsi="Arial" w:cs="Arial"/>
          <w:sz w:val="20"/>
          <w:szCs w:val="20"/>
        </w:rPr>
        <w:t xml:space="preserve"> century </w:t>
      </w:r>
      <w:r w:rsidR="0010446B" w:rsidRPr="00FA419F">
        <w:rPr>
          <w:rFonts w:ascii="Arial" w:hAnsi="Arial" w:cs="Arial"/>
          <w:sz w:val="20"/>
          <w:szCs w:val="20"/>
        </w:rPr>
        <w:t xml:space="preserve">rate of </w:t>
      </w:r>
      <w:ins w:id="153" w:author="Steven Amstrup" w:date="2017-08-09T18:42:00Z">
        <w:r w:rsidR="00ED1722">
          <w:rPr>
            <w:rFonts w:ascii="Arial" w:hAnsi="Arial" w:cs="Arial"/>
            <w:sz w:val="20"/>
            <w:szCs w:val="20"/>
          </w:rPr>
          <w:t xml:space="preserve">SST </w:t>
        </w:r>
      </w:ins>
      <w:ins w:id="154" w:author="Steven Amstrup" w:date="2017-08-10T08:20:00Z">
        <w:r w:rsidR="00767ACD">
          <w:rPr>
            <w:rFonts w:ascii="Arial" w:hAnsi="Arial" w:cs="Arial"/>
            <w:sz w:val="20"/>
            <w:szCs w:val="20"/>
          </w:rPr>
          <w:t>and O</w:t>
        </w:r>
        <w:r w:rsidR="00767ACD" w:rsidRPr="00767ACD">
          <w:rPr>
            <w:rFonts w:ascii="Arial" w:hAnsi="Arial" w:cs="Arial"/>
            <w:sz w:val="20"/>
            <w:szCs w:val="20"/>
            <w:vertAlign w:val="subscript"/>
            <w:rPrChange w:id="155" w:author="Steven Amstrup" w:date="2017-08-10T08:20:00Z">
              <w:rPr>
                <w:rFonts w:ascii="Arial" w:hAnsi="Arial" w:cs="Arial"/>
                <w:sz w:val="20"/>
                <w:szCs w:val="20"/>
              </w:rPr>
            </w:rPrChange>
          </w:rPr>
          <w:t>2</w:t>
        </w:r>
        <w:r w:rsidR="00767ACD">
          <w:rPr>
            <w:rFonts w:ascii="Arial" w:hAnsi="Arial" w:cs="Arial"/>
            <w:sz w:val="20"/>
            <w:szCs w:val="20"/>
          </w:rPr>
          <w:t xml:space="preserve"> </w:t>
        </w:r>
      </w:ins>
      <w:r w:rsidR="0010446B" w:rsidRPr="00FA419F">
        <w:rPr>
          <w:rFonts w:ascii="Arial" w:hAnsi="Arial" w:cs="Arial"/>
          <w:sz w:val="20"/>
          <w:szCs w:val="20"/>
        </w:rPr>
        <w:t>change</w:t>
      </w:r>
      <w:ins w:id="156" w:author="Steven Amstrup" w:date="2017-08-09T18:43:00Z">
        <w:r w:rsidR="00ED1722">
          <w:rPr>
            <w:rFonts w:ascii="Arial" w:hAnsi="Arial" w:cs="Arial"/>
            <w:sz w:val="20"/>
            <w:szCs w:val="20"/>
          </w:rPr>
          <w:t xml:space="preserve"> </w:t>
        </w:r>
      </w:ins>
      <w:del w:id="157" w:author="Steven Amstrup" w:date="2017-08-09T18:43:00Z">
        <w:r w:rsidR="0010446B" w:rsidRPr="00FA419F" w:rsidDel="00ED1722">
          <w:rPr>
            <w:rFonts w:ascii="Arial" w:hAnsi="Arial" w:cs="Arial"/>
            <w:sz w:val="20"/>
            <w:szCs w:val="20"/>
          </w:rPr>
          <w:delText xml:space="preserve"> of </w:delText>
        </w:r>
        <w:commentRangeStart w:id="158"/>
        <w:r w:rsidR="00F8099B" w:rsidRPr="00FA419F" w:rsidDel="00ED1722">
          <w:rPr>
            <w:rFonts w:ascii="Arial" w:hAnsi="Arial" w:cs="Arial"/>
            <w:sz w:val="20"/>
            <w:szCs w:val="20"/>
          </w:rPr>
          <w:delText>mean</w:delText>
        </w:r>
        <w:commentRangeEnd w:id="158"/>
        <w:r w:rsidR="004349D7" w:rsidDel="00ED1722">
          <w:rPr>
            <w:rStyle w:val="CommentReference"/>
            <w:rFonts w:asciiTheme="minorHAnsi" w:hAnsiTheme="minorHAnsi" w:cstheme="minorBidi"/>
          </w:rPr>
          <w:commentReference w:id="158"/>
        </w:r>
        <w:r w:rsidR="00F8099B" w:rsidRPr="00FA419F" w:rsidDel="00ED1722">
          <w:rPr>
            <w:rFonts w:ascii="Arial" w:hAnsi="Arial" w:cs="Arial"/>
            <w:sz w:val="20"/>
            <w:szCs w:val="20"/>
          </w:rPr>
          <w:delText xml:space="preserve"> </w:delText>
        </w:r>
        <w:r w:rsidR="0010446B" w:rsidRPr="00FA419F" w:rsidDel="00ED1722">
          <w:rPr>
            <w:rFonts w:ascii="Arial" w:hAnsi="Arial" w:cs="Arial"/>
            <w:sz w:val="20"/>
            <w:szCs w:val="20"/>
          </w:rPr>
          <w:delText>SST</w:delText>
        </w:r>
        <w:r w:rsidR="008830A4" w:rsidDel="00ED1722">
          <w:rPr>
            <w:rFonts w:ascii="Arial" w:hAnsi="Arial" w:cs="Arial"/>
            <w:sz w:val="20"/>
            <w:szCs w:val="20"/>
          </w:rPr>
          <w:delText>s</w:delText>
        </w:r>
        <w:r w:rsidR="00F8099B" w:rsidRPr="00FA419F" w:rsidDel="00ED1722">
          <w:rPr>
            <w:rFonts w:ascii="Arial" w:hAnsi="Arial" w:cs="Arial"/>
            <w:sz w:val="20"/>
            <w:szCs w:val="20"/>
          </w:rPr>
          <w:delText xml:space="preserve"> of</w:delText>
        </w:r>
      </w:del>
      <w:ins w:id="159" w:author="Steven Amstrup" w:date="2017-08-09T18:43:00Z">
        <w:r w:rsidR="00ED1722">
          <w:rPr>
            <w:rFonts w:ascii="Arial" w:hAnsi="Arial" w:cs="Arial"/>
            <w:sz w:val="20"/>
            <w:szCs w:val="20"/>
          </w:rPr>
          <w:t>at</w:t>
        </w:r>
      </w:ins>
      <w:r w:rsidR="00D3538C" w:rsidRPr="00FA419F">
        <w:rPr>
          <w:rFonts w:ascii="Arial" w:hAnsi="Arial" w:cs="Arial"/>
          <w:sz w:val="20"/>
          <w:szCs w:val="20"/>
        </w:rPr>
        <w:t xml:space="preserve"> the geographic center</w:t>
      </w:r>
      <w:r w:rsidR="007D100C" w:rsidRPr="00FA419F">
        <w:rPr>
          <w:rFonts w:ascii="Arial" w:hAnsi="Arial" w:cs="Arial"/>
          <w:sz w:val="20"/>
          <w:szCs w:val="20"/>
        </w:rPr>
        <w:t>s</w:t>
      </w:r>
      <w:r w:rsidR="00D3538C" w:rsidRPr="00FA419F">
        <w:rPr>
          <w:rFonts w:ascii="Arial" w:hAnsi="Arial" w:cs="Arial"/>
          <w:sz w:val="20"/>
          <w:szCs w:val="20"/>
        </w:rPr>
        <w:t xml:space="preserve"> of </w:t>
      </w:r>
      <w:r w:rsidR="00676F7A" w:rsidRPr="00FA419F">
        <w:rPr>
          <w:rFonts w:ascii="Arial" w:hAnsi="Arial" w:cs="Arial"/>
          <w:sz w:val="20"/>
          <w:szCs w:val="20"/>
        </w:rPr>
        <w:t>8</w:t>
      </w:r>
      <w:r w:rsidR="008160D8">
        <w:rPr>
          <w:rFonts w:ascii="Arial" w:hAnsi="Arial" w:cs="Arial"/>
          <w:sz w:val="20"/>
          <w:szCs w:val="20"/>
        </w:rPr>
        <w:t>236</w:t>
      </w:r>
      <w:r w:rsidR="00676F7A" w:rsidRPr="00FA419F">
        <w:rPr>
          <w:rFonts w:ascii="Arial" w:hAnsi="Arial" w:cs="Arial"/>
          <w:sz w:val="20"/>
          <w:szCs w:val="20"/>
        </w:rPr>
        <w:t xml:space="preserve"> </w:t>
      </w:r>
      <w:r w:rsidR="009E438A" w:rsidRPr="00FA419F">
        <w:rPr>
          <w:rFonts w:ascii="Arial" w:hAnsi="Arial" w:cs="Arial"/>
          <w:sz w:val="20"/>
          <w:szCs w:val="20"/>
        </w:rPr>
        <w:t>MPAs</w:t>
      </w:r>
      <w:r w:rsidR="001C7D2D" w:rsidRPr="00FA419F">
        <w:rPr>
          <w:rFonts w:ascii="Arial" w:hAnsi="Arial" w:cs="Arial"/>
          <w:sz w:val="20"/>
          <w:szCs w:val="20"/>
        </w:rPr>
        <w:t xml:space="preserve"> around the world</w:t>
      </w:r>
      <w:r w:rsidR="00FD29AD" w:rsidRPr="00FA419F">
        <w:rPr>
          <w:rFonts w:ascii="Arial" w:hAnsi="Arial" w:cs="Arial"/>
          <w:sz w:val="20"/>
          <w:szCs w:val="20"/>
        </w:rPr>
        <w:t xml:space="preserve"> </w:t>
      </w:r>
      <w:r w:rsidR="0010446B" w:rsidRPr="00FA419F">
        <w:rPr>
          <w:rFonts w:ascii="Arial" w:hAnsi="Arial" w:cs="Arial"/>
          <w:sz w:val="20"/>
          <w:szCs w:val="20"/>
        </w:rPr>
        <w:t>(Fig</w:t>
      </w:r>
      <w:r w:rsidR="0088396B">
        <w:rPr>
          <w:rFonts w:ascii="Arial" w:hAnsi="Arial" w:cs="Arial"/>
          <w:sz w:val="20"/>
          <w:szCs w:val="20"/>
        </w:rPr>
        <w:t>.</w:t>
      </w:r>
      <w:r w:rsidR="0010446B" w:rsidRPr="00FA419F">
        <w:rPr>
          <w:rFonts w:ascii="Arial" w:hAnsi="Arial" w:cs="Arial"/>
          <w:sz w:val="20"/>
          <w:szCs w:val="20"/>
        </w:rPr>
        <w:t xml:space="preserve"> 1A). We also assessed warming rate</w:t>
      </w:r>
      <w:r w:rsidR="0093318E">
        <w:rPr>
          <w:rFonts w:ascii="Arial" w:hAnsi="Arial" w:cs="Arial"/>
          <w:sz w:val="20"/>
          <w:szCs w:val="20"/>
        </w:rPr>
        <w:t>s</w:t>
      </w:r>
      <w:r w:rsidR="0010446B" w:rsidRPr="00FA419F">
        <w:rPr>
          <w:rFonts w:ascii="Arial" w:hAnsi="Arial" w:cs="Arial"/>
          <w:sz w:val="20"/>
          <w:szCs w:val="20"/>
        </w:rPr>
        <w:t xml:space="preserve"> in </w:t>
      </w:r>
      <w:r w:rsidR="00637CB8" w:rsidRPr="00FA419F">
        <w:rPr>
          <w:rFonts w:ascii="Arial" w:hAnsi="Arial" w:cs="Arial"/>
          <w:sz w:val="20"/>
          <w:szCs w:val="20"/>
        </w:rPr>
        <w:t>309 “no-take</w:t>
      </w:r>
      <w:r w:rsidR="006058EF" w:rsidRPr="00FA419F">
        <w:rPr>
          <w:rFonts w:ascii="Arial" w:hAnsi="Arial" w:cs="Arial"/>
          <w:sz w:val="20"/>
          <w:szCs w:val="20"/>
        </w:rPr>
        <w:t xml:space="preserve"> </w:t>
      </w:r>
      <w:r w:rsidR="009E438A" w:rsidRPr="00FA419F">
        <w:rPr>
          <w:rFonts w:ascii="Arial" w:hAnsi="Arial" w:cs="Arial"/>
          <w:sz w:val="20"/>
          <w:szCs w:val="20"/>
        </w:rPr>
        <w:t>reserves</w:t>
      </w:r>
      <w:r w:rsidR="008830A4">
        <w:rPr>
          <w:rFonts w:ascii="Arial" w:hAnsi="Arial" w:cs="Arial"/>
          <w:sz w:val="20"/>
          <w:szCs w:val="20"/>
        </w:rPr>
        <w:t>,</w:t>
      </w:r>
      <w:r w:rsidR="00637CB8" w:rsidRPr="00FA419F">
        <w:rPr>
          <w:rFonts w:ascii="Arial" w:hAnsi="Arial" w:cs="Arial"/>
          <w:sz w:val="20"/>
          <w:szCs w:val="20"/>
        </w:rPr>
        <w:t>”</w:t>
      </w:r>
      <w:r w:rsidR="009E438A" w:rsidRPr="00FA419F">
        <w:rPr>
          <w:rFonts w:ascii="Arial" w:hAnsi="Arial" w:cs="Arial"/>
          <w:sz w:val="20"/>
          <w:szCs w:val="20"/>
        </w:rPr>
        <w:t xml:space="preserve"> in which </w:t>
      </w:r>
      <w:r w:rsidR="00752CB9" w:rsidRPr="00FA419F">
        <w:rPr>
          <w:rFonts w:ascii="Arial" w:hAnsi="Arial" w:cs="Arial"/>
          <w:sz w:val="20"/>
          <w:szCs w:val="20"/>
        </w:rPr>
        <w:t>fishing</w:t>
      </w:r>
      <w:r w:rsidR="009E438A" w:rsidRPr="00FA419F">
        <w:rPr>
          <w:rFonts w:ascii="Arial" w:hAnsi="Arial" w:cs="Arial"/>
          <w:sz w:val="20"/>
          <w:szCs w:val="20"/>
        </w:rPr>
        <w:t xml:space="preserve"> </w:t>
      </w:r>
      <w:r w:rsidR="001C7D2D" w:rsidRPr="00FA419F">
        <w:rPr>
          <w:rFonts w:ascii="Arial" w:hAnsi="Arial" w:cs="Arial"/>
          <w:sz w:val="20"/>
          <w:szCs w:val="20"/>
        </w:rPr>
        <w:t xml:space="preserve">is </w:t>
      </w:r>
      <w:r w:rsidR="006E6B01">
        <w:rPr>
          <w:rFonts w:ascii="Arial" w:hAnsi="Arial" w:cs="Arial"/>
          <w:sz w:val="20"/>
          <w:szCs w:val="20"/>
        </w:rPr>
        <w:t xml:space="preserve">banned. </w:t>
      </w:r>
      <w:del w:id="160" w:author="Steven Amstrup" w:date="2017-08-09T18:44:00Z">
        <w:r w:rsidR="00C9640C" w:rsidDel="00ED1722">
          <w:rPr>
            <w:rFonts w:ascii="Arial" w:hAnsi="Arial" w:cs="Arial"/>
            <w:sz w:val="20"/>
            <w:szCs w:val="20"/>
          </w:rPr>
          <w:delText>U</w:delText>
        </w:r>
        <w:r w:rsidR="00A17C5F" w:rsidRPr="000F1386" w:rsidDel="00ED1722">
          <w:rPr>
            <w:rFonts w:ascii="Arial" w:hAnsi="Arial" w:cs="Arial"/>
            <w:sz w:val="20"/>
            <w:szCs w:val="20"/>
          </w:rPr>
          <w:delText xml:space="preserve">nder </w:delText>
        </w:r>
        <w:r w:rsidR="00BC3849" w:rsidDel="00ED1722">
          <w:rPr>
            <w:rFonts w:ascii="Arial" w:hAnsi="Arial" w:cs="Arial"/>
            <w:color w:val="1A1A1A"/>
            <w:sz w:val="20"/>
            <w:szCs w:val="20"/>
          </w:rPr>
          <w:delText>RCP 8.5</w:delText>
        </w:r>
      </w:del>
      <w:ins w:id="161" w:author="Steven Amstrup" w:date="2017-08-09T18:44:00Z">
        <w:r w:rsidR="00ED1722">
          <w:rPr>
            <w:rFonts w:ascii="Arial" w:hAnsi="Arial" w:cs="Arial"/>
            <w:sz w:val="20"/>
            <w:szCs w:val="20"/>
          </w:rPr>
          <w:t>With BAU emissions,</w:t>
        </w:r>
      </w:ins>
      <w:r w:rsidR="00BC3849">
        <w:rPr>
          <w:rFonts w:ascii="Arial" w:hAnsi="Arial" w:cs="Arial"/>
          <w:color w:val="1A1A1A"/>
          <w:sz w:val="20"/>
          <w:szCs w:val="20"/>
        </w:rPr>
        <w:t xml:space="preserve"> </w:t>
      </w:r>
      <w:r w:rsidR="002D25A8">
        <w:rPr>
          <w:rFonts w:ascii="Arial" w:hAnsi="Arial" w:cs="Arial"/>
          <w:sz w:val="20"/>
          <w:szCs w:val="20"/>
        </w:rPr>
        <w:t xml:space="preserve">mean </w:t>
      </w:r>
      <w:r w:rsidR="001A53E4" w:rsidRPr="000F1386">
        <w:rPr>
          <w:rFonts w:ascii="Arial" w:hAnsi="Arial" w:cs="Arial"/>
          <w:sz w:val="20"/>
          <w:szCs w:val="20"/>
        </w:rPr>
        <w:t>SST</w:t>
      </w:r>
      <w:r w:rsidR="00C9640C">
        <w:rPr>
          <w:rFonts w:ascii="Arial" w:hAnsi="Arial" w:cs="Arial"/>
          <w:sz w:val="20"/>
          <w:szCs w:val="20"/>
        </w:rPr>
        <w:t>s</w:t>
      </w:r>
      <w:r w:rsidR="002D25A8">
        <w:rPr>
          <w:rFonts w:ascii="Arial" w:hAnsi="Arial" w:cs="Arial"/>
          <w:sz w:val="20"/>
          <w:szCs w:val="20"/>
        </w:rPr>
        <w:t xml:space="preserve"> </w:t>
      </w:r>
      <w:r w:rsidR="00C9640C">
        <w:rPr>
          <w:rFonts w:ascii="Arial" w:hAnsi="Arial" w:cs="Arial"/>
          <w:sz w:val="20"/>
          <w:szCs w:val="20"/>
        </w:rPr>
        <w:t xml:space="preserve">are </w:t>
      </w:r>
      <w:r w:rsidR="002D25A8">
        <w:rPr>
          <w:rFonts w:ascii="Arial" w:hAnsi="Arial" w:cs="Arial"/>
          <w:sz w:val="20"/>
          <w:szCs w:val="20"/>
        </w:rPr>
        <w:t>predicted to increase</w:t>
      </w:r>
      <w:r w:rsidR="001A53E4" w:rsidRPr="000F1386">
        <w:rPr>
          <w:rFonts w:ascii="Arial" w:hAnsi="Arial" w:cs="Arial"/>
          <w:sz w:val="20"/>
          <w:szCs w:val="20"/>
        </w:rPr>
        <w:t xml:space="preserve"> </w:t>
      </w:r>
      <w:r w:rsidR="00523D70">
        <w:rPr>
          <w:rFonts w:ascii="Arial" w:hAnsi="Arial" w:cs="Arial"/>
          <w:sz w:val="20"/>
          <w:szCs w:val="20"/>
        </w:rPr>
        <w:t>with</w:t>
      </w:r>
      <w:r w:rsidR="005E6AA6" w:rsidRPr="000F1386">
        <w:rPr>
          <w:rFonts w:ascii="Arial" w:hAnsi="Arial" w:cs="Arial"/>
          <w:sz w:val="20"/>
          <w:szCs w:val="20"/>
        </w:rPr>
        <w:t xml:space="preserve">in </w:t>
      </w:r>
      <w:r w:rsidR="00675C61" w:rsidRPr="00BF5B0C">
        <w:rPr>
          <w:rFonts w:ascii="Arial" w:hAnsi="Arial" w:cs="Arial"/>
          <w:sz w:val="20"/>
          <w:szCs w:val="20"/>
        </w:rPr>
        <w:t>nearly</w:t>
      </w:r>
      <w:r w:rsidR="00675C61">
        <w:rPr>
          <w:rFonts w:ascii="Arial" w:hAnsi="Arial" w:cs="Arial"/>
          <w:sz w:val="20"/>
          <w:szCs w:val="20"/>
        </w:rPr>
        <w:t xml:space="preserve"> all</w:t>
      </w:r>
      <w:r w:rsidR="005E6AA6" w:rsidRPr="000F1386">
        <w:rPr>
          <w:rFonts w:ascii="Arial" w:hAnsi="Arial" w:cs="Arial"/>
          <w:sz w:val="20"/>
          <w:szCs w:val="20"/>
        </w:rPr>
        <w:t xml:space="preserve"> </w:t>
      </w:r>
      <w:r w:rsidR="00675C61">
        <w:rPr>
          <w:rFonts w:ascii="Arial" w:hAnsi="Arial" w:cs="Arial"/>
          <w:sz w:val="20"/>
          <w:szCs w:val="20"/>
        </w:rPr>
        <w:t>MPAs</w:t>
      </w:r>
      <w:r w:rsidR="002E0743">
        <w:rPr>
          <w:rFonts w:ascii="Arial" w:hAnsi="Arial" w:cs="Arial"/>
          <w:sz w:val="20"/>
          <w:szCs w:val="20"/>
        </w:rPr>
        <w:t>: t</w:t>
      </w:r>
      <w:r w:rsidR="00523D70">
        <w:rPr>
          <w:rFonts w:ascii="Arial" w:hAnsi="Arial" w:cs="Arial"/>
          <w:sz w:val="20"/>
          <w:szCs w:val="20"/>
        </w:rPr>
        <w:t xml:space="preserve">he </w:t>
      </w:r>
      <w:r w:rsidR="00523D70" w:rsidRPr="00E217AA">
        <w:rPr>
          <w:rFonts w:ascii="Arial" w:hAnsi="Arial" w:cs="Arial"/>
          <w:sz w:val="20"/>
          <w:szCs w:val="20"/>
        </w:rPr>
        <w:t>a</w:t>
      </w:r>
      <w:r w:rsidR="00FD29AD" w:rsidRPr="00E217AA">
        <w:rPr>
          <w:rFonts w:ascii="Arial" w:hAnsi="Arial" w:cs="Arial"/>
          <w:sz w:val="20"/>
          <w:szCs w:val="20"/>
        </w:rPr>
        <w:t xml:space="preserve">verage </w:t>
      </w:r>
      <w:r w:rsidR="008160D8">
        <w:rPr>
          <w:rFonts w:ascii="Arial" w:hAnsi="Arial" w:cs="Arial"/>
          <w:sz w:val="20"/>
          <w:szCs w:val="20"/>
        </w:rPr>
        <w:t xml:space="preserve">warming rate </w:t>
      </w:r>
      <w:r w:rsidR="002E0743" w:rsidRPr="008160D8">
        <w:rPr>
          <w:rFonts w:ascii="Arial" w:hAnsi="Arial" w:cs="Arial"/>
          <w:sz w:val="20"/>
          <w:szCs w:val="20"/>
        </w:rPr>
        <w:t>is</w:t>
      </w:r>
      <w:r w:rsidR="00FD29AD" w:rsidRPr="008160D8">
        <w:rPr>
          <w:rFonts w:ascii="Arial" w:hAnsi="Arial" w:cs="Arial"/>
          <w:sz w:val="20"/>
          <w:szCs w:val="20"/>
        </w:rPr>
        <w:t xml:space="preserve"> </w:t>
      </w:r>
      <w:r w:rsidR="008160D8" w:rsidRPr="008160D8">
        <w:rPr>
          <w:rFonts w:ascii="Arial" w:hAnsi="Arial" w:cs="Arial"/>
          <w:sz w:val="20"/>
          <w:szCs w:val="20"/>
        </w:rPr>
        <w:t>0.034 °C/year</w:t>
      </w:r>
      <w:r w:rsidR="008160D8">
        <w:rPr>
          <w:rFonts w:ascii="Arial" w:hAnsi="Arial" w:cs="Arial"/>
          <w:sz w:val="20"/>
          <w:szCs w:val="20"/>
        </w:rPr>
        <w:t xml:space="preserve"> (Table 1)</w:t>
      </w:r>
      <w:r w:rsidR="00FD29AD" w:rsidRPr="008160D8">
        <w:rPr>
          <w:rFonts w:ascii="Arial" w:hAnsi="Arial" w:cs="Arial"/>
          <w:color w:val="1A1A1A"/>
          <w:sz w:val="20"/>
          <w:szCs w:val="20"/>
        </w:rPr>
        <w:t>,</w:t>
      </w:r>
      <w:r w:rsidR="00FD29AD" w:rsidRPr="00E217AA">
        <w:rPr>
          <w:rFonts w:ascii="Arial" w:hAnsi="Arial" w:cs="Arial"/>
          <w:color w:val="1A1A1A"/>
          <w:sz w:val="20"/>
          <w:szCs w:val="20"/>
        </w:rPr>
        <w:t xml:space="preserve"> </w:t>
      </w:r>
      <w:r w:rsidR="00523D70" w:rsidRPr="00E217AA">
        <w:rPr>
          <w:rFonts w:ascii="Arial" w:hAnsi="Arial" w:cs="Arial"/>
          <w:color w:val="1A1A1A"/>
          <w:sz w:val="20"/>
          <w:szCs w:val="20"/>
        </w:rPr>
        <w:t>with a maximum increase of</w:t>
      </w:r>
      <w:r w:rsidR="005E6AA6" w:rsidRPr="00E217AA">
        <w:rPr>
          <w:rFonts w:ascii="Arial" w:hAnsi="Arial" w:cs="Arial"/>
          <w:sz w:val="20"/>
          <w:szCs w:val="20"/>
        </w:rPr>
        <w:t xml:space="preserve"> </w:t>
      </w:r>
      <w:r w:rsidR="00405265">
        <w:rPr>
          <w:rFonts w:ascii="Arial" w:hAnsi="Arial" w:cs="Arial"/>
          <w:sz w:val="20"/>
          <w:szCs w:val="20"/>
        </w:rPr>
        <w:t>0.113</w:t>
      </w:r>
      <w:r w:rsidR="005E6AA6" w:rsidRPr="00E217AA">
        <w:rPr>
          <w:rFonts w:ascii="Arial" w:hAnsi="Arial" w:cs="Arial"/>
          <w:color w:val="1A1A1A"/>
          <w:sz w:val="20"/>
          <w:szCs w:val="20"/>
        </w:rPr>
        <w:t>°C</w:t>
      </w:r>
      <w:r w:rsidR="004349D7">
        <w:rPr>
          <w:rFonts w:ascii="Arial" w:hAnsi="Arial" w:cs="Arial"/>
          <w:color w:val="1A1A1A"/>
          <w:sz w:val="20"/>
          <w:szCs w:val="20"/>
        </w:rPr>
        <w:t>/year</w:t>
      </w:r>
      <w:r w:rsidR="00D22C61">
        <w:rPr>
          <w:rFonts w:ascii="Arial" w:hAnsi="Arial" w:cs="Arial"/>
          <w:color w:val="1A1A1A"/>
          <w:sz w:val="20"/>
          <w:szCs w:val="20"/>
        </w:rPr>
        <w:t xml:space="preserve"> (in northern Baffin Bay off northwest Greenland)</w:t>
      </w:r>
      <w:r w:rsidR="008160D8">
        <w:rPr>
          <w:rFonts w:ascii="Arial" w:hAnsi="Arial" w:cs="Arial"/>
          <w:color w:val="1A1A1A"/>
          <w:sz w:val="20"/>
          <w:szCs w:val="20"/>
        </w:rPr>
        <w:t xml:space="preserve">. </w:t>
      </w:r>
      <w:r w:rsidR="00EE1ADC" w:rsidRPr="000F1386">
        <w:rPr>
          <w:rFonts w:ascii="Arial" w:hAnsi="Arial" w:cs="Arial"/>
          <w:sz w:val="20"/>
          <w:szCs w:val="20"/>
        </w:rPr>
        <w:t xml:space="preserve">This predicted future warming </w:t>
      </w:r>
      <w:r w:rsidR="00ED52B6">
        <w:rPr>
          <w:rFonts w:ascii="Arial" w:hAnsi="Arial" w:cs="Arial"/>
          <w:sz w:val="20"/>
          <w:szCs w:val="20"/>
        </w:rPr>
        <w:t>continues the trend of</w:t>
      </w:r>
      <w:r w:rsidR="00EE1ADC" w:rsidRPr="000F1386">
        <w:rPr>
          <w:rFonts w:ascii="Arial" w:hAnsi="Arial" w:cs="Arial"/>
          <w:sz w:val="20"/>
          <w:szCs w:val="20"/>
        </w:rPr>
        <w:t xml:space="preserve"> recent</w:t>
      </w:r>
      <w:r w:rsidR="00EE1ADC">
        <w:rPr>
          <w:rFonts w:ascii="Arial" w:hAnsi="Arial" w:cs="Arial"/>
          <w:sz w:val="20"/>
          <w:szCs w:val="20"/>
        </w:rPr>
        <w:t xml:space="preserve"> </w:t>
      </w:r>
      <w:r w:rsidR="00EE1ADC" w:rsidRPr="000F1386">
        <w:rPr>
          <w:rFonts w:ascii="Arial" w:hAnsi="Arial" w:cs="Arial"/>
          <w:sz w:val="20"/>
          <w:szCs w:val="20"/>
        </w:rPr>
        <w:t>anthropogenic</w:t>
      </w:r>
      <w:r w:rsidR="00EE1ADC">
        <w:rPr>
          <w:rFonts w:ascii="Arial" w:hAnsi="Arial" w:cs="Arial"/>
          <w:sz w:val="20"/>
          <w:szCs w:val="20"/>
        </w:rPr>
        <w:t xml:space="preserve"> </w:t>
      </w:r>
      <w:r w:rsidR="00EE1ADC" w:rsidRPr="000F1386">
        <w:rPr>
          <w:rFonts w:ascii="Arial" w:hAnsi="Arial" w:cs="Arial"/>
          <w:sz w:val="20"/>
          <w:szCs w:val="20"/>
        </w:rPr>
        <w:t xml:space="preserve">warming of </w:t>
      </w:r>
      <w:r w:rsidR="00EE1ADC" w:rsidRPr="006E6B01">
        <w:rPr>
          <w:rFonts w:ascii="Arial" w:hAnsi="Arial" w:cs="Arial"/>
          <w:sz w:val="20"/>
          <w:szCs w:val="20"/>
          <w:highlight w:val="yellow"/>
        </w:rPr>
        <w:t>0.1</w:t>
      </w:r>
      <w:r w:rsidR="00EE1ADC">
        <w:rPr>
          <w:rFonts w:ascii="Arial" w:hAnsi="Arial" w:cs="Arial"/>
          <w:sz w:val="20"/>
          <w:szCs w:val="20"/>
        </w:rPr>
        <w:t xml:space="preserve"> </w:t>
      </w:r>
      <w:r w:rsidR="00EE1ADC" w:rsidRPr="000F1386">
        <w:rPr>
          <w:rFonts w:ascii="Arial" w:hAnsi="Arial" w:cs="Arial"/>
          <w:color w:val="1A1A1A"/>
          <w:sz w:val="20"/>
          <w:szCs w:val="20"/>
        </w:rPr>
        <w:t>°</w:t>
      </w:r>
      <w:r w:rsidR="00EE1ADC" w:rsidRPr="000F1386">
        <w:rPr>
          <w:rFonts w:ascii="Arial" w:hAnsi="Arial" w:cs="Arial"/>
          <w:sz w:val="20"/>
          <w:szCs w:val="20"/>
        </w:rPr>
        <w:t>C per decade</w:t>
      </w:r>
      <w:r w:rsidR="00DA676B">
        <w:rPr>
          <w:rFonts w:ascii="Arial" w:hAnsi="Arial" w:cs="Arial"/>
          <w:sz w:val="20"/>
          <w:szCs w:val="20"/>
          <w:vertAlign w:val="superscript"/>
        </w:rPr>
        <w:fldChar w:fldCharType="begin" w:fldLock="1"/>
      </w:r>
      <w:r w:rsidR="00065EA8">
        <w:rPr>
          <w:rFonts w:ascii="Arial" w:hAnsi="Arial" w:cs="Arial"/>
          <w:sz w:val="20"/>
          <w:szCs w:val="20"/>
          <w:vertAlign w:val="superscript"/>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"Michael T", "non-dropping-particle" : "", "parse-names" : false, "suffix" : "" }, { "dropping-particle" : "", "family" : "Schoeman", "given" : "David S", "non-dropping-particle" : "", "parse-names" : false, "suffix" : "" }, { "dropping-particle" : "", "family" : "Buckley", "given" : "Lauren B", "non-dropping-particle" : "", "parse-names" : false, "suffix" : "" }, { "dropping-particle" : "", "family" : "Moore", "given" : "Pippa", "non-dropping-particle" : "", "parse-names" : false, "suffix" : "" }, { "dropping-particle" : "", "family" : "Poloczanska", "given" : "Elvira S", "non-dropping-particle" : "", "parse-names" : false, "suffix" : "" }, { "dropping-particle" : "", "family" : "Brander", "given" : "Keith M", "non-dropping-particle" : "", "parse-names" : false, "suffix" : "" }, { "dropping-particle" : "", "family" : "Brown", "given" : "Chris", "non-dropping-particle" : "", "parse-names" : false, "suffix" : "" }, { "dropping-particle" : "", "family" : "Bruno", "given" : "John F",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"Kiessling", "given" : "Wolfgang",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B", "non-dropping-particle" : "", "parse-names" : false, "suffix" : "" }, { "dropping-particle" : "", "family" : "Sydeman", "given" : "William J", "non-dropping-particle" : "", "parse-names" : false, "suffix" : "" }, { "dropping-particle" : "", "family" : "Richardson", "given" : "Anthony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"http://www.mendeley.com/documents/?uuid=f457b830-7c59-4cef-bc19-163f2f096b74" ] } ], "mendeley" : { "formattedCitation" : "&lt;sup&gt;11&lt;/sup&gt;", "plainTextFormattedCitation" : "11", "previouslyFormattedCitation" : "&lt;sup&gt;11&lt;/sup&gt;" }, "properties" : { "noteIndex" : 0 }, "schema" : "https://github.com/citation-style-language/schema/raw/master/csl-citation.json" }</w:instrText>
      </w:r>
      <w:r w:rsidR="00DA676B">
        <w:rPr>
          <w:rFonts w:ascii="Arial" w:hAnsi="Arial" w:cs="Arial"/>
          <w:sz w:val="20"/>
          <w:szCs w:val="20"/>
          <w:vertAlign w:val="superscript"/>
        </w:rPr>
        <w:fldChar w:fldCharType="separate"/>
      </w:r>
      <w:r w:rsidR="001A5080" w:rsidRPr="001A5080">
        <w:rPr>
          <w:rFonts w:ascii="Arial" w:hAnsi="Arial" w:cs="Arial"/>
          <w:noProof/>
          <w:sz w:val="20"/>
          <w:szCs w:val="20"/>
          <w:vertAlign w:val="superscript"/>
        </w:rPr>
        <w:t>11</w:t>
      </w:r>
      <w:r w:rsidR="00DA676B">
        <w:rPr>
          <w:rFonts w:ascii="Arial" w:hAnsi="Arial" w:cs="Arial"/>
          <w:sz w:val="20"/>
          <w:szCs w:val="20"/>
          <w:vertAlign w:val="superscript"/>
        </w:rPr>
        <w:fldChar w:fldCharType="end"/>
      </w:r>
      <w:r w:rsidR="00EE1ADC">
        <w:rPr>
          <w:rFonts w:ascii="Arial" w:hAnsi="Arial" w:cs="Arial"/>
          <w:sz w:val="20"/>
          <w:szCs w:val="20"/>
        </w:rPr>
        <w:t>, on average</w:t>
      </w:r>
      <w:r w:rsidR="00EB2CC1">
        <w:rPr>
          <w:rFonts w:ascii="Arial" w:hAnsi="Arial" w:cs="Arial"/>
          <w:sz w:val="20"/>
          <w:szCs w:val="20"/>
        </w:rPr>
        <w:t>,</w:t>
      </w:r>
      <w:r w:rsidR="00EE1ADC">
        <w:rPr>
          <w:rFonts w:ascii="Arial" w:hAnsi="Arial" w:cs="Arial"/>
          <w:sz w:val="20"/>
          <w:szCs w:val="20"/>
        </w:rPr>
        <w:t xml:space="preserve"> </w:t>
      </w:r>
      <w:r w:rsidR="00EE1ADC" w:rsidRPr="000F1386">
        <w:rPr>
          <w:rFonts w:ascii="Arial" w:hAnsi="Arial" w:cs="Arial"/>
          <w:sz w:val="20"/>
          <w:szCs w:val="20"/>
        </w:rPr>
        <w:t>since 1960</w:t>
      </w:r>
      <w:r w:rsidR="00EE1ADC">
        <w:rPr>
          <w:rFonts w:ascii="Arial" w:hAnsi="Arial" w:cs="Arial"/>
          <w:sz w:val="20"/>
          <w:szCs w:val="20"/>
        </w:rPr>
        <w:t xml:space="preserve">. </w:t>
      </w:r>
      <w:r w:rsidR="00D22C61">
        <w:rPr>
          <w:rFonts w:ascii="Arial" w:hAnsi="Arial" w:cs="Arial"/>
          <w:sz w:val="20"/>
          <w:szCs w:val="20"/>
        </w:rPr>
        <w:t xml:space="preserve">Projected warming rates </w:t>
      </w:r>
      <w:r w:rsidR="00D22C61">
        <w:rPr>
          <w:rFonts w:ascii="Arial" w:hAnsi="Arial" w:cs="Arial"/>
          <w:sz w:val="20"/>
          <w:szCs w:val="20"/>
        </w:rPr>
        <w:lastRenderedPageBreak/>
        <w:t xml:space="preserve">increase </w:t>
      </w:r>
      <w:r w:rsidR="00EA19B0">
        <w:rPr>
          <w:rFonts w:ascii="Arial" w:hAnsi="Arial" w:cs="Arial"/>
          <w:sz w:val="20"/>
          <w:szCs w:val="20"/>
        </w:rPr>
        <w:t xml:space="preserve">slightly </w:t>
      </w:r>
      <w:r w:rsidR="00D22C61">
        <w:rPr>
          <w:rFonts w:ascii="Arial" w:hAnsi="Arial" w:cs="Arial"/>
          <w:sz w:val="20"/>
          <w:szCs w:val="20"/>
        </w:rPr>
        <w:t>with latitudinal zone, from the tropics to polar oceans (Table</w:t>
      </w:r>
      <w:r w:rsidR="00F84813">
        <w:rPr>
          <w:rFonts w:ascii="Arial" w:hAnsi="Arial" w:cs="Arial"/>
          <w:sz w:val="20"/>
          <w:szCs w:val="20"/>
        </w:rPr>
        <w:t>s</w:t>
      </w:r>
      <w:r w:rsidR="00D22C61">
        <w:rPr>
          <w:rFonts w:ascii="Arial" w:hAnsi="Arial" w:cs="Arial"/>
          <w:sz w:val="20"/>
          <w:szCs w:val="20"/>
        </w:rPr>
        <w:t xml:space="preserve"> 1</w:t>
      </w:r>
      <w:r w:rsidR="00F84813">
        <w:rPr>
          <w:rFonts w:ascii="Arial" w:hAnsi="Arial" w:cs="Arial"/>
          <w:sz w:val="20"/>
          <w:szCs w:val="20"/>
        </w:rPr>
        <w:t xml:space="preserve"> S1</w:t>
      </w:r>
      <w:r w:rsidR="00D22C61">
        <w:rPr>
          <w:rFonts w:ascii="Arial" w:hAnsi="Arial" w:cs="Arial"/>
          <w:sz w:val="20"/>
          <w:szCs w:val="20"/>
        </w:rPr>
        <w:t xml:space="preserve">). </w:t>
      </w:r>
      <w:r w:rsidR="00A42B83" w:rsidRPr="00E217AA">
        <w:rPr>
          <w:rFonts w:ascii="Arial" w:hAnsi="Arial" w:cs="Arial"/>
          <w:color w:val="1A1A1A"/>
          <w:sz w:val="20"/>
          <w:szCs w:val="20"/>
        </w:rPr>
        <w:t>Remarkably,</w:t>
      </w:r>
      <w:r w:rsidR="00E217AA" w:rsidRPr="00E217AA">
        <w:rPr>
          <w:rFonts w:ascii="Arial" w:hAnsi="Arial" w:cs="Arial"/>
          <w:color w:val="1A1A1A"/>
          <w:sz w:val="20"/>
          <w:szCs w:val="20"/>
        </w:rPr>
        <w:t xml:space="preserve"> </w:t>
      </w:r>
      <w:r w:rsidR="00E217AA">
        <w:rPr>
          <w:rFonts w:ascii="Arial" w:hAnsi="Arial" w:cs="Arial"/>
          <w:color w:val="1A1A1A"/>
          <w:sz w:val="20"/>
          <w:szCs w:val="20"/>
        </w:rPr>
        <w:t xml:space="preserve">under </w:t>
      </w:r>
      <w:r w:rsidR="00EE1ADC">
        <w:rPr>
          <w:rFonts w:ascii="Arial" w:hAnsi="Arial" w:cs="Arial"/>
          <w:color w:val="1A1A1A"/>
          <w:sz w:val="20"/>
          <w:szCs w:val="20"/>
        </w:rPr>
        <w:t>RCP 8.5</w:t>
      </w:r>
      <w:r w:rsidR="00ED52B6">
        <w:rPr>
          <w:rFonts w:ascii="Arial" w:hAnsi="Arial" w:cs="Arial"/>
          <w:color w:val="1A1A1A"/>
          <w:sz w:val="20"/>
          <w:szCs w:val="20"/>
        </w:rPr>
        <w:t>,</w:t>
      </w:r>
      <w:r w:rsidR="00E217AA">
        <w:rPr>
          <w:rFonts w:ascii="Arial" w:hAnsi="Arial" w:cs="Arial"/>
          <w:color w:val="1A1A1A"/>
          <w:sz w:val="20"/>
          <w:szCs w:val="20"/>
        </w:rPr>
        <w:t xml:space="preserve"> </w:t>
      </w:r>
      <w:r w:rsidR="000C3E8D">
        <w:rPr>
          <w:rFonts w:ascii="Arial" w:hAnsi="Arial" w:cs="Arial"/>
          <w:color w:val="1A1A1A"/>
          <w:sz w:val="20"/>
          <w:szCs w:val="20"/>
        </w:rPr>
        <w:t>99</w:t>
      </w:r>
      <w:r w:rsidR="00E217AA" w:rsidRPr="00E217AA">
        <w:rPr>
          <w:rFonts w:ascii="Arial" w:hAnsi="Arial" w:cs="Arial"/>
          <w:color w:val="1A1A1A"/>
          <w:sz w:val="20"/>
          <w:szCs w:val="20"/>
        </w:rPr>
        <w:t xml:space="preserve">% of the world’s MPAs are </w:t>
      </w:r>
      <w:r w:rsidR="00B06ACC">
        <w:rPr>
          <w:rFonts w:ascii="Arial" w:hAnsi="Arial" w:cs="Arial"/>
          <w:color w:val="1A1A1A"/>
          <w:sz w:val="20"/>
          <w:szCs w:val="20"/>
        </w:rPr>
        <w:t>forecasted</w:t>
      </w:r>
      <w:r w:rsidR="00E217AA" w:rsidRPr="00E217AA">
        <w:rPr>
          <w:rFonts w:ascii="Arial" w:hAnsi="Arial" w:cs="Arial"/>
          <w:color w:val="1A1A1A"/>
          <w:sz w:val="20"/>
          <w:szCs w:val="20"/>
        </w:rPr>
        <w:t xml:space="preserve"> to warm by </w:t>
      </w:r>
      <w:r w:rsidR="00283B0C" w:rsidRPr="00E217AA">
        <w:rPr>
          <w:rFonts w:ascii="Arial" w:hAnsi="Arial" w:cs="Arial"/>
          <w:color w:val="1A1A1A"/>
          <w:sz w:val="20"/>
          <w:szCs w:val="20"/>
        </w:rPr>
        <w:t>≥</w:t>
      </w:r>
      <w:r w:rsidR="00E217AA" w:rsidRPr="00E217AA">
        <w:rPr>
          <w:rFonts w:ascii="Arial" w:hAnsi="Arial" w:cs="Arial"/>
          <w:color w:val="1A1A1A"/>
          <w:sz w:val="20"/>
          <w:szCs w:val="20"/>
        </w:rPr>
        <w:t xml:space="preserve">2°C </w:t>
      </w:r>
      <w:r w:rsidR="00B06ACC">
        <w:rPr>
          <w:rFonts w:ascii="Arial" w:hAnsi="Arial" w:cs="Arial"/>
          <w:color w:val="1A1A1A"/>
          <w:sz w:val="20"/>
          <w:szCs w:val="20"/>
        </w:rPr>
        <w:t>by 2100</w:t>
      </w:r>
      <w:r w:rsidR="00622590">
        <w:rPr>
          <w:rFonts w:ascii="Arial" w:hAnsi="Arial" w:cs="Arial"/>
          <w:color w:val="1A1A1A"/>
          <w:sz w:val="20"/>
          <w:szCs w:val="20"/>
        </w:rPr>
        <w:t xml:space="preserve">. </w:t>
      </w:r>
      <w:r w:rsidR="00B71E48">
        <w:rPr>
          <w:rFonts w:ascii="Arial" w:hAnsi="Arial" w:cs="Arial"/>
          <w:sz w:val="20"/>
          <w:szCs w:val="20"/>
        </w:rPr>
        <w:t>The RCP 4.5</w:t>
      </w:r>
      <w:r w:rsidR="00B71E48" w:rsidRPr="000F1386">
        <w:rPr>
          <w:rFonts w:ascii="Arial" w:hAnsi="Arial" w:cs="Arial"/>
          <w:sz w:val="20"/>
          <w:szCs w:val="20"/>
        </w:rPr>
        <w:t xml:space="preserve"> </w:t>
      </w:r>
      <w:r w:rsidR="00355CDE">
        <w:rPr>
          <w:rFonts w:ascii="Arial" w:hAnsi="Arial" w:cs="Arial"/>
          <w:sz w:val="20"/>
          <w:szCs w:val="20"/>
        </w:rPr>
        <w:t>mitigation scenario</w:t>
      </w:r>
      <w:ins w:id="162" w:author="Steven Amstrup" w:date="2017-08-09T18:45:00Z">
        <w:r w:rsidR="00FA3915" w:rsidRPr="00FA3915">
          <w:rPr>
            <w:rFonts w:ascii="Arial" w:hAnsi="Arial" w:cs="Arial"/>
            <w:sz w:val="20"/>
            <w:szCs w:val="20"/>
            <w:vertAlign w:val="superscript"/>
            <w:rPrChange w:id="163" w:author="Steven Amstrup" w:date="2017-08-09T18:45:00Z">
              <w:rPr>
                <w:rFonts w:ascii="Arial" w:hAnsi="Arial" w:cs="Arial"/>
                <w:sz w:val="20"/>
                <w:szCs w:val="20"/>
              </w:rPr>
            </w:rPrChange>
          </w:rPr>
          <w:t>2</w:t>
        </w:r>
      </w:ins>
      <w:r w:rsidR="00355CDE">
        <w:rPr>
          <w:rFonts w:ascii="Arial" w:hAnsi="Arial" w:cs="Arial"/>
          <w:sz w:val="20"/>
          <w:szCs w:val="20"/>
        </w:rPr>
        <w:t xml:space="preserve"> </w:t>
      </w:r>
      <w:r w:rsidR="00B71E48">
        <w:rPr>
          <w:rFonts w:ascii="Arial" w:hAnsi="Arial" w:cs="Arial"/>
          <w:sz w:val="20"/>
          <w:szCs w:val="20"/>
        </w:rPr>
        <w:t xml:space="preserve">predicts substantially lower warming rates </w:t>
      </w:r>
      <w:r w:rsidR="00B71E48" w:rsidRPr="000F1386">
        <w:rPr>
          <w:rFonts w:ascii="Arial" w:hAnsi="Arial" w:cs="Arial"/>
          <w:sz w:val="20"/>
          <w:szCs w:val="20"/>
        </w:rPr>
        <w:t>(</w:t>
      </w:r>
      <w:r w:rsidR="00B71E48">
        <w:rPr>
          <w:rFonts w:ascii="Arial" w:hAnsi="Arial" w:cs="Arial"/>
          <w:sz w:val="20"/>
          <w:szCs w:val="20"/>
        </w:rPr>
        <w:t xml:space="preserve">Table 1), and </w:t>
      </w:r>
      <w:r w:rsidR="00355CDE">
        <w:rPr>
          <w:rFonts w:ascii="Arial" w:hAnsi="Arial" w:cs="Arial"/>
          <w:sz w:val="20"/>
          <w:szCs w:val="20"/>
        </w:rPr>
        <w:t>thus presumably reduced</w:t>
      </w:r>
      <w:r w:rsidR="00B71E48">
        <w:rPr>
          <w:rFonts w:ascii="Arial" w:hAnsi="Arial" w:cs="Arial"/>
          <w:sz w:val="20"/>
          <w:szCs w:val="20"/>
        </w:rPr>
        <w:t xml:space="preserve"> impacts</w:t>
      </w:r>
      <w:r w:rsidR="00216342">
        <w:rPr>
          <w:rFonts w:ascii="Arial" w:hAnsi="Arial" w:cs="Arial"/>
          <w:sz w:val="20"/>
          <w:szCs w:val="20"/>
        </w:rPr>
        <w:t xml:space="preserve"> on marine </w:t>
      </w:r>
      <w:commentRangeStart w:id="164"/>
      <w:r w:rsidR="00216342">
        <w:rPr>
          <w:rFonts w:ascii="Arial" w:hAnsi="Arial" w:cs="Arial"/>
          <w:sz w:val="20"/>
          <w:szCs w:val="20"/>
        </w:rPr>
        <w:t>organisms</w:t>
      </w:r>
      <w:r w:rsidR="00B71E48">
        <w:rPr>
          <w:rFonts w:ascii="Arial" w:hAnsi="Arial" w:cs="Arial"/>
          <w:sz w:val="20"/>
          <w:szCs w:val="20"/>
        </w:rPr>
        <w:fldChar w:fldCharType="begin" w:fldLock="1"/>
      </w:r>
      <w:r w:rsidR="00065EA8">
        <w:rPr>
          <w:rFonts w:ascii="Arial" w:hAnsi="Arial" w:cs="Arial"/>
          <w:sz w:val="20"/>
          <w:szCs w:val="20"/>
        </w:rPr>
        <w:instrText>ADDIN CSL_CITATION { "citationItems" : [ { "id" : "ITEM-1", "itemData" : { "DOI" : "10.1126/science.aac4722", "ISBN" : "10.1126/science.aac4722", "ISSN" : "0036-8075", "PMID" : "26138982", "abstract" : "The ocean moderates anthropogenic climate change at the cost of profound alterations of its physics, chemistry, ecology, and services. Here, we evaluate and compare the risks of impacts on marine and coastal ecosystems\u2014and the goods and services they provide\u2014for growing cumulative carbon emissions under two contrasting emissions scenarios. The current emissions trajectory would rapidly and significantly alter many ecosystems and the associated services on which humans heavily depend. A reduced emissions scenario\u2014 consistent with the Copenhagen Accord\u2019s goal of a global temperature increase of less than 2\u00b0C\u2014is much more favorable to the ocean but still substantially alters important marine ecosystems and associated goods and services. The management options to address ocean impacts narrow as the ocean warms and acidifies. Consequently, any new climate regime that fails to minimize ocean impacts would be incomplete and inadequate.", "author" : [ { "dropping-particle" : "", "family" : "Gattuso", "given" : "J.- P.", "non-dropping-particle" : "", "parse-names" : false, "suffix" : "" }, { "dropping-particle" : "", "family" : "Magnan", "given" : "A.", "non-dropping-particle" : "", "parse-names" : false, "suffix" : "" }, { "dropping-particle" : "", "family" : "Bille", "given" : "R.", "non-dropping-particle" : "", "parse-names" : false, "suffix" : "" }, { "dropping-particle" : "", "family" : "Cheung", "given" : "W. W. L.", "non-dropping-particle" : "", "parse-names" : false, "suffix" : "" }, { "dropping-particle" : "", "family" : "Howes", "given" : "E. L.", "non-dropping-particle" : "", "parse-names" : false, "suffix" : "" }, { "dropping-particle" : "", "family" : "Joos", "given" : "F.", "non-dropping-particle" : "", "parse-names" : false, "suffix" : "" }, { "dropping-particle" : "", "family" : "Allemand", "given" : "D.", "non-dropping-particle" : "", "parse-names" : false, "suffix" : "" }, { "dropping-particle" : "", "family" : "Bopp", "given" : "L.", "non-dropping-particle" : "", "parse-names" : false, "suffix" : "" }, { "dropping-particle" : "", "family" : "Cooley", "given" : "S. R.", "non-dropping-particle" : "", "parse-names" : false, "suffix" : "" }, { "dropping-particle" : "", "family" : "Eakin", "given" : "C. M.", "non-dropping-particle" : "", "parse-names" : false, "suffix" : "" }, { "dropping-particle" : "", "family" : "Hoegh-Guldberg", "given" : "O.", "non-dropping-particle" : "", "parse-names" : false, "suffix" : "" }, { "dropping-particle" : "", "family" : "Kelly", "given" : "R. P.", "non-dropping-particle" : "", "parse-names" : false, "suffix" : "" }, { "dropping-particle" : "", "family" : "Portner", "given" : "H.- O.", "non-dropping-particle" : "", "parse-names" : false, "suffix" : "" }, { "dropping-particle" : "", "family" : "Rogers", "given" : "a. D.", "non-dropping-particle" : "", "parse-names" : false, "suffix" : "" }, { "dropping-particle" : "", "family" : "Baxter", "given" : "J. M.", "non-dropping-particle" : "", "parse-names" : false, "suffix" : "" }, { "dropping-particle" : "", "family" : "Laffoley", "given" : "D.", "non-dropping-particle" : "", "parse-names" : false, "suffix" : "" }, { "dropping-particle" : "", "family" : "Osborn", "given" : "D.", "non-dropping-particle" : "", "parse-names" : false, "suffix" : "" }, { "dropping-particle" : "", "family" : "Rankovic", "given" : "A.", "non-dropping-particle" : "", "parse-names" : false, "suffix" : "" }, { "dropping-particle" : "", "family" : "Rochette", "given" : "J.", "non-dropping-particle" : "", "parse-names" : false, "suffix" : "" }, { "dropping-particle" : "", "family" : "Sumaila", "given" : "U. R.", "non-dropping-particle" : "", "parse-names" : false, "suffix" : "" }, { "dropping-particle" : "", "family" : "Treyer", "given" : "S.", "non-dropping-particle" : "", "parse-names" : false, "suffix" : "" }, { "dropping-particle" : "", "family" : "Turley", "given" : "C.", "non-dropping-particle" : "", "parse-names" : false, "suffix" : "" } ], "container-title" : "Science", "id" : "ITEM-1", "issue" : "6243", "issued" : { "date-parts" : [ [ "2015" ] ] }, "page" : "aac4722-1-aac4722-10", "title" : "Contrasting futures for ocean and society from different anthropogenic CO2 emissions scenarios", "type" : "article-journal", "volume" : "349" }, "uris" : [ "http://www.mendeley.com/documents/?uuid=3304c6eb-53ac-4808-9ea8-395a446b14da" ] }, { "id" : "ITEM-2",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"ITEM-2",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"mendeley" : { "formattedCitation" : "&lt;sup&gt;12,13&lt;/sup&gt;", "plainTextFormattedCitation" : "12,13", "previouslyFormattedCitation" : "&lt;sup&gt;12,13&lt;/sup&gt;" }, "properties" : { "noteIndex" : 0 }, "schema" : "https://github.com/citation-style-language/schema/raw/master/csl-citation.json" }</w:instrText>
      </w:r>
      <w:r w:rsidR="00B71E48">
        <w:rPr>
          <w:rFonts w:ascii="Arial" w:hAnsi="Arial" w:cs="Arial"/>
          <w:sz w:val="20"/>
          <w:szCs w:val="20"/>
        </w:rPr>
        <w:fldChar w:fldCharType="separate"/>
      </w:r>
      <w:r w:rsidR="001A5080" w:rsidRPr="001A5080">
        <w:rPr>
          <w:rFonts w:ascii="Arial" w:hAnsi="Arial" w:cs="Arial"/>
          <w:noProof/>
          <w:sz w:val="20"/>
          <w:szCs w:val="20"/>
          <w:vertAlign w:val="superscript"/>
        </w:rPr>
        <w:t>12,13</w:t>
      </w:r>
      <w:r w:rsidR="00B71E48">
        <w:rPr>
          <w:rFonts w:ascii="Arial" w:hAnsi="Arial" w:cs="Arial"/>
          <w:sz w:val="20"/>
          <w:szCs w:val="20"/>
        </w:rPr>
        <w:fldChar w:fldCharType="end"/>
      </w:r>
      <w:r w:rsidR="00B71E48">
        <w:rPr>
          <w:rFonts w:ascii="Arial" w:hAnsi="Arial" w:cs="Arial"/>
          <w:sz w:val="20"/>
          <w:szCs w:val="20"/>
        </w:rPr>
        <w:t>.</w:t>
      </w:r>
      <w:commentRangeEnd w:id="164"/>
      <w:r>
        <w:rPr>
          <w:rStyle w:val="CommentReference"/>
          <w:rFonts w:asciiTheme="minorHAnsi" w:hAnsiTheme="minorHAnsi" w:cstheme="minorBidi"/>
        </w:rPr>
        <w:commentReference w:id="164"/>
      </w:r>
    </w:p>
    <w:p w14:paraId="4A5A16F4" w14:textId="753DC8BD" w:rsidR="00A22054" w:rsidRPr="0050482F" w:rsidRDefault="00A22054" w:rsidP="00A55A58">
      <w:pPr>
        <w:widowControl w:val="0"/>
        <w:autoSpaceDE w:val="0"/>
        <w:autoSpaceDN w:val="0"/>
        <w:adjustRightInd w:val="0"/>
        <w:spacing w:after="240" w:line="480" w:lineRule="auto"/>
        <w:rPr>
          <w:rFonts w:ascii="Arial" w:hAnsi="Arial" w:cs="Arial"/>
          <w:b/>
          <w:color w:val="1A1A1A"/>
          <w:sz w:val="20"/>
          <w:szCs w:val="20"/>
        </w:rPr>
      </w:pPr>
      <w:bookmarkStart w:id="165" w:name="_GoBack"/>
      <w:bookmarkEnd w:id="165"/>
    </w:p>
    <w:sectPr w:rsidR="00A22054" w:rsidRPr="0050482F" w:rsidSect="00DB6800">
      <w:footerReference w:type="even" r:id="rId10"/>
      <w:footerReference w:type="default" r:id="rId11"/>
      <w:pgSz w:w="12240" w:h="15840"/>
      <w:pgMar w:top="1440" w:right="1440" w:bottom="1440" w:left="1440" w:header="720" w:footer="720" w:gutter="0"/>
      <w:lnNumType w:countBy="5"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Bruno" w:date="2017-06-30T15:26:00Z" w:initials="JB">
    <w:p w14:paraId="2698BE37" w14:textId="2E0036EC" w:rsidR="00D51BF6" w:rsidRDefault="00D51BF6" w:rsidP="006B64C9">
      <w:pPr>
        <w:rPr>
          <w:rFonts w:eastAsia="Times New Roman"/>
        </w:rPr>
      </w:pPr>
      <w:r>
        <w:rPr>
          <w:rStyle w:val="CommentReference"/>
        </w:rPr>
        <w:annotationRef/>
      </w:r>
      <w:r>
        <w:rPr>
          <w:rFonts w:ascii="Arial" w:hAnsi="Arial" w:cs="Arial"/>
          <w:color w:val="1A1A1A"/>
          <w:sz w:val="26"/>
          <w:szCs w:val="26"/>
        </w:rPr>
        <w:t>Nature formatting guidelines</w:t>
      </w:r>
      <w:r>
        <w:rPr>
          <w:rFonts w:ascii="Arial" w:eastAsia="Times New Roman" w:hAnsi="Arial" w:cs="Arial"/>
          <w:color w:val="222222"/>
          <w:sz w:val="20"/>
          <w:szCs w:val="20"/>
          <w:shd w:val="clear" w:color="auto" w:fill="FFFFFF"/>
        </w:rPr>
        <w:t>: Letters begin with a</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b/>
          <w:bCs/>
          <w:color w:val="222222"/>
          <w:sz w:val="20"/>
          <w:szCs w:val="20"/>
          <w:shd w:val="clear" w:color="auto" w:fill="FFFFFF"/>
        </w:rPr>
        <w:t>fully referenced paragraph</w:t>
      </w:r>
      <w:r>
        <w:rPr>
          <w:rFonts w:ascii="Arial" w:eastAsia="Times New Roman" w:hAnsi="Arial" w:cs="Arial"/>
          <w:color w:val="222222"/>
          <w:sz w:val="20"/>
          <w:szCs w:val="20"/>
          <w:shd w:val="clear" w:color="auto" w:fill="FFFFFF"/>
        </w:rPr>
        <w:t>, ideally of about 200 words, but certainly no more than 300 words, aimed at readers in other disciplines. This paragraph starts with a 2-3 sentence basic introduction to the field; followed by a one-sentence statement of the main conclusions starting 'Here we show' or equivalent phrase; and finally, 2-3 sentences putting the main findings into general context so it is clear how the results described in the paper have moved the field forwards.</w:t>
      </w:r>
    </w:p>
    <w:p w14:paraId="69000BEE" w14:textId="41D68DDD" w:rsidR="00D51BF6" w:rsidRDefault="00D51BF6">
      <w:pPr>
        <w:pStyle w:val="CommentText"/>
      </w:pPr>
    </w:p>
  </w:comment>
  <w:comment w:id="16" w:author="Steven Amstrup" w:date="2017-08-10T06:30:00Z" w:initials="SA">
    <w:p w14:paraId="127F9D47" w14:textId="2430E75D" w:rsidR="00D51BF6" w:rsidRDefault="00D51BF6">
      <w:pPr>
        <w:pStyle w:val="CommentText"/>
      </w:pPr>
      <w:r>
        <w:rPr>
          <w:rStyle w:val="CommentReference"/>
        </w:rPr>
        <w:annotationRef/>
      </w:r>
      <w:r>
        <w:t xml:space="preserve">The first (Abstract) paragraph in Nature needs to really lay a foundation for why this work is important, and then get the reader’s attention regarding what you did about it.   I think it needed a bit more up front before you’re “here” statement.  </w:t>
      </w:r>
    </w:p>
  </w:comment>
  <w:comment w:id="25" w:author="Steven Amstrup" w:date="2017-08-10T06:35:00Z" w:initials="SA">
    <w:p w14:paraId="715766E0" w14:textId="6953CD19" w:rsidR="00D51BF6" w:rsidRDefault="00D51BF6">
      <w:pPr>
        <w:pStyle w:val="CommentText"/>
      </w:pPr>
      <w:r>
        <w:rPr>
          <w:rStyle w:val="CommentReference"/>
        </w:rPr>
        <w:annotationRef/>
      </w:r>
      <w:r>
        <w:t xml:space="preserve">I think this is what you want after the “here.” As it is a powerful statement about your results.  The rate of warming is of course an important finding, but it is the ramifications of that finding that will get the reader’s attention, and you want to deliver that “wham” after the “here.” </w:t>
      </w:r>
    </w:p>
  </w:comment>
  <w:comment w:id="54" w:author="Stephanie Henson" w:date="2017-06-30T15:26:00Z" w:initials="SH">
    <w:p w14:paraId="7CA14741" w14:textId="47E5C677" w:rsidR="00D51BF6" w:rsidRDefault="00D51BF6">
      <w:pPr>
        <w:pStyle w:val="CommentText"/>
      </w:pPr>
      <w:r>
        <w:rPr>
          <w:rStyle w:val="CommentReference"/>
        </w:rPr>
        <w:annotationRef/>
      </w:r>
      <w:r>
        <w:t xml:space="preserve">Is this value quoted here the slope (i.e. trend) of the regression?  Because then it’s not a ‘mean rate’.  If it’s not the trend, I’m not clear on what this </w:t>
      </w:r>
      <w:proofErr w:type="spellStart"/>
      <w:r>
        <w:t>degC</w:t>
      </w:r>
      <w:proofErr w:type="spellEnd"/>
      <w:r>
        <w:t>/year number is…</w:t>
      </w:r>
    </w:p>
  </w:comment>
  <w:comment w:id="63" w:author="Steven Amstrup" w:date="2017-08-09T06:34:00Z" w:initials="SA">
    <w:p w14:paraId="233409AA" w14:textId="0F855CFD" w:rsidR="00D51BF6" w:rsidRDefault="00D51BF6">
      <w:pPr>
        <w:pStyle w:val="CommentText"/>
      </w:pPr>
      <w:r>
        <w:rPr>
          <w:rStyle w:val="CommentReference"/>
        </w:rPr>
        <w:annotationRef/>
      </w:r>
      <w:r>
        <w:t xml:space="preserve">There is no need to include a statement like this, and it is one that deniers will glom onto as part of a “winners and losers” argument.  Looking at temperature change alone there may be some truth in this.  But when you factor in the many chemistry changes that will occur this prediction is at best uncertain, and most likely wrong. Many of the expected chemistry changes will be worse at high latitudes than at lower latitudes (see attached reference).   </w:t>
      </w:r>
    </w:p>
  </w:comment>
  <w:comment w:id="102" w:author="Stephanie Henson" w:date="2017-06-30T15:26:00Z" w:initials="SH">
    <w:p w14:paraId="1789B38C" w14:textId="1285A564" w:rsidR="00D51BF6" w:rsidRDefault="00D51BF6">
      <w:pPr>
        <w:pStyle w:val="CommentText"/>
      </w:pPr>
      <w:r>
        <w:rPr>
          <w:rStyle w:val="CommentReference"/>
        </w:rPr>
        <w:annotationRef/>
      </w:r>
      <w:r>
        <w:t xml:space="preserve">This is the kind of language which meant it took me 2.5 years to get my paper through the </w:t>
      </w:r>
      <w:proofErr w:type="spellStart"/>
      <w:r>
        <w:t>reviewrs</w:t>
      </w:r>
      <w:proofErr w:type="spellEnd"/>
      <w:r>
        <w:t xml:space="preserve"> ;) We honestly can't say </w:t>
      </w:r>
      <w:proofErr w:type="gramStart"/>
      <w:r>
        <w:t>at the moment</w:t>
      </w:r>
      <w:proofErr w:type="gramEnd"/>
      <w:r>
        <w:t xml:space="preserve"> what the effect of these predicted changes will be because we don't understand species' capacity for adaptation </w:t>
      </w:r>
      <w:proofErr w:type="spellStart"/>
      <w:r>
        <w:t>etc</w:t>
      </w:r>
      <w:proofErr w:type="spellEnd"/>
      <w:r>
        <w:t xml:space="preserve"> </w:t>
      </w:r>
    </w:p>
  </w:comment>
  <w:comment w:id="103" w:author="John Bruno" w:date="2017-07-11T11:08:00Z" w:initials="JB">
    <w:p w14:paraId="60FF3782" w14:textId="582E8DC0" w:rsidR="00D51BF6" w:rsidRDefault="00D51BF6">
      <w:pPr>
        <w:pStyle w:val="CommentText"/>
      </w:pPr>
      <w:r>
        <w:rPr>
          <w:rStyle w:val="CommentReference"/>
        </w:rPr>
        <w:annotationRef/>
      </w:r>
      <w:r>
        <w:t xml:space="preserve">I hear you, both empirically and pragmatically, but in some </w:t>
      </w:r>
      <w:proofErr w:type="gramStart"/>
      <w:r>
        <w:t>systems</w:t>
      </w:r>
      <w:proofErr w:type="gramEnd"/>
      <w:r>
        <w:t xml:space="preserve"> this has already happened, so clearly thermal tolerances and adaptive capacity have already been exceeded. Likewise, there is already plenty evidence of range shifting and composition and richness changes.  I don’t think </w:t>
      </w:r>
      <w:proofErr w:type="spellStart"/>
      <w:r>
        <w:t>its</w:t>
      </w:r>
      <w:proofErr w:type="spellEnd"/>
      <w:r>
        <w:t xml:space="preserve"> too much a stretch to speculate there would be more. Yet… how should we deal w the point you make above?  Make the statement more speculative and less strong?  </w:t>
      </w:r>
      <w:proofErr w:type="spellStart"/>
      <w:r>
        <w:t>Eg</w:t>
      </w:r>
      <w:proofErr w:type="spellEnd"/>
      <w:r>
        <w:t>, remove “radically”?  replace “would” with “could</w:t>
      </w:r>
      <w:proofErr w:type="gramStart"/>
      <w:r>
        <w:t>” ?</w:t>
      </w:r>
      <w:proofErr w:type="gramEnd"/>
      <w:r>
        <w:t xml:space="preserve"> </w:t>
      </w:r>
    </w:p>
  </w:comment>
  <w:comment w:id="104" w:author="Richard Aronson" w:date="2017-07-24T09:47:00Z" w:initials="RA">
    <w:p w14:paraId="2B8E2E36" w14:textId="07A5A9B8" w:rsidR="00D51BF6" w:rsidRDefault="00D51BF6">
      <w:pPr>
        <w:pStyle w:val="CommentText"/>
      </w:pPr>
      <w:r>
        <w:rPr>
          <w:rStyle w:val="CommentReference"/>
        </w:rPr>
        <w:annotationRef/>
      </w:r>
      <w:r>
        <w:t>How about something like “</w:t>
      </w:r>
      <w:proofErr w:type="spellStart"/>
      <w:r>
        <w:t>woould</w:t>
      </w:r>
      <w:proofErr w:type="spellEnd"/>
      <w:r>
        <w:t xml:space="preserve"> likely disrupt.” That should cover a lot of sins.</w:t>
      </w:r>
    </w:p>
  </w:comment>
  <w:comment w:id="115" w:author="John Bruno" w:date="2017-06-30T15:26:00Z" w:initials="JB">
    <w:p w14:paraId="700E1121" w14:textId="54C558AE" w:rsidR="00D51BF6" w:rsidRDefault="00D51BF6">
      <w:pPr>
        <w:pStyle w:val="CommentText"/>
      </w:pPr>
      <w:r>
        <w:rPr>
          <w:rStyle w:val="CommentReference"/>
        </w:rPr>
        <w:annotationRef/>
      </w:r>
      <w:r>
        <w:rPr>
          <w:rFonts w:ascii="Arial" w:hAnsi="Arial" w:cs="Arial"/>
          <w:color w:val="1A1A1A"/>
          <w:sz w:val="26"/>
          <w:szCs w:val="26"/>
        </w:rPr>
        <w:t>Nature formatting guidelines: The rest of the text is typically about 1,500 words long. Any discussion at the end of the text should be as succinct as possible, not repeating previous summary/introduction material, to briefly convey the general relevance of the work.</w:t>
      </w:r>
    </w:p>
  </w:comment>
  <w:comment w:id="122" w:author="Steven Amstrup" w:date="2017-08-09T06:40:00Z" w:initials="SA">
    <w:p w14:paraId="4D7D4B47" w14:textId="04CF0E1A" w:rsidR="00D51BF6" w:rsidRDefault="00D51BF6">
      <w:pPr>
        <w:pStyle w:val="CommentText"/>
      </w:pPr>
      <w:r>
        <w:rPr>
          <w:rStyle w:val="CommentReference"/>
        </w:rPr>
        <w:annotationRef/>
      </w:r>
      <w:r>
        <w:t xml:space="preserve">Opening with this long reference to other authors is a distraction from the point you want to get to and can be handled with more succinct and direct statements followed by the appropriate citations.  Cutting out extra words like this can allow more room for explanations of the real important findings of your work.  </w:t>
      </w:r>
    </w:p>
  </w:comment>
  <w:comment w:id="158" w:author="Stephanie Henson" w:date="2017-06-30T15:26:00Z" w:initials="SH">
    <w:p w14:paraId="4CBD1E16" w14:textId="78C13431" w:rsidR="00D51BF6" w:rsidRDefault="00D51BF6">
      <w:pPr>
        <w:pStyle w:val="CommentText"/>
      </w:pPr>
      <w:r>
        <w:rPr>
          <w:rStyle w:val="CommentReference"/>
        </w:rPr>
        <w:annotationRef/>
      </w:r>
      <w:r>
        <w:t>annual mean?</w:t>
      </w:r>
    </w:p>
  </w:comment>
  <w:comment w:id="164" w:author="Steven Amstrup" w:date="2017-08-09T18:53:00Z" w:initials="SA">
    <w:p w14:paraId="231527E3" w14:textId="409FBB8C" w:rsidR="00D51BF6" w:rsidRDefault="00D51BF6">
      <w:pPr>
        <w:pStyle w:val="CommentText"/>
      </w:pPr>
      <w:r>
        <w:rPr>
          <w:rStyle w:val="CommentReference"/>
        </w:rPr>
        <w:annotationRef/>
      </w:r>
      <w:r>
        <w:t xml:space="preserve">This paragraph needs some mention of the oxygen </w:t>
      </w:r>
      <w:proofErr w:type="gramStart"/>
      <w:r w:rsidR="001C6ABE">
        <w:t>findings</w:t>
      </w:r>
      <w:r>
        <w:t xml:space="preserve">  you</w:t>
      </w:r>
      <w:proofErr w:type="gramEnd"/>
      <w:r>
        <w:t xml:space="preserve"> addressed.  You addressed two of the very important anthropogenic changes.  At present, </w:t>
      </w:r>
      <w:proofErr w:type="gramStart"/>
      <w:r>
        <w:t>What</w:t>
      </w:r>
      <w:proofErr w:type="gramEnd"/>
      <w:r>
        <w:t xml:space="preserve"> does 8.5 mean for oxygen could be briefly stated here.  Otherwise, Oxygen is mentioned in the abstract and then not until much later, almost as an afterthought.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000BEE" w15:done="0"/>
  <w15:commentEx w15:paraId="127F9D47" w15:done="0"/>
  <w15:commentEx w15:paraId="715766E0" w15:done="0"/>
  <w15:commentEx w15:paraId="7CA14741" w15:done="0"/>
  <w15:commentEx w15:paraId="233409AA" w15:done="0"/>
  <w15:commentEx w15:paraId="1789B38C" w15:done="1"/>
  <w15:commentEx w15:paraId="60FF3782" w15:paraIdParent="1789B38C" w15:done="1"/>
  <w15:commentEx w15:paraId="2B8E2E36" w15:paraIdParent="1789B38C" w15:done="1"/>
  <w15:commentEx w15:paraId="700E1121" w15:done="0"/>
  <w15:commentEx w15:paraId="4D7D4B47" w15:done="0"/>
  <w15:commentEx w15:paraId="4CBD1E16" w15:done="0"/>
  <w15:commentEx w15:paraId="231527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CBEA5" w14:textId="77777777" w:rsidR="007A5B33" w:rsidRDefault="007A5B33" w:rsidP="00D07286">
      <w:r>
        <w:separator/>
      </w:r>
    </w:p>
  </w:endnote>
  <w:endnote w:type="continuationSeparator" w:id="0">
    <w:p w14:paraId="3CD6A1A8" w14:textId="77777777" w:rsidR="007A5B33" w:rsidRDefault="007A5B33" w:rsidP="00D0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681B" w14:textId="77777777" w:rsidR="00D51BF6" w:rsidRDefault="00D51BF6" w:rsidP="000E23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8A296" w14:textId="77777777" w:rsidR="00D51BF6" w:rsidRDefault="00D51B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187A8" w14:textId="77777777" w:rsidR="00D51BF6" w:rsidRPr="00D07286" w:rsidRDefault="00D51BF6" w:rsidP="000E2307">
    <w:pPr>
      <w:pStyle w:val="Footer"/>
      <w:framePr w:wrap="around" w:vAnchor="text" w:hAnchor="margin" w:xAlign="center" w:y="1"/>
      <w:rPr>
        <w:rStyle w:val="PageNumber"/>
        <w:rFonts w:ascii="Arial" w:hAnsi="Arial" w:cs="Arial"/>
        <w:sz w:val="20"/>
        <w:szCs w:val="20"/>
      </w:rPr>
    </w:pPr>
    <w:r w:rsidRPr="00D07286">
      <w:rPr>
        <w:rStyle w:val="PageNumber"/>
        <w:rFonts w:ascii="Arial" w:hAnsi="Arial" w:cs="Arial"/>
        <w:sz w:val="20"/>
        <w:szCs w:val="20"/>
      </w:rPr>
      <w:fldChar w:fldCharType="begin"/>
    </w:r>
    <w:r w:rsidRPr="00D07286">
      <w:rPr>
        <w:rStyle w:val="PageNumber"/>
        <w:rFonts w:ascii="Arial" w:hAnsi="Arial" w:cs="Arial"/>
        <w:sz w:val="20"/>
        <w:szCs w:val="20"/>
      </w:rPr>
      <w:instrText xml:space="preserve">PAGE  </w:instrText>
    </w:r>
    <w:r w:rsidRPr="00D07286">
      <w:rPr>
        <w:rStyle w:val="PageNumber"/>
        <w:rFonts w:ascii="Arial" w:hAnsi="Arial" w:cs="Arial"/>
        <w:sz w:val="20"/>
        <w:szCs w:val="20"/>
      </w:rPr>
      <w:fldChar w:fldCharType="separate"/>
    </w:r>
    <w:r w:rsidR="001C6ABE">
      <w:rPr>
        <w:rStyle w:val="PageNumber"/>
        <w:rFonts w:ascii="Arial" w:hAnsi="Arial" w:cs="Arial"/>
        <w:noProof/>
        <w:sz w:val="20"/>
        <w:szCs w:val="20"/>
      </w:rPr>
      <w:t>1</w:t>
    </w:r>
    <w:r w:rsidRPr="00D07286">
      <w:rPr>
        <w:rStyle w:val="PageNumber"/>
        <w:rFonts w:ascii="Arial" w:hAnsi="Arial" w:cs="Arial"/>
        <w:sz w:val="20"/>
        <w:szCs w:val="20"/>
      </w:rPr>
      <w:fldChar w:fldCharType="end"/>
    </w:r>
  </w:p>
  <w:p w14:paraId="1A7F2890" w14:textId="77777777" w:rsidR="00D51BF6" w:rsidRDefault="00D51B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0EF84" w14:textId="77777777" w:rsidR="007A5B33" w:rsidRDefault="007A5B33" w:rsidP="00D07286">
      <w:r>
        <w:separator/>
      </w:r>
    </w:p>
  </w:footnote>
  <w:footnote w:type="continuationSeparator" w:id="0">
    <w:p w14:paraId="13D9D664" w14:textId="77777777" w:rsidR="007A5B33" w:rsidRDefault="007A5B33" w:rsidP="00D07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BA9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8473361"/>
    <w:multiLevelType w:val="hybridMultilevel"/>
    <w:tmpl w:val="1EBC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EB"/>
    <w:multiLevelType w:val="hybridMultilevel"/>
    <w:tmpl w:val="6B0E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Amstrup">
    <w15:presenceInfo w15:providerId="None" w15:userId="Steven Amstrup"/>
  </w15:person>
  <w15:person w15:author="John Bruno">
    <w15:presenceInfo w15:providerId="None" w15:userId="John Bruno"/>
  </w15:person>
  <w15:person w15:author="Richard Aronson">
    <w15:presenceInfo w15:providerId="AD" w15:userId="S-1-5-21-2438295641-2239293672-1739362057-59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formatting="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9"/>
    <w:rsid w:val="00001A1D"/>
    <w:rsid w:val="000029D0"/>
    <w:rsid w:val="00010448"/>
    <w:rsid w:val="0001166A"/>
    <w:rsid w:val="0001247B"/>
    <w:rsid w:val="00012956"/>
    <w:rsid w:val="000135AF"/>
    <w:rsid w:val="000155C1"/>
    <w:rsid w:val="00015F18"/>
    <w:rsid w:val="00024C3B"/>
    <w:rsid w:val="0003177F"/>
    <w:rsid w:val="000321A7"/>
    <w:rsid w:val="00032213"/>
    <w:rsid w:val="000368D5"/>
    <w:rsid w:val="00037837"/>
    <w:rsid w:val="00041326"/>
    <w:rsid w:val="00044245"/>
    <w:rsid w:val="00044525"/>
    <w:rsid w:val="00046156"/>
    <w:rsid w:val="00050293"/>
    <w:rsid w:val="00050299"/>
    <w:rsid w:val="0005090E"/>
    <w:rsid w:val="000523BB"/>
    <w:rsid w:val="000524F4"/>
    <w:rsid w:val="00053E11"/>
    <w:rsid w:val="00056C4E"/>
    <w:rsid w:val="0006025C"/>
    <w:rsid w:val="00063B85"/>
    <w:rsid w:val="00063E45"/>
    <w:rsid w:val="00064287"/>
    <w:rsid w:val="00065EA8"/>
    <w:rsid w:val="000737F5"/>
    <w:rsid w:val="0007419A"/>
    <w:rsid w:val="00074983"/>
    <w:rsid w:val="000755B1"/>
    <w:rsid w:val="0007697E"/>
    <w:rsid w:val="0007789E"/>
    <w:rsid w:val="00080C13"/>
    <w:rsid w:val="00080FF9"/>
    <w:rsid w:val="00081F54"/>
    <w:rsid w:val="00083B51"/>
    <w:rsid w:val="000855A7"/>
    <w:rsid w:val="00085FFB"/>
    <w:rsid w:val="00091FF8"/>
    <w:rsid w:val="000968EE"/>
    <w:rsid w:val="00096B77"/>
    <w:rsid w:val="00097584"/>
    <w:rsid w:val="000A030E"/>
    <w:rsid w:val="000A1C82"/>
    <w:rsid w:val="000A3559"/>
    <w:rsid w:val="000A409C"/>
    <w:rsid w:val="000A6D4E"/>
    <w:rsid w:val="000B1D65"/>
    <w:rsid w:val="000C14B2"/>
    <w:rsid w:val="000C22A0"/>
    <w:rsid w:val="000C3E8D"/>
    <w:rsid w:val="000C405B"/>
    <w:rsid w:val="000C5003"/>
    <w:rsid w:val="000D2D99"/>
    <w:rsid w:val="000D30F0"/>
    <w:rsid w:val="000D3C47"/>
    <w:rsid w:val="000D5795"/>
    <w:rsid w:val="000D7511"/>
    <w:rsid w:val="000D7EF3"/>
    <w:rsid w:val="000E21FF"/>
    <w:rsid w:val="000E2307"/>
    <w:rsid w:val="000E264C"/>
    <w:rsid w:val="000E28D6"/>
    <w:rsid w:val="000E3953"/>
    <w:rsid w:val="000E52CE"/>
    <w:rsid w:val="000E54B5"/>
    <w:rsid w:val="000E7435"/>
    <w:rsid w:val="000F1386"/>
    <w:rsid w:val="000F1FC9"/>
    <w:rsid w:val="000F5414"/>
    <w:rsid w:val="000F5DC2"/>
    <w:rsid w:val="000F6101"/>
    <w:rsid w:val="001003E3"/>
    <w:rsid w:val="001009FD"/>
    <w:rsid w:val="00101C0A"/>
    <w:rsid w:val="001022A5"/>
    <w:rsid w:val="0010446B"/>
    <w:rsid w:val="00104D11"/>
    <w:rsid w:val="00107ACC"/>
    <w:rsid w:val="00110CF6"/>
    <w:rsid w:val="00112DC4"/>
    <w:rsid w:val="00113618"/>
    <w:rsid w:val="00114786"/>
    <w:rsid w:val="001151C8"/>
    <w:rsid w:val="0011617A"/>
    <w:rsid w:val="0012008C"/>
    <w:rsid w:val="00120B90"/>
    <w:rsid w:val="001212FF"/>
    <w:rsid w:val="001233EE"/>
    <w:rsid w:val="00124422"/>
    <w:rsid w:val="00125606"/>
    <w:rsid w:val="0012699B"/>
    <w:rsid w:val="00126AFC"/>
    <w:rsid w:val="00126DB0"/>
    <w:rsid w:val="00127CF3"/>
    <w:rsid w:val="00130236"/>
    <w:rsid w:val="00130671"/>
    <w:rsid w:val="001315DA"/>
    <w:rsid w:val="00133788"/>
    <w:rsid w:val="00133D92"/>
    <w:rsid w:val="001419B4"/>
    <w:rsid w:val="00141A62"/>
    <w:rsid w:val="00141CE3"/>
    <w:rsid w:val="00141DA0"/>
    <w:rsid w:val="001423CF"/>
    <w:rsid w:val="00143708"/>
    <w:rsid w:val="0014456F"/>
    <w:rsid w:val="00144AAD"/>
    <w:rsid w:val="00145614"/>
    <w:rsid w:val="00145B9F"/>
    <w:rsid w:val="00146FCC"/>
    <w:rsid w:val="00147153"/>
    <w:rsid w:val="001504D2"/>
    <w:rsid w:val="001518A1"/>
    <w:rsid w:val="00152D68"/>
    <w:rsid w:val="00156ED3"/>
    <w:rsid w:val="0016024B"/>
    <w:rsid w:val="001606B9"/>
    <w:rsid w:val="00162964"/>
    <w:rsid w:val="00162F20"/>
    <w:rsid w:val="00162FFB"/>
    <w:rsid w:val="001643E1"/>
    <w:rsid w:val="0016481F"/>
    <w:rsid w:val="0016511A"/>
    <w:rsid w:val="00166470"/>
    <w:rsid w:val="00171F94"/>
    <w:rsid w:val="0017255A"/>
    <w:rsid w:val="00172C38"/>
    <w:rsid w:val="00173215"/>
    <w:rsid w:val="00175EA4"/>
    <w:rsid w:val="001802AA"/>
    <w:rsid w:val="00180C18"/>
    <w:rsid w:val="001816BA"/>
    <w:rsid w:val="00185A58"/>
    <w:rsid w:val="0019150B"/>
    <w:rsid w:val="00191BB9"/>
    <w:rsid w:val="00193328"/>
    <w:rsid w:val="0019364D"/>
    <w:rsid w:val="0019401E"/>
    <w:rsid w:val="001953BD"/>
    <w:rsid w:val="00196138"/>
    <w:rsid w:val="00196611"/>
    <w:rsid w:val="00197356"/>
    <w:rsid w:val="00197C93"/>
    <w:rsid w:val="001A10D9"/>
    <w:rsid w:val="001A1452"/>
    <w:rsid w:val="001A5080"/>
    <w:rsid w:val="001A5208"/>
    <w:rsid w:val="001A5287"/>
    <w:rsid w:val="001A52DF"/>
    <w:rsid w:val="001A53E4"/>
    <w:rsid w:val="001A6D40"/>
    <w:rsid w:val="001B1185"/>
    <w:rsid w:val="001B16B4"/>
    <w:rsid w:val="001B16C8"/>
    <w:rsid w:val="001B1EA0"/>
    <w:rsid w:val="001B2933"/>
    <w:rsid w:val="001B3975"/>
    <w:rsid w:val="001B6896"/>
    <w:rsid w:val="001C0389"/>
    <w:rsid w:val="001C11BC"/>
    <w:rsid w:val="001C2664"/>
    <w:rsid w:val="001C3BE6"/>
    <w:rsid w:val="001C47F3"/>
    <w:rsid w:val="001C49B2"/>
    <w:rsid w:val="001C6ABE"/>
    <w:rsid w:val="001C7D2D"/>
    <w:rsid w:val="001D0C7C"/>
    <w:rsid w:val="001D26E5"/>
    <w:rsid w:val="001D365F"/>
    <w:rsid w:val="001D3F6B"/>
    <w:rsid w:val="001D5536"/>
    <w:rsid w:val="001D6175"/>
    <w:rsid w:val="001E08AC"/>
    <w:rsid w:val="001E2622"/>
    <w:rsid w:val="001E6086"/>
    <w:rsid w:val="001E6F92"/>
    <w:rsid w:val="001F050C"/>
    <w:rsid w:val="001F0712"/>
    <w:rsid w:val="001F2F8D"/>
    <w:rsid w:val="001F30AF"/>
    <w:rsid w:val="001F324E"/>
    <w:rsid w:val="001F49D1"/>
    <w:rsid w:val="0020236C"/>
    <w:rsid w:val="0020463F"/>
    <w:rsid w:val="0020635D"/>
    <w:rsid w:val="0021346B"/>
    <w:rsid w:val="00214B00"/>
    <w:rsid w:val="00215268"/>
    <w:rsid w:val="00216342"/>
    <w:rsid w:val="002164F4"/>
    <w:rsid w:val="0021763E"/>
    <w:rsid w:val="00221028"/>
    <w:rsid w:val="00223F9C"/>
    <w:rsid w:val="00230FFE"/>
    <w:rsid w:val="00231943"/>
    <w:rsid w:val="002321AA"/>
    <w:rsid w:val="00232587"/>
    <w:rsid w:val="00232D7E"/>
    <w:rsid w:val="00240F69"/>
    <w:rsid w:val="00241208"/>
    <w:rsid w:val="00241C55"/>
    <w:rsid w:val="00241D13"/>
    <w:rsid w:val="00243112"/>
    <w:rsid w:val="00244D08"/>
    <w:rsid w:val="00245A3A"/>
    <w:rsid w:val="00245C96"/>
    <w:rsid w:val="00246A3B"/>
    <w:rsid w:val="00250F6E"/>
    <w:rsid w:val="00252A3C"/>
    <w:rsid w:val="00253B4C"/>
    <w:rsid w:val="002543B1"/>
    <w:rsid w:val="0025440B"/>
    <w:rsid w:val="00254EC8"/>
    <w:rsid w:val="00255FEA"/>
    <w:rsid w:val="002575E4"/>
    <w:rsid w:val="002612C9"/>
    <w:rsid w:val="00261481"/>
    <w:rsid w:val="002619A6"/>
    <w:rsid w:val="00261B0A"/>
    <w:rsid w:val="00262131"/>
    <w:rsid w:val="00264053"/>
    <w:rsid w:val="002663EB"/>
    <w:rsid w:val="00266552"/>
    <w:rsid w:val="00266689"/>
    <w:rsid w:val="00267655"/>
    <w:rsid w:val="002678E2"/>
    <w:rsid w:val="002777C6"/>
    <w:rsid w:val="002818AA"/>
    <w:rsid w:val="00281F35"/>
    <w:rsid w:val="00282301"/>
    <w:rsid w:val="00283B0C"/>
    <w:rsid w:val="002848ED"/>
    <w:rsid w:val="002864B1"/>
    <w:rsid w:val="00286D05"/>
    <w:rsid w:val="00290418"/>
    <w:rsid w:val="00290878"/>
    <w:rsid w:val="002910E1"/>
    <w:rsid w:val="002939A8"/>
    <w:rsid w:val="00295B3B"/>
    <w:rsid w:val="00295E7D"/>
    <w:rsid w:val="0029671F"/>
    <w:rsid w:val="00296F81"/>
    <w:rsid w:val="002974F5"/>
    <w:rsid w:val="002A0D21"/>
    <w:rsid w:val="002A151D"/>
    <w:rsid w:val="002A21A4"/>
    <w:rsid w:val="002A6D78"/>
    <w:rsid w:val="002B14ED"/>
    <w:rsid w:val="002B1651"/>
    <w:rsid w:val="002B5006"/>
    <w:rsid w:val="002B53C4"/>
    <w:rsid w:val="002B7C51"/>
    <w:rsid w:val="002C4277"/>
    <w:rsid w:val="002C56EC"/>
    <w:rsid w:val="002C6031"/>
    <w:rsid w:val="002C62F4"/>
    <w:rsid w:val="002C74E4"/>
    <w:rsid w:val="002D25A8"/>
    <w:rsid w:val="002D2D3A"/>
    <w:rsid w:val="002D3A4F"/>
    <w:rsid w:val="002D6706"/>
    <w:rsid w:val="002D6947"/>
    <w:rsid w:val="002E0743"/>
    <w:rsid w:val="002E0FE0"/>
    <w:rsid w:val="002E4D26"/>
    <w:rsid w:val="002E4F4B"/>
    <w:rsid w:val="002E745F"/>
    <w:rsid w:val="002E783F"/>
    <w:rsid w:val="002F14B4"/>
    <w:rsid w:val="002F192F"/>
    <w:rsid w:val="002F2B77"/>
    <w:rsid w:val="002F2DBC"/>
    <w:rsid w:val="002F59C0"/>
    <w:rsid w:val="002F77FB"/>
    <w:rsid w:val="0030181B"/>
    <w:rsid w:val="00301A56"/>
    <w:rsid w:val="00303E07"/>
    <w:rsid w:val="00304B4D"/>
    <w:rsid w:val="00304BE0"/>
    <w:rsid w:val="00305160"/>
    <w:rsid w:val="00306C84"/>
    <w:rsid w:val="00306E4C"/>
    <w:rsid w:val="003071E7"/>
    <w:rsid w:val="00310716"/>
    <w:rsid w:val="0031160B"/>
    <w:rsid w:val="00312DDE"/>
    <w:rsid w:val="00317AC3"/>
    <w:rsid w:val="00317E81"/>
    <w:rsid w:val="00320209"/>
    <w:rsid w:val="00325CAF"/>
    <w:rsid w:val="003274F3"/>
    <w:rsid w:val="00332F45"/>
    <w:rsid w:val="0033392E"/>
    <w:rsid w:val="00333D2D"/>
    <w:rsid w:val="00337C1A"/>
    <w:rsid w:val="00341790"/>
    <w:rsid w:val="00342FD4"/>
    <w:rsid w:val="00343171"/>
    <w:rsid w:val="00343DAE"/>
    <w:rsid w:val="003442D8"/>
    <w:rsid w:val="00345A87"/>
    <w:rsid w:val="003467BC"/>
    <w:rsid w:val="00350A2F"/>
    <w:rsid w:val="003510A5"/>
    <w:rsid w:val="0035298E"/>
    <w:rsid w:val="00353D3C"/>
    <w:rsid w:val="00355CDE"/>
    <w:rsid w:val="0035746D"/>
    <w:rsid w:val="003610B4"/>
    <w:rsid w:val="0036421B"/>
    <w:rsid w:val="00364F81"/>
    <w:rsid w:val="00365193"/>
    <w:rsid w:val="0036691A"/>
    <w:rsid w:val="003675D5"/>
    <w:rsid w:val="00367913"/>
    <w:rsid w:val="0037019C"/>
    <w:rsid w:val="00371379"/>
    <w:rsid w:val="003761B2"/>
    <w:rsid w:val="00382859"/>
    <w:rsid w:val="0038292D"/>
    <w:rsid w:val="003834D6"/>
    <w:rsid w:val="00383914"/>
    <w:rsid w:val="003865FB"/>
    <w:rsid w:val="00386ABE"/>
    <w:rsid w:val="00387985"/>
    <w:rsid w:val="003902BA"/>
    <w:rsid w:val="003906E9"/>
    <w:rsid w:val="00392749"/>
    <w:rsid w:val="00394412"/>
    <w:rsid w:val="00395005"/>
    <w:rsid w:val="0039575B"/>
    <w:rsid w:val="00396E49"/>
    <w:rsid w:val="003975C5"/>
    <w:rsid w:val="003A087B"/>
    <w:rsid w:val="003A1092"/>
    <w:rsid w:val="003A19FF"/>
    <w:rsid w:val="003B01C8"/>
    <w:rsid w:val="003B1AD1"/>
    <w:rsid w:val="003B1C3E"/>
    <w:rsid w:val="003B2728"/>
    <w:rsid w:val="003B320A"/>
    <w:rsid w:val="003B6005"/>
    <w:rsid w:val="003C085B"/>
    <w:rsid w:val="003C1491"/>
    <w:rsid w:val="003C1FF3"/>
    <w:rsid w:val="003C3702"/>
    <w:rsid w:val="003C452B"/>
    <w:rsid w:val="003C754C"/>
    <w:rsid w:val="003D0077"/>
    <w:rsid w:val="003D0C32"/>
    <w:rsid w:val="003D12E5"/>
    <w:rsid w:val="003D5405"/>
    <w:rsid w:val="003E18C6"/>
    <w:rsid w:val="003E42DF"/>
    <w:rsid w:val="003E46AB"/>
    <w:rsid w:val="003E4AC0"/>
    <w:rsid w:val="003E4F1F"/>
    <w:rsid w:val="003E6341"/>
    <w:rsid w:val="003E6554"/>
    <w:rsid w:val="003E69FD"/>
    <w:rsid w:val="003E7D20"/>
    <w:rsid w:val="003F04FF"/>
    <w:rsid w:val="003F1B4F"/>
    <w:rsid w:val="003F38DC"/>
    <w:rsid w:val="003F511C"/>
    <w:rsid w:val="003F6768"/>
    <w:rsid w:val="003F7627"/>
    <w:rsid w:val="0040044D"/>
    <w:rsid w:val="0040058C"/>
    <w:rsid w:val="00402AB2"/>
    <w:rsid w:val="00402F59"/>
    <w:rsid w:val="00403B34"/>
    <w:rsid w:val="00405265"/>
    <w:rsid w:val="00407058"/>
    <w:rsid w:val="004105B8"/>
    <w:rsid w:val="0041060F"/>
    <w:rsid w:val="004113F8"/>
    <w:rsid w:val="00411615"/>
    <w:rsid w:val="004146B8"/>
    <w:rsid w:val="00416A68"/>
    <w:rsid w:val="00421AA2"/>
    <w:rsid w:val="00421D5B"/>
    <w:rsid w:val="004243C1"/>
    <w:rsid w:val="00425F56"/>
    <w:rsid w:val="00425F5B"/>
    <w:rsid w:val="00426710"/>
    <w:rsid w:val="0043044E"/>
    <w:rsid w:val="0043054A"/>
    <w:rsid w:val="004305AD"/>
    <w:rsid w:val="00432536"/>
    <w:rsid w:val="004332FB"/>
    <w:rsid w:val="004349D7"/>
    <w:rsid w:val="004352F5"/>
    <w:rsid w:val="00435AD3"/>
    <w:rsid w:val="00436894"/>
    <w:rsid w:val="00442EDC"/>
    <w:rsid w:val="004430E3"/>
    <w:rsid w:val="004450E3"/>
    <w:rsid w:val="004455D7"/>
    <w:rsid w:val="0044561F"/>
    <w:rsid w:val="00446185"/>
    <w:rsid w:val="004476AE"/>
    <w:rsid w:val="004543E3"/>
    <w:rsid w:val="00456780"/>
    <w:rsid w:val="00465867"/>
    <w:rsid w:val="00467173"/>
    <w:rsid w:val="00467195"/>
    <w:rsid w:val="004671B0"/>
    <w:rsid w:val="004703C2"/>
    <w:rsid w:val="004708BA"/>
    <w:rsid w:val="00470A90"/>
    <w:rsid w:val="00473959"/>
    <w:rsid w:val="00474136"/>
    <w:rsid w:val="00474423"/>
    <w:rsid w:val="0047586B"/>
    <w:rsid w:val="00476461"/>
    <w:rsid w:val="00476F65"/>
    <w:rsid w:val="0047731F"/>
    <w:rsid w:val="00481827"/>
    <w:rsid w:val="0048329A"/>
    <w:rsid w:val="004853EB"/>
    <w:rsid w:val="00485500"/>
    <w:rsid w:val="00485A46"/>
    <w:rsid w:val="00485B66"/>
    <w:rsid w:val="00486FEA"/>
    <w:rsid w:val="004879BC"/>
    <w:rsid w:val="00487D9A"/>
    <w:rsid w:val="004900C2"/>
    <w:rsid w:val="0049140C"/>
    <w:rsid w:val="00493690"/>
    <w:rsid w:val="0049531A"/>
    <w:rsid w:val="004956AB"/>
    <w:rsid w:val="004972F0"/>
    <w:rsid w:val="004A1324"/>
    <w:rsid w:val="004A5152"/>
    <w:rsid w:val="004A54ED"/>
    <w:rsid w:val="004A5D64"/>
    <w:rsid w:val="004A60A4"/>
    <w:rsid w:val="004B18AE"/>
    <w:rsid w:val="004B620A"/>
    <w:rsid w:val="004C0F54"/>
    <w:rsid w:val="004C28F1"/>
    <w:rsid w:val="004C2CFB"/>
    <w:rsid w:val="004C3555"/>
    <w:rsid w:val="004C4930"/>
    <w:rsid w:val="004C50C6"/>
    <w:rsid w:val="004C535B"/>
    <w:rsid w:val="004C58CA"/>
    <w:rsid w:val="004C6B1B"/>
    <w:rsid w:val="004C6E73"/>
    <w:rsid w:val="004D1D87"/>
    <w:rsid w:val="004D35B3"/>
    <w:rsid w:val="004D366D"/>
    <w:rsid w:val="004E0DA5"/>
    <w:rsid w:val="004E2668"/>
    <w:rsid w:val="004E368B"/>
    <w:rsid w:val="004E3768"/>
    <w:rsid w:val="004E55F8"/>
    <w:rsid w:val="004E6286"/>
    <w:rsid w:val="004F0FFD"/>
    <w:rsid w:val="004F368B"/>
    <w:rsid w:val="004F392F"/>
    <w:rsid w:val="004F6149"/>
    <w:rsid w:val="00500737"/>
    <w:rsid w:val="00500CFB"/>
    <w:rsid w:val="0050288A"/>
    <w:rsid w:val="00503ADD"/>
    <w:rsid w:val="0050482F"/>
    <w:rsid w:val="00506AA4"/>
    <w:rsid w:val="00511349"/>
    <w:rsid w:val="00513640"/>
    <w:rsid w:val="0051538D"/>
    <w:rsid w:val="0051755C"/>
    <w:rsid w:val="00520DEA"/>
    <w:rsid w:val="00523D70"/>
    <w:rsid w:val="00523F8A"/>
    <w:rsid w:val="00526546"/>
    <w:rsid w:val="005307BC"/>
    <w:rsid w:val="00533CCA"/>
    <w:rsid w:val="005343E1"/>
    <w:rsid w:val="005363FF"/>
    <w:rsid w:val="005377D8"/>
    <w:rsid w:val="00542282"/>
    <w:rsid w:val="0054283C"/>
    <w:rsid w:val="00544BEB"/>
    <w:rsid w:val="00546EE0"/>
    <w:rsid w:val="00547FF8"/>
    <w:rsid w:val="00550A60"/>
    <w:rsid w:val="005561D0"/>
    <w:rsid w:val="00557751"/>
    <w:rsid w:val="00560D07"/>
    <w:rsid w:val="005612E4"/>
    <w:rsid w:val="0056508C"/>
    <w:rsid w:val="00565225"/>
    <w:rsid w:val="00565B82"/>
    <w:rsid w:val="00566195"/>
    <w:rsid w:val="00571B70"/>
    <w:rsid w:val="00574172"/>
    <w:rsid w:val="00575EC7"/>
    <w:rsid w:val="00577A7D"/>
    <w:rsid w:val="00582BA7"/>
    <w:rsid w:val="00583A9C"/>
    <w:rsid w:val="00583C08"/>
    <w:rsid w:val="00583DC3"/>
    <w:rsid w:val="0058516D"/>
    <w:rsid w:val="00587343"/>
    <w:rsid w:val="00591138"/>
    <w:rsid w:val="00593611"/>
    <w:rsid w:val="0059720E"/>
    <w:rsid w:val="005974E5"/>
    <w:rsid w:val="005A081B"/>
    <w:rsid w:val="005A1666"/>
    <w:rsid w:val="005A21F3"/>
    <w:rsid w:val="005A7114"/>
    <w:rsid w:val="005A717B"/>
    <w:rsid w:val="005B0196"/>
    <w:rsid w:val="005B12E2"/>
    <w:rsid w:val="005B2A39"/>
    <w:rsid w:val="005B3426"/>
    <w:rsid w:val="005B392B"/>
    <w:rsid w:val="005B4449"/>
    <w:rsid w:val="005B53A2"/>
    <w:rsid w:val="005B5D95"/>
    <w:rsid w:val="005B762E"/>
    <w:rsid w:val="005C0052"/>
    <w:rsid w:val="005C0461"/>
    <w:rsid w:val="005C67E6"/>
    <w:rsid w:val="005D2758"/>
    <w:rsid w:val="005D3A66"/>
    <w:rsid w:val="005D6B02"/>
    <w:rsid w:val="005E34AC"/>
    <w:rsid w:val="005E374B"/>
    <w:rsid w:val="005E4D93"/>
    <w:rsid w:val="005E57D9"/>
    <w:rsid w:val="005E6A6F"/>
    <w:rsid w:val="005E6AA6"/>
    <w:rsid w:val="005E6C6A"/>
    <w:rsid w:val="005E73FE"/>
    <w:rsid w:val="005E7E81"/>
    <w:rsid w:val="005F363D"/>
    <w:rsid w:val="005F3EF2"/>
    <w:rsid w:val="005F47FD"/>
    <w:rsid w:val="005F4BF9"/>
    <w:rsid w:val="00601BBC"/>
    <w:rsid w:val="00602A51"/>
    <w:rsid w:val="00603D33"/>
    <w:rsid w:val="006047B5"/>
    <w:rsid w:val="00605440"/>
    <w:rsid w:val="006058EF"/>
    <w:rsid w:val="006138E8"/>
    <w:rsid w:val="00613ED3"/>
    <w:rsid w:val="0061436D"/>
    <w:rsid w:val="00615426"/>
    <w:rsid w:val="00617991"/>
    <w:rsid w:val="00622590"/>
    <w:rsid w:val="00624A2E"/>
    <w:rsid w:val="00625E67"/>
    <w:rsid w:val="00635C98"/>
    <w:rsid w:val="00637CB8"/>
    <w:rsid w:val="006500B0"/>
    <w:rsid w:val="00651318"/>
    <w:rsid w:val="00652294"/>
    <w:rsid w:val="00652F1F"/>
    <w:rsid w:val="00653AA9"/>
    <w:rsid w:val="0065597A"/>
    <w:rsid w:val="006578D5"/>
    <w:rsid w:val="00660067"/>
    <w:rsid w:val="0066328D"/>
    <w:rsid w:val="00664894"/>
    <w:rsid w:val="00666496"/>
    <w:rsid w:val="00667897"/>
    <w:rsid w:val="006743F3"/>
    <w:rsid w:val="00675C61"/>
    <w:rsid w:val="006769B7"/>
    <w:rsid w:val="00676F7A"/>
    <w:rsid w:val="00676FE5"/>
    <w:rsid w:val="006772FF"/>
    <w:rsid w:val="00677AAF"/>
    <w:rsid w:val="00677B7D"/>
    <w:rsid w:val="006811B3"/>
    <w:rsid w:val="00681CE0"/>
    <w:rsid w:val="00683C29"/>
    <w:rsid w:val="0069174F"/>
    <w:rsid w:val="0069242C"/>
    <w:rsid w:val="00694E2B"/>
    <w:rsid w:val="00696DBF"/>
    <w:rsid w:val="00697C70"/>
    <w:rsid w:val="006A009A"/>
    <w:rsid w:val="006A08F2"/>
    <w:rsid w:val="006A69B4"/>
    <w:rsid w:val="006A6FC0"/>
    <w:rsid w:val="006A7893"/>
    <w:rsid w:val="006B2640"/>
    <w:rsid w:val="006B48AF"/>
    <w:rsid w:val="006B5545"/>
    <w:rsid w:val="006B64C9"/>
    <w:rsid w:val="006B7803"/>
    <w:rsid w:val="006C0A7F"/>
    <w:rsid w:val="006C0E40"/>
    <w:rsid w:val="006C100B"/>
    <w:rsid w:val="006C11D7"/>
    <w:rsid w:val="006C164F"/>
    <w:rsid w:val="006C25C8"/>
    <w:rsid w:val="006C3F91"/>
    <w:rsid w:val="006C7A26"/>
    <w:rsid w:val="006C7AC0"/>
    <w:rsid w:val="006D3E84"/>
    <w:rsid w:val="006D5DF0"/>
    <w:rsid w:val="006D751D"/>
    <w:rsid w:val="006E0B4B"/>
    <w:rsid w:val="006E1238"/>
    <w:rsid w:val="006E1AD2"/>
    <w:rsid w:val="006E26F8"/>
    <w:rsid w:val="006E5384"/>
    <w:rsid w:val="006E6B01"/>
    <w:rsid w:val="006E7D22"/>
    <w:rsid w:val="006F1E9E"/>
    <w:rsid w:val="006F231B"/>
    <w:rsid w:val="006F3F3E"/>
    <w:rsid w:val="006F43F1"/>
    <w:rsid w:val="006F536B"/>
    <w:rsid w:val="006F5CC6"/>
    <w:rsid w:val="006F6473"/>
    <w:rsid w:val="006F69AE"/>
    <w:rsid w:val="0070088E"/>
    <w:rsid w:val="00700B58"/>
    <w:rsid w:val="00700D7E"/>
    <w:rsid w:val="007017D1"/>
    <w:rsid w:val="007019AA"/>
    <w:rsid w:val="00707AAF"/>
    <w:rsid w:val="00710B57"/>
    <w:rsid w:val="00710C5B"/>
    <w:rsid w:val="00711760"/>
    <w:rsid w:val="007118DE"/>
    <w:rsid w:val="00711DDA"/>
    <w:rsid w:val="007138E7"/>
    <w:rsid w:val="00714C83"/>
    <w:rsid w:val="00716738"/>
    <w:rsid w:val="007213EF"/>
    <w:rsid w:val="007225E4"/>
    <w:rsid w:val="0072494C"/>
    <w:rsid w:val="0072588A"/>
    <w:rsid w:val="007344B9"/>
    <w:rsid w:val="0073699D"/>
    <w:rsid w:val="00740969"/>
    <w:rsid w:val="0074325C"/>
    <w:rsid w:val="00743442"/>
    <w:rsid w:val="00744D21"/>
    <w:rsid w:val="0074521D"/>
    <w:rsid w:val="00747A74"/>
    <w:rsid w:val="00752CB9"/>
    <w:rsid w:val="00753CC8"/>
    <w:rsid w:val="00753E27"/>
    <w:rsid w:val="0075620E"/>
    <w:rsid w:val="00756532"/>
    <w:rsid w:val="00757195"/>
    <w:rsid w:val="00757AD1"/>
    <w:rsid w:val="00761D2F"/>
    <w:rsid w:val="00765A72"/>
    <w:rsid w:val="0076608B"/>
    <w:rsid w:val="00766A67"/>
    <w:rsid w:val="0076756B"/>
    <w:rsid w:val="00767ACD"/>
    <w:rsid w:val="00767D9E"/>
    <w:rsid w:val="007700C6"/>
    <w:rsid w:val="0077082E"/>
    <w:rsid w:val="007709F8"/>
    <w:rsid w:val="00771BE6"/>
    <w:rsid w:val="007727B6"/>
    <w:rsid w:val="007755CD"/>
    <w:rsid w:val="00775ACA"/>
    <w:rsid w:val="00775CC1"/>
    <w:rsid w:val="007761AC"/>
    <w:rsid w:val="00776662"/>
    <w:rsid w:val="00776E78"/>
    <w:rsid w:val="00777C98"/>
    <w:rsid w:val="0078198D"/>
    <w:rsid w:val="00781A7A"/>
    <w:rsid w:val="00781E12"/>
    <w:rsid w:val="007824A0"/>
    <w:rsid w:val="0078339E"/>
    <w:rsid w:val="00793091"/>
    <w:rsid w:val="00793D3A"/>
    <w:rsid w:val="00795AF3"/>
    <w:rsid w:val="007A05E2"/>
    <w:rsid w:val="007A1C47"/>
    <w:rsid w:val="007A5B33"/>
    <w:rsid w:val="007B1053"/>
    <w:rsid w:val="007B20CA"/>
    <w:rsid w:val="007B25F8"/>
    <w:rsid w:val="007B2994"/>
    <w:rsid w:val="007B4471"/>
    <w:rsid w:val="007B618E"/>
    <w:rsid w:val="007C004E"/>
    <w:rsid w:val="007C2A8B"/>
    <w:rsid w:val="007C3418"/>
    <w:rsid w:val="007C3751"/>
    <w:rsid w:val="007C3A7E"/>
    <w:rsid w:val="007C6669"/>
    <w:rsid w:val="007C6DD6"/>
    <w:rsid w:val="007C7EE3"/>
    <w:rsid w:val="007D100C"/>
    <w:rsid w:val="007D1972"/>
    <w:rsid w:val="007D1E28"/>
    <w:rsid w:val="007D3CE5"/>
    <w:rsid w:val="007D6B5C"/>
    <w:rsid w:val="007D7014"/>
    <w:rsid w:val="007E03C5"/>
    <w:rsid w:val="007E08CE"/>
    <w:rsid w:val="007E3E21"/>
    <w:rsid w:val="007E3E3F"/>
    <w:rsid w:val="007F03C0"/>
    <w:rsid w:val="007F0879"/>
    <w:rsid w:val="007F0E48"/>
    <w:rsid w:val="007F1C61"/>
    <w:rsid w:val="007F35C1"/>
    <w:rsid w:val="007F6C1D"/>
    <w:rsid w:val="007F7F23"/>
    <w:rsid w:val="00800B24"/>
    <w:rsid w:val="00802BC2"/>
    <w:rsid w:val="00803676"/>
    <w:rsid w:val="008044A1"/>
    <w:rsid w:val="0080510B"/>
    <w:rsid w:val="008053AF"/>
    <w:rsid w:val="00805552"/>
    <w:rsid w:val="008061C5"/>
    <w:rsid w:val="00806657"/>
    <w:rsid w:val="00807B99"/>
    <w:rsid w:val="00814F24"/>
    <w:rsid w:val="00815229"/>
    <w:rsid w:val="008160D8"/>
    <w:rsid w:val="00820E55"/>
    <w:rsid w:val="00821274"/>
    <w:rsid w:val="00821DE2"/>
    <w:rsid w:val="008232A3"/>
    <w:rsid w:val="00824493"/>
    <w:rsid w:val="00824A3F"/>
    <w:rsid w:val="00824E06"/>
    <w:rsid w:val="008259E5"/>
    <w:rsid w:val="008261E0"/>
    <w:rsid w:val="00827B41"/>
    <w:rsid w:val="00831657"/>
    <w:rsid w:val="0083260A"/>
    <w:rsid w:val="008378DB"/>
    <w:rsid w:val="008403E9"/>
    <w:rsid w:val="00843017"/>
    <w:rsid w:val="00844D02"/>
    <w:rsid w:val="0084769F"/>
    <w:rsid w:val="008519D6"/>
    <w:rsid w:val="00851D97"/>
    <w:rsid w:val="00853281"/>
    <w:rsid w:val="00854594"/>
    <w:rsid w:val="0085582B"/>
    <w:rsid w:val="00855D2B"/>
    <w:rsid w:val="008561FA"/>
    <w:rsid w:val="008564B0"/>
    <w:rsid w:val="00861ADA"/>
    <w:rsid w:val="008625F8"/>
    <w:rsid w:val="00871011"/>
    <w:rsid w:val="00872149"/>
    <w:rsid w:val="00872895"/>
    <w:rsid w:val="00873A68"/>
    <w:rsid w:val="00874DA0"/>
    <w:rsid w:val="008751B2"/>
    <w:rsid w:val="0088026C"/>
    <w:rsid w:val="0088034E"/>
    <w:rsid w:val="0088081E"/>
    <w:rsid w:val="008815F1"/>
    <w:rsid w:val="008830A4"/>
    <w:rsid w:val="0088396B"/>
    <w:rsid w:val="00884042"/>
    <w:rsid w:val="00884C34"/>
    <w:rsid w:val="0088707B"/>
    <w:rsid w:val="0089107E"/>
    <w:rsid w:val="008911A3"/>
    <w:rsid w:val="008939BD"/>
    <w:rsid w:val="00893A64"/>
    <w:rsid w:val="008A0189"/>
    <w:rsid w:val="008A0716"/>
    <w:rsid w:val="008A1CC2"/>
    <w:rsid w:val="008A3E30"/>
    <w:rsid w:val="008A4E8C"/>
    <w:rsid w:val="008A4ECB"/>
    <w:rsid w:val="008B148B"/>
    <w:rsid w:val="008B19F2"/>
    <w:rsid w:val="008B241C"/>
    <w:rsid w:val="008B26C0"/>
    <w:rsid w:val="008B29C6"/>
    <w:rsid w:val="008B4822"/>
    <w:rsid w:val="008B4EB9"/>
    <w:rsid w:val="008B68DD"/>
    <w:rsid w:val="008B7B71"/>
    <w:rsid w:val="008B7D89"/>
    <w:rsid w:val="008C1A7F"/>
    <w:rsid w:val="008D3F66"/>
    <w:rsid w:val="008D4186"/>
    <w:rsid w:val="008D419B"/>
    <w:rsid w:val="008D56FA"/>
    <w:rsid w:val="008D5985"/>
    <w:rsid w:val="008D59C0"/>
    <w:rsid w:val="008D6A1A"/>
    <w:rsid w:val="008D742A"/>
    <w:rsid w:val="008E1ACB"/>
    <w:rsid w:val="008E325D"/>
    <w:rsid w:val="008E36AC"/>
    <w:rsid w:val="008E3736"/>
    <w:rsid w:val="008E3D85"/>
    <w:rsid w:val="008E4356"/>
    <w:rsid w:val="008E6806"/>
    <w:rsid w:val="008F18FB"/>
    <w:rsid w:val="008F36D4"/>
    <w:rsid w:val="008F7D68"/>
    <w:rsid w:val="00900252"/>
    <w:rsid w:val="009008A7"/>
    <w:rsid w:val="00902D65"/>
    <w:rsid w:val="00911FD3"/>
    <w:rsid w:val="0091271E"/>
    <w:rsid w:val="0091290B"/>
    <w:rsid w:val="009143B5"/>
    <w:rsid w:val="0092115C"/>
    <w:rsid w:val="00922D81"/>
    <w:rsid w:val="0092383A"/>
    <w:rsid w:val="00924AC6"/>
    <w:rsid w:val="009272AB"/>
    <w:rsid w:val="00927ACD"/>
    <w:rsid w:val="009315A7"/>
    <w:rsid w:val="009323A9"/>
    <w:rsid w:val="0093318E"/>
    <w:rsid w:val="0093479B"/>
    <w:rsid w:val="009348C8"/>
    <w:rsid w:val="00934BE6"/>
    <w:rsid w:val="00935521"/>
    <w:rsid w:val="009373D8"/>
    <w:rsid w:val="00937C7E"/>
    <w:rsid w:val="00937F00"/>
    <w:rsid w:val="009403B9"/>
    <w:rsid w:val="00941E2B"/>
    <w:rsid w:val="00943F30"/>
    <w:rsid w:val="00946711"/>
    <w:rsid w:val="0095053C"/>
    <w:rsid w:val="00951D91"/>
    <w:rsid w:val="00954A08"/>
    <w:rsid w:val="00954B70"/>
    <w:rsid w:val="00955BD9"/>
    <w:rsid w:val="00957E38"/>
    <w:rsid w:val="009600EB"/>
    <w:rsid w:val="009621DE"/>
    <w:rsid w:val="00962CEB"/>
    <w:rsid w:val="00964186"/>
    <w:rsid w:val="00971983"/>
    <w:rsid w:val="00973DA7"/>
    <w:rsid w:val="00975B42"/>
    <w:rsid w:val="009768A9"/>
    <w:rsid w:val="009804AB"/>
    <w:rsid w:val="00980CD2"/>
    <w:rsid w:val="009819FB"/>
    <w:rsid w:val="009845EF"/>
    <w:rsid w:val="00985BA1"/>
    <w:rsid w:val="00985C4C"/>
    <w:rsid w:val="00987310"/>
    <w:rsid w:val="00990F9B"/>
    <w:rsid w:val="009931EB"/>
    <w:rsid w:val="00997356"/>
    <w:rsid w:val="00997F8D"/>
    <w:rsid w:val="009A0116"/>
    <w:rsid w:val="009A084C"/>
    <w:rsid w:val="009A6169"/>
    <w:rsid w:val="009B5D94"/>
    <w:rsid w:val="009B6F33"/>
    <w:rsid w:val="009C088B"/>
    <w:rsid w:val="009C1662"/>
    <w:rsid w:val="009C4AB9"/>
    <w:rsid w:val="009C672D"/>
    <w:rsid w:val="009C72E1"/>
    <w:rsid w:val="009D08F9"/>
    <w:rsid w:val="009D0DEB"/>
    <w:rsid w:val="009D3317"/>
    <w:rsid w:val="009D4477"/>
    <w:rsid w:val="009E0C3A"/>
    <w:rsid w:val="009E20B1"/>
    <w:rsid w:val="009E2CC7"/>
    <w:rsid w:val="009E2F11"/>
    <w:rsid w:val="009E438A"/>
    <w:rsid w:val="009E4742"/>
    <w:rsid w:val="009E5CEA"/>
    <w:rsid w:val="009E7BC2"/>
    <w:rsid w:val="009F0A66"/>
    <w:rsid w:val="009F0B01"/>
    <w:rsid w:val="009F1C6D"/>
    <w:rsid w:val="009F50A8"/>
    <w:rsid w:val="009F5D5F"/>
    <w:rsid w:val="009F7040"/>
    <w:rsid w:val="009F7307"/>
    <w:rsid w:val="009F7463"/>
    <w:rsid w:val="009F7AD8"/>
    <w:rsid w:val="00A05E4B"/>
    <w:rsid w:val="00A06C00"/>
    <w:rsid w:val="00A11616"/>
    <w:rsid w:val="00A11E85"/>
    <w:rsid w:val="00A1240A"/>
    <w:rsid w:val="00A14302"/>
    <w:rsid w:val="00A16318"/>
    <w:rsid w:val="00A16CF5"/>
    <w:rsid w:val="00A1737B"/>
    <w:rsid w:val="00A17C5F"/>
    <w:rsid w:val="00A22054"/>
    <w:rsid w:val="00A236EE"/>
    <w:rsid w:val="00A30562"/>
    <w:rsid w:val="00A32965"/>
    <w:rsid w:val="00A3517A"/>
    <w:rsid w:val="00A355D3"/>
    <w:rsid w:val="00A363E5"/>
    <w:rsid w:val="00A368F9"/>
    <w:rsid w:val="00A42032"/>
    <w:rsid w:val="00A42B83"/>
    <w:rsid w:val="00A46483"/>
    <w:rsid w:val="00A46740"/>
    <w:rsid w:val="00A46E22"/>
    <w:rsid w:val="00A47181"/>
    <w:rsid w:val="00A473AA"/>
    <w:rsid w:val="00A5166D"/>
    <w:rsid w:val="00A52C63"/>
    <w:rsid w:val="00A53339"/>
    <w:rsid w:val="00A53EED"/>
    <w:rsid w:val="00A542C4"/>
    <w:rsid w:val="00A555DB"/>
    <w:rsid w:val="00A55A58"/>
    <w:rsid w:val="00A571E0"/>
    <w:rsid w:val="00A630E4"/>
    <w:rsid w:val="00A63218"/>
    <w:rsid w:val="00A63612"/>
    <w:rsid w:val="00A63788"/>
    <w:rsid w:val="00A65152"/>
    <w:rsid w:val="00A662A2"/>
    <w:rsid w:val="00A676F0"/>
    <w:rsid w:val="00A67B98"/>
    <w:rsid w:val="00A737A1"/>
    <w:rsid w:val="00A73DFA"/>
    <w:rsid w:val="00A752FF"/>
    <w:rsid w:val="00A75CC9"/>
    <w:rsid w:val="00A76F22"/>
    <w:rsid w:val="00A80E25"/>
    <w:rsid w:val="00A80FBE"/>
    <w:rsid w:val="00A851AE"/>
    <w:rsid w:val="00A85B79"/>
    <w:rsid w:val="00A86149"/>
    <w:rsid w:val="00A87560"/>
    <w:rsid w:val="00A905C3"/>
    <w:rsid w:val="00A92D8E"/>
    <w:rsid w:val="00A95DC4"/>
    <w:rsid w:val="00A962B1"/>
    <w:rsid w:val="00A97A7B"/>
    <w:rsid w:val="00AA1081"/>
    <w:rsid w:val="00AA1C2F"/>
    <w:rsid w:val="00AA1EE6"/>
    <w:rsid w:val="00AA4B51"/>
    <w:rsid w:val="00AA61A8"/>
    <w:rsid w:val="00AA756C"/>
    <w:rsid w:val="00AB16B3"/>
    <w:rsid w:val="00AB1AD2"/>
    <w:rsid w:val="00AB2538"/>
    <w:rsid w:val="00AB3261"/>
    <w:rsid w:val="00AB3EE5"/>
    <w:rsid w:val="00AB4B48"/>
    <w:rsid w:val="00AC161A"/>
    <w:rsid w:val="00AC4C23"/>
    <w:rsid w:val="00AC55F4"/>
    <w:rsid w:val="00AC6DE1"/>
    <w:rsid w:val="00AD0995"/>
    <w:rsid w:val="00AD18EA"/>
    <w:rsid w:val="00AD2D68"/>
    <w:rsid w:val="00AD43AB"/>
    <w:rsid w:val="00AD5378"/>
    <w:rsid w:val="00AD6968"/>
    <w:rsid w:val="00AD7781"/>
    <w:rsid w:val="00AE1FB0"/>
    <w:rsid w:val="00AE240D"/>
    <w:rsid w:val="00AE3772"/>
    <w:rsid w:val="00AE50FC"/>
    <w:rsid w:val="00AE5372"/>
    <w:rsid w:val="00AE6884"/>
    <w:rsid w:val="00AE6C05"/>
    <w:rsid w:val="00AF6831"/>
    <w:rsid w:val="00AF706E"/>
    <w:rsid w:val="00B009AF"/>
    <w:rsid w:val="00B01259"/>
    <w:rsid w:val="00B01700"/>
    <w:rsid w:val="00B034CE"/>
    <w:rsid w:val="00B05593"/>
    <w:rsid w:val="00B05F6E"/>
    <w:rsid w:val="00B069FE"/>
    <w:rsid w:val="00B06ACC"/>
    <w:rsid w:val="00B07280"/>
    <w:rsid w:val="00B072A6"/>
    <w:rsid w:val="00B07F50"/>
    <w:rsid w:val="00B113B5"/>
    <w:rsid w:val="00B136F4"/>
    <w:rsid w:val="00B13B44"/>
    <w:rsid w:val="00B149EC"/>
    <w:rsid w:val="00B152FA"/>
    <w:rsid w:val="00B16C24"/>
    <w:rsid w:val="00B22539"/>
    <w:rsid w:val="00B24BF5"/>
    <w:rsid w:val="00B24CBC"/>
    <w:rsid w:val="00B25670"/>
    <w:rsid w:val="00B27063"/>
    <w:rsid w:val="00B27E80"/>
    <w:rsid w:val="00B3084B"/>
    <w:rsid w:val="00B30A74"/>
    <w:rsid w:val="00B30DB9"/>
    <w:rsid w:val="00B311AA"/>
    <w:rsid w:val="00B3193A"/>
    <w:rsid w:val="00B31BC8"/>
    <w:rsid w:val="00B32778"/>
    <w:rsid w:val="00B32F8F"/>
    <w:rsid w:val="00B34B30"/>
    <w:rsid w:val="00B40A8A"/>
    <w:rsid w:val="00B40B27"/>
    <w:rsid w:val="00B446C1"/>
    <w:rsid w:val="00B505CC"/>
    <w:rsid w:val="00B52A40"/>
    <w:rsid w:val="00B563CE"/>
    <w:rsid w:val="00B567D3"/>
    <w:rsid w:val="00B57738"/>
    <w:rsid w:val="00B61B57"/>
    <w:rsid w:val="00B6202C"/>
    <w:rsid w:val="00B66325"/>
    <w:rsid w:val="00B666BC"/>
    <w:rsid w:val="00B666CE"/>
    <w:rsid w:val="00B6687D"/>
    <w:rsid w:val="00B66ED7"/>
    <w:rsid w:val="00B672D7"/>
    <w:rsid w:val="00B678FC"/>
    <w:rsid w:val="00B71E48"/>
    <w:rsid w:val="00B72407"/>
    <w:rsid w:val="00B73854"/>
    <w:rsid w:val="00B812D4"/>
    <w:rsid w:val="00B82E8C"/>
    <w:rsid w:val="00B83BAA"/>
    <w:rsid w:val="00B87F22"/>
    <w:rsid w:val="00B935AE"/>
    <w:rsid w:val="00B948E5"/>
    <w:rsid w:val="00B94DD1"/>
    <w:rsid w:val="00B9532F"/>
    <w:rsid w:val="00B96DA2"/>
    <w:rsid w:val="00B96EC6"/>
    <w:rsid w:val="00B9720A"/>
    <w:rsid w:val="00BA11B6"/>
    <w:rsid w:val="00BA156F"/>
    <w:rsid w:val="00BA17D6"/>
    <w:rsid w:val="00BA2911"/>
    <w:rsid w:val="00BA3134"/>
    <w:rsid w:val="00BA34E9"/>
    <w:rsid w:val="00BA5BAD"/>
    <w:rsid w:val="00BA5FB6"/>
    <w:rsid w:val="00BA6B01"/>
    <w:rsid w:val="00BA7B77"/>
    <w:rsid w:val="00BB0F75"/>
    <w:rsid w:val="00BB107B"/>
    <w:rsid w:val="00BB224F"/>
    <w:rsid w:val="00BB3321"/>
    <w:rsid w:val="00BB4702"/>
    <w:rsid w:val="00BB476D"/>
    <w:rsid w:val="00BB607C"/>
    <w:rsid w:val="00BB6543"/>
    <w:rsid w:val="00BB785E"/>
    <w:rsid w:val="00BB7FA9"/>
    <w:rsid w:val="00BC0554"/>
    <w:rsid w:val="00BC2842"/>
    <w:rsid w:val="00BC3849"/>
    <w:rsid w:val="00BC4FB7"/>
    <w:rsid w:val="00BC5AB6"/>
    <w:rsid w:val="00BC5AFB"/>
    <w:rsid w:val="00BC6D85"/>
    <w:rsid w:val="00BD26AD"/>
    <w:rsid w:val="00BD3E66"/>
    <w:rsid w:val="00BD559A"/>
    <w:rsid w:val="00BD5A61"/>
    <w:rsid w:val="00BD7328"/>
    <w:rsid w:val="00BD75A5"/>
    <w:rsid w:val="00BE15F2"/>
    <w:rsid w:val="00BE16F6"/>
    <w:rsid w:val="00BE1822"/>
    <w:rsid w:val="00BE1BE1"/>
    <w:rsid w:val="00BE243C"/>
    <w:rsid w:val="00BE2B40"/>
    <w:rsid w:val="00BE3C21"/>
    <w:rsid w:val="00BF15F2"/>
    <w:rsid w:val="00BF2C31"/>
    <w:rsid w:val="00BF5917"/>
    <w:rsid w:val="00BF5B0C"/>
    <w:rsid w:val="00BF6120"/>
    <w:rsid w:val="00BF71F5"/>
    <w:rsid w:val="00BF74F2"/>
    <w:rsid w:val="00C014EC"/>
    <w:rsid w:val="00C01C05"/>
    <w:rsid w:val="00C01C23"/>
    <w:rsid w:val="00C01C83"/>
    <w:rsid w:val="00C04C81"/>
    <w:rsid w:val="00C06710"/>
    <w:rsid w:val="00C07DAD"/>
    <w:rsid w:val="00C1101D"/>
    <w:rsid w:val="00C127FD"/>
    <w:rsid w:val="00C13E85"/>
    <w:rsid w:val="00C13F31"/>
    <w:rsid w:val="00C16B81"/>
    <w:rsid w:val="00C201E7"/>
    <w:rsid w:val="00C20218"/>
    <w:rsid w:val="00C2058F"/>
    <w:rsid w:val="00C21D41"/>
    <w:rsid w:val="00C227E9"/>
    <w:rsid w:val="00C23306"/>
    <w:rsid w:val="00C268A3"/>
    <w:rsid w:val="00C26AB9"/>
    <w:rsid w:val="00C26ADC"/>
    <w:rsid w:val="00C27838"/>
    <w:rsid w:val="00C27E9B"/>
    <w:rsid w:val="00C3180E"/>
    <w:rsid w:val="00C32FD3"/>
    <w:rsid w:val="00C33DB3"/>
    <w:rsid w:val="00C35736"/>
    <w:rsid w:val="00C401D5"/>
    <w:rsid w:val="00C40B94"/>
    <w:rsid w:val="00C40F6E"/>
    <w:rsid w:val="00C412AF"/>
    <w:rsid w:val="00C41683"/>
    <w:rsid w:val="00C436AF"/>
    <w:rsid w:val="00C43E57"/>
    <w:rsid w:val="00C50212"/>
    <w:rsid w:val="00C50430"/>
    <w:rsid w:val="00C54037"/>
    <w:rsid w:val="00C55D1C"/>
    <w:rsid w:val="00C55FB1"/>
    <w:rsid w:val="00C565A5"/>
    <w:rsid w:val="00C56B35"/>
    <w:rsid w:val="00C57418"/>
    <w:rsid w:val="00C6030F"/>
    <w:rsid w:val="00C61488"/>
    <w:rsid w:val="00C61F62"/>
    <w:rsid w:val="00C622A6"/>
    <w:rsid w:val="00C63554"/>
    <w:rsid w:val="00C63F1A"/>
    <w:rsid w:val="00C64E4D"/>
    <w:rsid w:val="00C65EE3"/>
    <w:rsid w:val="00C65F29"/>
    <w:rsid w:val="00C70292"/>
    <w:rsid w:val="00C721E6"/>
    <w:rsid w:val="00C7421D"/>
    <w:rsid w:val="00C76FC7"/>
    <w:rsid w:val="00C7703B"/>
    <w:rsid w:val="00C830A9"/>
    <w:rsid w:val="00C8411B"/>
    <w:rsid w:val="00C874DF"/>
    <w:rsid w:val="00C9088F"/>
    <w:rsid w:val="00C9101D"/>
    <w:rsid w:val="00C92527"/>
    <w:rsid w:val="00C9428A"/>
    <w:rsid w:val="00C95106"/>
    <w:rsid w:val="00C95F77"/>
    <w:rsid w:val="00C9640C"/>
    <w:rsid w:val="00C9642C"/>
    <w:rsid w:val="00CA18AB"/>
    <w:rsid w:val="00CA2773"/>
    <w:rsid w:val="00CA3F08"/>
    <w:rsid w:val="00CA3FA1"/>
    <w:rsid w:val="00CA4DCE"/>
    <w:rsid w:val="00CA59C5"/>
    <w:rsid w:val="00CA78EA"/>
    <w:rsid w:val="00CB036E"/>
    <w:rsid w:val="00CB0F41"/>
    <w:rsid w:val="00CB1635"/>
    <w:rsid w:val="00CB6392"/>
    <w:rsid w:val="00CB65CF"/>
    <w:rsid w:val="00CB7004"/>
    <w:rsid w:val="00CC0465"/>
    <w:rsid w:val="00CC0DB3"/>
    <w:rsid w:val="00CC35C5"/>
    <w:rsid w:val="00CC3637"/>
    <w:rsid w:val="00CC3C32"/>
    <w:rsid w:val="00CC400E"/>
    <w:rsid w:val="00CC4A08"/>
    <w:rsid w:val="00CC669D"/>
    <w:rsid w:val="00CD0DE9"/>
    <w:rsid w:val="00CD10C9"/>
    <w:rsid w:val="00CD6A89"/>
    <w:rsid w:val="00CD6D25"/>
    <w:rsid w:val="00CD7E5D"/>
    <w:rsid w:val="00CE0806"/>
    <w:rsid w:val="00CE1174"/>
    <w:rsid w:val="00CE16DC"/>
    <w:rsid w:val="00CE2068"/>
    <w:rsid w:val="00CE4E2E"/>
    <w:rsid w:val="00CE6027"/>
    <w:rsid w:val="00CE7496"/>
    <w:rsid w:val="00CE76BB"/>
    <w:rsid w:val="00CF1213"/>
    <w:rsid w:val="00CF32B3"/>
    <w:rsid w:val="00CF335A"/>
    <w:rsid w:val="00CF590F"/>
    <w:rsid w:val="00CF7FC0"/>
    <w:rsid w:val="00D00770"/>
    <w:rsid w:val="00D00781"/>
    <w:rsid w:val="00D008DD"/>
    <w:rsid w:val="00D03157"/>
    <w:rsid w:val="00D03DED"/>
    <w:rsid w:val="00D055F1"/>
    <w:rsid w:val="00D07286"/>
    <w:rsid w:val="00D07DE0"/>
    <w:rsid w:val="00D10C96"/>
    <w:rsid w:val="00D13D72"/>
    <w:rsid w:val="00D16406"/>
    <w:rsid w:val="00D176C8"/>
    <w:rsid w:val="00D22C61"/>
    <w:rsid w:val="00D235E1"/>
    <w:rsid w:val="00D2513E"/>
    <w:rsid w:val="00D25E1E"/>
    <w:rsid w:val="00D27178"/>
    <w:rsid w:val="00D27648"/>
    <w:rsid w:val="00D32DEC"/>
    <w:rsid w:val="00D3538C"/>
    <w:rsid w:val="00D3756C"/>
    <w:rsid w:val="00D40915"/>
    <w:rsid w:val="00D42DC7"/>
    <w:rsid w:val="00D43F31"/>
    <w:rsid w:val="00D44D43"/>
    <w:rsid w:val="00D46322"/>
    <w:rsid w:val="00D46458"/>
    <w:rsid w:val="00D51BF6"/>
    <w:rsid w:val="00D52B79"/>
    <w:rsid w:val="00D55978"/>
    <w:rsid w:val="00D55E5E"/>
    <w:rsid w:val="00D56A56"/>
    <w:rsid w:val="00D60990"/>
    <w:rsid w:val="00D63E80"/>
    <w:rsid w:val="00D67BF6"/>
    <w:rsid w:val="00D71F69"/>
    <w:rsid w:val="00D72949"/>
    <w:rsid w:val="00D732CB"/>
    <w:rsid w:val="00D74AC2"/>
    <w:rsid w:val="00D7574C"/>
    <w:rsid w:val="00D75F3A"/>
    <w:rsid w:val="00D77E6F"/>
    <w:rsid w:val="00D81EA8"/>
    <w:rsid w:val="00D845F1"/>
    <w:rsid w:val="00D85FB1"/>
    <w:rsid w:val="00D86BF9"/>
    <w:rsid w:val="00D9017C"/>
    <w:rsid w:val="00D9021C"/>
    <w:rsid w:val="00D90572"/>
    <w:rsid w:val="00D90638"/>
    <w:rsid w:val="00D90DBF"/>
    <w:rsid w:val="00D911E4"/>
    <w:rsid w:val="00D93037"/>
    <w:rsid w:val="00D93404"/>
    <w:rsid w:val="00D944DD"/>
    <w:rsid w:val="00D96002"/>
    <w:rsid w:val="00D97E8E"/>
    <w:rsid w:val="00DA2B23"/>
    <w:rsid w:val="00DA676B"/>
    <w:rsid w:val="00DB2CCE"/>
    <w:rsid w:val="00DB4F1C"/>
    <w:rsid w:val="00DB6800"/>
    <w:rsid w:val="00DB7881"/>
    <w:rsid w:val="00DC009B"/>
    <w:rsid w:val="00DC00AF"/>
    <w:rsid w:val="00DC2C27"/>
    <w:rsid w:val="00DC7035"/>
    <w:rsid w:val="00DC7762"/>
    <w:rsid w:val="00DD03A5"/>
    <w:rsid w:val="00DD4B72"/>
    <w:rsid w:val="00DD7C60"/>
    <w:rsid w:val="00DE0ADA"/>
    <w:rsid w:val="00DE1A56"/>
    <w:rsid w:val="00DE1C2C"/>
    <w:rsid w:val="00DE59AF"/>
    <w:rsid w:val="00DF0659"/>
    <w:rsid w:val="00DF1DD6"/>
    <w:rsid w:val="00DF6B4C"/>
    <w:rsid w:val="00DF7359"/>
    <w:rsid w:val="00DF746D"/>
    <w:rsid w:val="00DF7AE8"/>
    <w:rsid w:val="00E00D9A"/>
    <w:rsid w:val="00E01A84"/>
    <w:rsid w:val="00E028D1"/>
    <w:rsid w:val="00E04814"/>
    <w:rsid w:val="00E05406"/>
    <w:rsid w:val="00E10A3A"/>
    <w:rsid w:val="00E122C7"/>
    <w:rsid w:val="00E13487"/>
    <w:rsid w:val="00E1352C"/>
    <w:rsid w:val="00E13C76"/>
    <w:rsid w:val="00E14D51"/>
    <w:rsid w:val="00E14F5A"/>
    <w:rsid w:val="00E217AA"/>
    <w:rsid w:val="00E25BF4"/>
    <w:rsid w:val="00E318CE"/>
    <w:rsid w:val="00E329B9"/>
    <w:rsid w:val="00E32F20"/>
    <w:rsid w:val="00E34602"/>
    <w:rsid w:val="00E346DE"/>
    <w:rsid w:val="00E402FA"/>
    <w:rsid w:val="00E41E0C"/>
    <w:rsid w:val="00E4234D"/>
    <w:rsid w:val="00E430D7"/>
    <w:rsid w:val="00E4632A"/>
    <w:rsid w:val="00E46889"/>
    <w:rsid w:val="00E47CC7"/>
    <w:rsid w:val="00E52282"/>
    <w:rsid w:val="00E629AB"/>
    <w:rsid w:val="00E63FA3"/>
    <w:rsid w:val="00E6490C"/>
    <w:rsid w:val="00E64C6E"/>
    <w:rsid w:val="00E66EEF"/>
    <w:rsid w:val="00E7069A"/>
    <w:rsid w:val="00E70925"/>
    <w:rsid w:val="00E7269B"/>
    <w:rsid w:val="00E73AA7"/>
    <w:rsid w:val="00E74F92"/>
    <w:rsid w:val="00E7594A"/>
    <w:rsid w:val="00E77772"/>
    <w:rsid w:val="00E8051B"/>
    <w:rsid w:val="00E8080B"/>
    <w:rsid w:val="00E845CB"/>
    <w:rsid w:val="00E852D5"/>
    <w:rsid w:val="00E86C9A"/>
    <w:rsid w:val="00E873DE"/>
    <w:rsid w:val="00E87A8E"/>
    <w:rsid w:val="00E87E4F"/>
    <w:rsid w:val="00E91C80"/>
    <w:rsid w:val="00E94B0D"/>
    <w:rsid w:val="00E94F52"/>
    <w:rsid w:val="00E95BB3"/>
    <w:rsid w:val="00E96375"/>
    <w:rsid w:val="00E97730"/>
    <w:rsid w:val="00EA075E"/>
    <w:rsid w:val="00EA19B0"/>
    <w:rsid w:val="00EA2BDE"/>
    <w:rsid w:val="00EA351E"/>
    <w:rsid w:val="00EA5003"/>
    <w:rsid w:val="00EA556A"/>
    <w:rsid w:val="00EA617C"/>
    <w:rsid w:val="00EA65E3"/>
    <w:rsid w:val="00EA69A7"/>
    <w:rsid w:val="00EA6C52"/>
    <w:rsid w:val="00EA797A"/>
    <w:rsid w:val="00EB091A"/>
    <w:rsid w:val="00EB1F4C"/>
    <w:rsid w:val="00EB2CC1"/>
    <w:rsid w:val="00EB386E"/>
    <w:rsid w:val="00EB41CD"/>
    <w:rsid w:val="00EB4C77"/>
    <w:rsid w:val="00EB5D3A"/>
    <w:rsid w:val="00EB632E"/>
    <w:rsid w:val="00EB6920"/>
    <w:rsid w:val="00EC08EE"/>
    <w:rsid w:val="00EC579A"/>
    <w:rsid w:val="00EC6086"/>
    <w:rsid w:val="00ED1722"/>
    <w:rsid w:val="00ED189A"/>
    <w:rsid w:val="00ED325C"/>
    <w:rsid w:val="00ED52B6"/>
    <w:rsid w:val="00EE1ADC"/>
    <w:rsid w:val="00EE364E"/>
    <w:rsid w:val="00EE3DA3"/>
    <w:rsid w:val="00EE4E14"/>
    <w:rsid w:val="00EF048E"/>
    <w:rsid w:val="00EF0FF8"/>
    <w:rsid w:val="00EF1313"/>
    <w:rsid w:val="00EF3127"/>
    <w:rsid w:val="00EF4961"/>
    <w:rsid w:val="00EF5149"/>
    <w:rsid w:val="00EF741F"/>
    <w:rsid w:val="00F022E8"/>
    <w:rsid w:val="00F05EB4"/>
    <w:rsid w:val="00F068C8"/>
    <w:rsid w:val="00F103D3"/>
    <w:rsid w:val="00F10628"/>
    <w:rsid w:val="00F12730"/>
    <w:rsid w:val="00F13A48"/>
    <w:rsid w:val="00F13EF5"/>
    <w:rsid w:val="00F14223"/>
    <w:rsid w:val="00F14391"/>
    <w:rsid w:val="00F161ED"/>
    <w:rsid w:val="00F21014"/>
    <w:rsid w:val="00F21DFC"/>
    <w:rsid w:val="00F22A3F"/>
    <w:rsid w:val="00F22BD3"/>
    <w:rsid w:val="00F233A6"/>
    <w:rsid w:val="00F27554"/>
    <w:rsid w:val="00F27E3F"/>
    <w:rsid w:val="00F305D4"/>
    <w:rsid w:val="00F30F29"/>
    <w:rsid w:val="00F33F4D"/>
    <w:rsid w:val="00F33FF5"/>
    <w:rsid w:val="00F34178"/>
    <w:rsid w:val="00F344C2"/>
    <w:rsid w:val="00F37313"/>
    <w:rsid w:val="00F37B1B"/>
    <w:rsid w:val="00F419DA"/>
    <w:rsid w:val="00F42D0F"/>
    <w:rsid w:val="00F43CBF"/>
    <w:rsid w:val="00F47C5C"/>
    <w:rsid w:val="00F47DCA"/>
    <w:rsid w:val="00F50FB5"/>
    <w:rsid w:val="00F5195F"/>
    <w:rsid w:val="00F521B5"/>
    <w:rsid w:val="00F53663"/>
    <w:rsid w:val="00F53C7F"/>
    <w:rsid w:val="00F54AC2"/>
    <w:rsid w:val="00F56AC6"/>
    <w:rsid w:val="00F60188"/>
    <w:rsid w:val="00F60EBA"/>
    <w:rsid w:val="00F65DA5"/>
    <w:rsid w:val="00F67301"/>
    <w:rsid w:val="00F71267"/>
    <w:rsid w:val="00F73476"/>
    <w:rsid w:val="00F74651"/>
    <w:rsid w:val="00F772A0"/>
    <w:rsid w:val="00F8099B"/>
    <w:rsid w:val="00F811FA"/>
    <w:rsid w:val="00F81F94"/>
    <w:rsid w:val="00F84813"/>
    <w:rsid w:val="00F86B28"/>
    <w:rsid w:val="00F90C39"/>
    <w:rsid w:val="00F91837"/>
    <w:rsid w:val="00F921A9"/>
    <w:rsid w:val="00F933DD"/>
    <w:rsid w:val="00F96EF6"/>
    <w:rsid w:val="00F97E01"/>
    <w:rsid w:val="00FA055D"/>
    <w:rsid w:val="00FA28B8"/>
    <w:rsid w:val="00FA3915"/>
    <w:rsid w:val="00FA3BAC"/>
    <w:rsid w:val="00FA419F"/>
    <w:rsid w:val="00FA4220"/>
    <w:rsid w:val="00FA44BB"/>
    <w:rsid w:val="00FA4DDF"/>
    <w:rsid w:val="00FA5BF1"/>
    <w:rsid w:val="00FA61A9"/>
    <w:rsid w:val="00FA61BE"/>
    <w:rsid w:val="00FA6D39"/>
    <w:rsid w:val="00FA705F"/>
    <w:rsid w:val="00FA783C"/>
    <w:rsid w:val="00FB1083"/>
    <w:rsid w:val="00FB1C0C"/>
    <w:rsid w:val="00FB58A1"/>
    <w:rsid w:val="00FB6585"/>
    <w:rsid w:val="00FB7A83"/>
    <w:rsid w:val="00FC00AD"/>
    <w:rsid w:val="00FC2B7D"/>
    <w:rsid w:val="00FC2EC4"/>
    <w:rsid w:val="00FC2F1A"/>
    <w:rsid w:val="00FC3AE3"/>
    <w:rsid w:val="00FC466F"/>
    <w:rsid w:val="00FC5C0E"/>
    <w:rsid w:val="00FD2784"/>
    <w:rsid w:val="00FD29AD"/>
    <w:rsid w:val="00FD4E86"/>
    <w:rsid w:val="00FD4F73"/>
    <w:rsid w:val="00FD57CD"/>
    <w:rsid w:val="00FD58F6"/>
    <w:rsid w:val="00FD5BF3"/>
    <w:rsid w:val="00FD6A58"/>
    <w:rsid w:val="00FD746A"/>
    <w:rsid w:val="00FE0AA7"/>
    <w:rsid w:val="00FE35E1"/>
    <w:rsid w:val="00FE3BA0"/>
    <w:rsid w:val="00FE4F7F"/>
    <w:rsid w:val="00FE51C6"/>
    <w:rsid w:val="00FE5759"/>
    <w:rsid w:val="00FE583F"/>
    <w:rsid w:val="00FE5C1E"/>
    <w:rsid w:val="00FE5EAC"/>
    <w:rsid w:val="00FE61AB"/>
    <w:rsid w:val="00FE62B1"/>
    <w:rsid w:val="00FE6CA2"/>
    <w:rsid w:val="00FE7F73"/>
    <w:rsid w:val="00FF35ED"/>
    <w:rsid w:val="00FF5CC0"/>
    <w:rsid w:val="00FF61E8"/>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7F0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9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rPr>
      <w:rFonts w:asciiTheme="minorHAnsi" w:hAnsiTheme="minorHAnsi" w:cstheme="minorBidi"/>
    </w:rPr>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rPr>
      <w:rFonts w:asciiTheme="minorHAnsi" w:hAnsiTheme="minorHAnsi" w:cstheme="minorBidi"/>
    </w:rPr>
  </w:style>
  <w:style w:type="paragraph" w:styleId="Bibliography">
    <w:name w:val="Bibliography"/>
    <w:basedOn w:val="Normal"/>
    <w:next w:val="Normal"/>
    <w:uiPriority w:val="37"/>
    <w:unhideWhenUsed/>
    <w:rsid w:val="00D52B79"/>
    <w:pPr>
      <w:tabs>
        <w:tab w:val="left" w:pos="260"/>
      </w:tabs>
      <w:spacing w:line="480" w:lineRule="auto"/>
      <w:ind w:left="264" w:hanging="264"/>
    </w:pPr>
    <w:rPr>
      <w:rFonts w:asciiTheme="minorHAnsi" w:hAnsiTheme="minorHAnsi" w:cstheme="minorBidi"/>
    </w:rPr>
  </w:style>
  <w:style w:type="paragraph" w:styleId="Header">
    <w:name w:val="header"/>
    <w:basedOn w:val="Normal"/>
    <w:link w:val="HeaderChar"/>
    <w:uiPriority w:val="99"/>
    <w:unhideWhenUsed/>
    <w:rsid w:val="00D0728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7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097584"/>
  </w:style>
  <w:style w:type="paragraph" w:customStyle="1" w:styleId="EndNoteBibliography">
    <w:name w:val="EndNote Bibliography"/>
    <w:basedOn w:val="Normal"/>
    <w:link w:val="EndNoteBibliographyChar"/>
    <w:rsid w:val="00EF741F"/>
    <w:pPr>
      <w:spacing w:after="200"/>
    </w:pPr>
    <w:rPr>
      <w:rFonts w:eastAsiaTheme="minorHAnsi"/>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style>
  <w:style w:type="paragraph" w:styleId="HTMLPreformatted">
    <w:name w:val="HTML Preformatted"/>
    <w:basedOn w:val="Normal"/>
    <w:link w:val="HTMLPreformattedChar"/>
    <w:uiPriority w:val="99"/>
    <w:semiHidden/>
    <w:unhideWhenUsed/>
    <w:rsid w:val="00F5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C7F"/>
    <w:rPr>
      <w:rFonts w:ascii="Courier New" w:hAnsi="Courier New" w:cs="Courier New"/>
      <w:sz w:val="20"/>
      <w:szCs w:val="20"/>
    </w:rPr>
  </w:style>
  <w:style w:type="character" w:customStyle="1" w:styleId="aceconstant">
    <w:name w:val="ace_constant"/>
    <w:basedOn w:val="DefaultParagraphFont"/>
    <w:rsid w:val="00F53C7F"/>
  </w:style>
  <w:style w:type="paragraph" w:customStyle="1" w:styleId="p1">
    <w:name w:val="p1"/>
    <w:basedOn w:val="Normal"/>
    <w:rsid w:val="00C41683"/>
    <w:pPr>
      <w:shd w:val="clear" w:color="auto" w:fill="F7F9FA"/>
      <w:ind w:left="540" w:hanging="540"/>
    </w:pPr>
    <w:rPr>
      <w:rFonts w:ascii="Helvetica Neue" w:hAnsi="Helvetica Neue"/>
      <w:color w:val="363C3F"/>
      <w:sz w:val="20"/>
      <w:szCs w:val="20"/>
    </w:rPr>
  </w:style>
  <w:style w:type="character" w:customStyle="1" w:styleId="s1">
    <w:name w:val="s1"/>
    <w:basedOn w:val="DefaultParagraphFont"/>
    <w:rsid w:val="00C41683"/>
  </w:style>
  <w:style w:type="character" w:customStyle="1" w:styleId="apple-converted-space">
    <w:name w:val="apple-converted-space"/>
    <w:basedOn w:val="DefaultParagraphFont"/>
    <w:rsid w:val="006B64C9"/>
  </w:style>
  <w:style w:type="table" w:customStyle="1" w:styleId="PlainTable11">
    <w:name w:val="Plain Table 11"/>
    <w:basedOn w:val="TableNormal"/>
    <w:uiPriority w:val="41"/>
    <w:rsid w:val="001003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92341720">
          <w:marLeft w:val="0"/>
          <w:marRight w:val="0"/>
          <w:marTop w:val="0"/>
          <w:marBottom w:val="0"/>
          <w:divBdr>
            <w:top w:val="none" w:sz="0" w:space="0" w:color="auto"/>
            <w:left w:val="none" w:sz="0" w:space="0" w:color="auto"/>
            <w:bottom w:val="none" w:sz="0" w:space="0" w:color="auto"/>
            <w:right w:val="none" w:sz="0" w:space="0" w:color="auto"/>
          </w:divBdr>
          <w:divsChild>
            <w:div w:id="519902128">
              <w:marLeft w:val="0"/>
              <w:marRight w:val="0"/>
              <w:marTop w:val="0"/>
              <w:marBottom w:val="0"/>
              <w:divBdr>
                <w:top w:val="none" w:sz="0" w:space="0" w:color="auto"/>
                <w:left w:val="none" w:sz="0" w:space="0" w:color="auto"/>
                <w:bottom w:val="none" w:sz="0" w:space="0" w:color="auto"/>
                <w:right w:val="none" w:sz="0" w:space="0" w:color="auto"/>
              </w:divBdr>
              <w:divsChild>
                <w:div w:id="689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0435">
      <w:bodyDiv w:val="1"/>
      <w:marLeft w:val="0"/>
      <w:marRight w:val="0"/>
      <w:marTop w:val="0"/>
      <w:marBottom w:val="0"/>
      <w:divBdr>
        <w:top w:val="none" w:sz="0" w:space="0" w:color="auto"/>
        <w:left w:val="none" w:sz="0" w:space="0" w:color="auto"/>
        <w:bottom w:val="none" w:sz="0" w:space="0" w:color="auto"/>
        <w:right w:val="none" w:sz="0" w:space="0" w:color="auto"/>
      </w:divBdr>
    </w:div>
    <w:div w:id="297541589">
      <w:bodyDiv w:val="1"/>
      <w:marLeft w:val="0"/>
      <w:marRight w:val="0"/>
      <w:marTop w:val="0"/>
      <w:marBottom w:val="0"/>
      <w:divBdr>
        <w:top w:val="none" w:sz="0" w:space="0" w:color="auto"/>
        <w:left w:val="none" w:sz="0" w:space="0" w:color="auto"/>
        <w:bottom w:val="none" w:sz="0" w:space="0" w:color="auto"/>
        <w:right w:val="none" w:sz="0" w:space="0" w:color="auto"/>
      </w:divBdr>
    </w:div>
    <w:div w:id="318968070">
      <w:bodyDiv w:val="1"/>
      <w:marLeft w:val="0"/>
      <w:marRight w:val="0"/>
      <w:marTop w:val="0"/>
      <w:marBottom w:val="0"/>
      <w:divBdr>
        <w:top w:val="none" w:sz="0" w:space="0" w:color="auto"/>
        <w:left w:val="none" w:sz="0" w:space="0" w:color="auto"/>
        <w:bottom w:val="none" w:sz="0" w:space="0" w:color="auto"/>
        <w:right w:val="none" w:sz="0" w:space="0" w:color="auto"/>
      </w:divBdr>
    </w:div>
    <w:div w:id="357704368">
      <w:bodyDiv w:val="1"/>
      <w:marLeft w:val="0"/>
      <w:marRight w:val="0"/>
      <w:marTop w:val="0"/>
      <w:marBottom w:val="0"/>
      <w:divBdr>
        <w:top w:val="none" w:sz="0" w:space="0" w:color="auto"/>
        <w:left w:val="none" w:sz="0" w:space="0" w:color="auto"/>
        <w:bottom w:val="none" w:sz="0" w:space="0" w:color="auto"/>
        <w:right w:val="none" w:sz="0" w:space="0" w:color="auto"/>
      </w:divBdr>
    </w:div>
    <w:div w:id="369650971">
      <w:bodyDiv w:val="1"/>
      <w:marLeft w:val="0"/>
      <w:marRight w:val="0"/>
      <w:marTop w:val="0"/>
      <w:marBottom w:val="0"/>
      <w:divBdr>
        <w:top w:val="none" w:sz="0" w:space="0" w:color="auto"/>
        <w:left w:val="none" w:sz="0" w:space="0" w:color="auto"/>
        <w:bottom w:val="none" w:sz="0" w:space="0" w:color="auto"/>
        <w:right w:val="none" w:sz="0" w:space="0" w:color="auto"/>
      </w:divBdr>
      <w:divsChild>
        <w:div w:id="1129980259">
          <w:marLeft w:val="0"/>
          <w:marRight w:val="0"/>
          <w:marTop w:val="0"/>
          <w:marBottom w:val="0"/>
          <w:divBdr>
            <w:top w:val="none" w:sz="0" w:space="0" w:color="auto"/>
            <w:left w:val="none" w:sz="0" w:space="0" w:color="auto"/>
            <w:bottom w:val="none" w:sz="0" w:space="0" w:color="auto"/>
            <w:right w:val="none" w:sz="0" w:space="0" w:color="auto"/>
          </w:divBdr>
          <w:divsChild>
            <w:div w:id="1081291631">
              <w:marLeft w:val="0"/>
              <w:marRight w:val="0"/>
              <w:marTop w:val="0"/>
              <w:marBottom w:val="0"/>
              <w:divBdr>
                <w:top w:val="none" w:sz="0" w:space="0" w:color="auto"/>
                <w:left w:val="none" w:sz="0" w:space="0" w:color="auto"/>
                <w:bottom w:val="none" w:sz="0" w:space="0" w:color="auto"/>
                <w:right w:val="none" w:sz="0" w:space="0" w:color="auto"/>
              </w:divBdr>
              <w:divsChild>
                <w:div w:id="1768693330">
                  <w:marLeft w:val="150"/>
                  <w:marRight w:val="150"/>
                  <w:marTop w:val="150"/>
                  <w:marBottom w:val="150"/>
                  <w:divBdr>
                    <w:top w:val="none" w:sz="0" w:space="0" w:color="auto"/>
                    <w:left w:val="none" w:sz="0" w:space="0" w:color="auto"/>
                    <w:bottom w:val="none" w:sz="0" w:space="0" w:color="auto"/>
                    <w:right w:val="none" w:sz="0" w:space="0" w:color="auto"/>
                  </w:divBdr>
                  <w:divsChild>
                    <w:div w:id="43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4460">
          <w:marLeft w:val="0"/>
          <w:marRight w:val="0"/>
          <w:marTop w:val="0"/>
          <w:marBottom w:val="0"/>
          <w:divBdr>
            <w:top w:val="none" w:sz="0" w:space="0" w:color="auto"/>
            <w:left w:val="none" w:sz="0" w:space="0" w:color="auto"/>
            <w:bottom w:val="none" w:sz="0" w:space="0" w:color="auto"/>
            <w:right w:val="none" w:sz="0" w:space="0" w:color="auto"/>
          </w:divBdr>
          <w:divsChild>
            <w:div w:id="1033118733">
              <w:marLeft w:val="0"/>
              <w:marRight w:val="0"/>
              <w:marTop w:val="0"/>
              <w:marBottom w:val="0"/>
              <w:divBdr>
                <w:top w:val="none" w:sz="0" w:space="0" w:color="auto"/>
                <w:left w:val="none" w:sz="0" w:space="0" w:color="auto"/>
                <w:bottom w:val="none" w:sz="0" w:space="0" w:color="auto"/>
                <w:right w:val="none" w:sz="0" w:space="0" w:color="auto"/>
              </w:divBdr>
              <w:divsChild>
                <w:div w:id="1294218058">
                  <w:marLeft w:val="150"/>
                  <w:marRight w:val="150"/>
                  <w:marTop w:val="150"/>
                  <w:marBottom w:val="150"/>
                  <w:divBdr>
                    <w:top w:val="none" w:sz="0" w:space="0" w:color="auto"/>
                    <w:left w:val="none" w:sz="0" w:space="0" w:color="auto"/>
                    <w:bottom w:val="none" w:sz="0" w:space="0" w:color="auto"/>
                    <w:right w:val="none" w:sz="0" w:space="0" w:color="auto"/>
                  </w:divBdr>
                  <w:divsChild>
                    <w:div w:id="17139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10078">
          <w:marLeft w:val="0"/>
          <w:marRight w:val="0"/>
          <w:marTop w:val="0"/>
          <w:marBottom w:val="0"/>
          <w:divBdr>
            <w:top w:val="none" w:sz="0" w:space="0" w:color="auto"/>
            <w:left w:val="none" w:sz="0" w:space="0" w:color="auto"/>
            <w:bottom w:val="none" w:sz="0" w:space="0" w:color="auto"/>
            <w:right w:val="none" w:sz="0" w:space="0" w:color="auto"/>
          </w:divBdr>
          <w:divsChild>
            <w:div w:id="1410805714">
              <w:marLeft w:val="0"/>
              <w:marRight w:val="0"/>
              <w:marTop w:val="0"/>
              <w:marBottom w:val="0"/>
              <w:divBdr>
                <w:top w:val="none" w:sz="0" w:space="0" w:color="auto"/>
                <w:left w:val="none" w:sz="0" w:space="0" w:color="auto"/>
                <w:bottom w:val="none" w:sz="0" w:space="0" w:color="auto"/>
                <w:right w:val="none" w:sz="0" w:space="0" w:color="auto"/>
              </w:divBdr>
              <w:divsChild>
                <w:div w:id="1155294174">
                  <w:marLeft w:val="150"/>
                  <w:marRight w:val="150"/>
                  <w:marTop w:val="150"/>
                  <w:marBottom w:val="150"/>
                  <w:divBdr>
                    <w:top w:val="none" w:sz="0" w:space="0" w:color="auto"/>
                    <w:left w:val="none" w:sz="0" w:space="0" w:color="auto"/>
                    <w:bottom w:val="none" w:sz="0" w:space="0" w:color="auto"/>
                    <w:right w:val="none" w:sz="0" w:space="0" w:color="auto"/>
                  </w:divBdr>
                  <w:divsChild>
                    <w:div w:id="189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4539">
          <w:marLeft w:val="0"/>
          <w:marRight w:val="0"/>
          <w:marTop w:val="0"/>
          <w:marBottom w:val="0"/>
          <w:divBdr>
            <w:top w:val="none" w:sz="0" w:space="0" w:color="auto"/>
            <w:left w:val="none" w:sz="0" w:space="0" w:color="auto"/>
            <w:bottom w:val="none" w:sz="0" w:space="0" w:color="auto"/>
            <w:right w:val="none" w:sz="0" w:space="0" w:color="auto"/>
          </w:divBdr>
          <w:divsChild>
            <w:div w:id="64378101">
              <w:marLeft w:val="0"/>
              <w:marRight w:val="0"/>
              <w:marTop w:val="0"/>
              <w:marBottom w:val="0"/>
              <w:divBdr>
                <w:top w:val="none" w:sz="0" w:space="0" w:color="auto"/>
                <w:left w:val="none" w:sz="0" w:space="0" w:color="auto"/>
                <w:bottom w:val="none" w:sz="0" w:space="0" w:color="auto"/>
                <w:right w:val="none" w:sz="0" w:space="0" w:color="auto"/>
              </w:divBdr>
              <w:divsChild>
                <w:div w:id="1093014056">
                  <w:marLeft w:val="150"/>
                  <w:marRight w:val="150"/>
                  <w:marTop w:val="150"/>
                  <w:marBottom w:val="150"/>
                  <w:divBdr>
                    <w:top w:val="none" w:sz="0" w:space="0" w:color="auto"/>
                    <w:left w:val="none" w:sz="0" w:space="0" w:color="auto"/>
                    <w:bottom w:val="none" w:sz="0" w:space="0" w:color="auto"/>
                    <w:right w:val="none" w:sz="0" w:space="0" w:color="auto"/>
                  </w:divBdr>
                  <w:divsChild>
                    <w:div w:id="941256210">
                      <w:marLeft w:val="0"/>
                      <w:marRight w:val="0"/>
                      <w:marTop w:val="0"/>
                      <w:marBottom w:val="0"/>
                      <w:divBdr>
                        <w:top w:val="none" w:sz="0" w:space="0" w:color="auto"/>
                        <w:left w:val="none" w:sz="0" w:space="0" w:color="auto"/>
                        <w:bottom w:val="none" w:sz="0" w:space="0" w:color="auto"/>
                        <w:right w:val="none" w:sz="0" w:space="0" w:color="auto"/>
                      </w:divBdr>
                      <w:divsChild>
                        <w:div w:id="1686859048">
                          <w:marLeft w:val="0"/>
                          <w:marRight w:val="0"/>
                          <w:marTop w:val="0"/>
                          <w:marBottom w:val="0"/>
                          <w:divBdr>
                            <w:top w:val="none" w:sz="0" w:space="0" w:color="auto"/>
                            <w:left w:val="none" w:sz="0" w:space="0" w:color="auto"/>
                            <w:bottom w:val="none" w:sz="0" w:space="0" w:color="auto"/>
                            <w:right w:val="none" w:sz="0" w:space="0" w:color="auto"/>
                          </w:divBdr>
                          <w:divsChild>
                            <w:div w:id="806623546">
                              <w:marLeft w:val="0"/>
                              <w:marRight w:val="0"/>
                              <w:marTop w:val="0"/>
                              <w:marBottom w:val="0"/>
                              <w:divBdr>
                                <w:top w:val="none" w:sz="0" w:space="0" w:color="auto"/>
                                <w:left w:val="none" w:sz="0" w:space="0" w:color="auto"/>
                                <w:bottom w:val="none" w:sz="0" w:space="0" w:color="auto"/>
                                <w:right w:val="none" w:sz="0" w:space="0" w:color="auto"/>
                              </w:divBdr>
                              <w:divsChild>
                                <w:div w:id="1554580708">
                                  <w:marLeft w:val="0"/>
                                  <w:marRight w:val="0"/>
                                  <w:marTop w:val="0"/>
                                  <w:marBottom w:val="0"/>
                                  <w:divBdr>
                                    <w:top w:val="none" w:sz="0" w:space="0" w:color="auto"/>
                                    <w:left w:val="none" w:sz="0" w:space="0" w:color="auto"/>
                                    <w:bottom w:val="none" w:sz="0" w:space="0" w:color="auto"/>
                                    <w:right w:val="none" w:sz="0" w:space="0" w:color="auto"/>
                                  </w:divBdr>
                                  <w:divsChild>
                                    <w:div w:id="771125561">
                                      <w:marLeft w:val="0"/>
                                      <w:marRight w:val="0"/>
                                      <w:marTop w:val="0"/>
                                      <w:marBottom w:val="0"/>
                                      <w:divBdr>
                                        <w:top w:val="none" w:sz="0" w:space="0" w:color="auto"/>
                                        <w:left w:val="none" w:sz="0" w:space="0" w:color="auto"/>
                                        <w:bottom w:val="none" w:sz="0" w:space="0" w:color="auto"/>
                                        <w:right w:val="none" w:sz="0" w:space="0" w:color="auto"/>
                                      </w:divBdr>
                                    </w:div>
                                    <w:div w:id="1282809987">
                                      <w:marLeft w:val="0"/>
                                      <w:marRight w:val="0"/>
                                      <w:marTop w:val="0"/>
                                      <w:marBottom w:val="0"/>
                                      <w:divBdr>
                                        <w:top w:val="none" w:sz="0" w:space="0" w:color="auto"/>
                                        <w:left w:val="none" w:sz="0" w:space="0" w:color="auto"/>
                                        <w:bottom w:val="none" w:sz="0" w:space="0" w:color="auto"/>
                                        <w:right w:val="none" w:sz="0" w:space="0" w:color="auto"/>
                                      </w:divBdr>
                                    </w:div>
                                    <w:div w:id="1668629955">
                                      <w:marLeft w:val="0"/>
                                      <w:marRight w:val="0"/>
                                      <w:marTop w:val="0"/>
                                      <w:marBottom w:val="0"/>
                                      <w:divBdr>
                                        <w:top w:val="none" w:sz="0" w:space="0" w:color="auto"/>
                                        <w:left w:val="none" w:sz="0" w:space="0" w:color="auto"/>
                                        <w:bottom w:val="none" w:sz="0" w:space="0" w:color="auto"/>
                                        <w:right w:val="none" w:sz="0" w:space="0" w:color="auto"/>
                                      </w:divBdr>
                                    </w:div>
                                    <w:div w:id="1809785108">
                                      <w:marLeft w:val="0"/>
                                      <w:marRight w:val="0"/>
                                      <w:marTop w:val="0"/>
                                      <w:marBottom w:val="0"/>
                                      <w:divBdr>
                                        <w:top w:val="none" w:sz="0" w:space="0" w:color="auto"/>
                                        <w:left w:val="none" w:sz="0" w:space="0" w:color="auto"/>
                                        <w:bottom w:val="none" w:sz="0" w:space="0" w:color="auto"/>
                                        <w:right w:val="none" w:sz="0" w:space="0" w:color="auto"/>
                                      </w:divBdr>
                                    </w:div>
                                    <w:div w:id="187909856">
                                      <w:marLeft w:val="0"/>
                                      <w:marRight w:val="0"/>
                                      <w:marTop w:val="0"/>
                                      <w:marBottom w:val="0"/>
                                      <w:divBdr>
                                        <w:top w:val="none" w:sz="0" w:space="0" w:color="auto"/>
                                        <w:left w:val="none" w:sz="0" w:space="0" w:color="auto"/>
                                        <w:bottom w:val="none" w:sz="0" w:space="0" w:color="auto"/>
                                        <w:right w:val="none" w:sz="0" w:space="0" w:color="auto"/>
                                      </w:divBdr>
                                    </w:div>
                                    <w:div w:id="460733564">
                                      <w:marLeft w:val="0"/>
                                      <w:marRight w:val="0"/>
                                      <w:marTop w:val="0"/>
                                      <w:marBottom w:val="0"/>
                                      <w:divBdr>
                                        <w:top w:val="none" w:sz="0" w:space="0" w:color="auto"/>
                                        <w:left w:val="none" w:sz="0" w:space="0" w:color="auto"/>
                                        <w:bottom w:val="none" w:sz="0" w:space="0" w:color="auto"/>
                                        <w:right w:val="none" w:sz="0" w:space="0" w:color="auto"/>
                                      </w:divBdr>
                                    </w:div>
                                    <w:div w:id="14308137">
                                      <w:marLeft w:val="0"/>
                                      <w:marRight w:val="0"/>
                                      <w:marTop w:val="0"/>
                                      <w:marBottom w:val="0"/>
                                      <w:divBdr>
                                        <w:top w:val="none" w:sz="0" w:space="0" w:color="auto"/>
                                        <w:left w:val="none" w:sz="0" w:space="0" w:color="auto"/>
                                        <w:bottom w:val="none" w:sz="0" w:space="0" w:color="auto"/>
                                        <w:right w:val="none" w:sz="0" w:space="0" w:color="auto"/>
                                      </w:divBdr>
                                    </w:div>
                                    <w:div w:id="15633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308197">
      <w:bodyDiv w:val="1"/>
      <w:marLeft w:val="0"/>
      <w:marRight w:val="0"/>
      <w:marTop w:val="0"/>
      <w:marBottom w:val="0"/>
      <w:divBdr>
        <w:top w:val="none" w:sz="0" w:space="0" w:color="auto"/>
        <w:left w:val="none" w:sz="0" w:space="0" w:color="auto"/>
        <w:bottom w:val="none" w:sz="0" w:space="0" w:color="auto"/>
        <w:right w:val="none" w:sz="0" w:space="0" w:color="auto"/>
      </w:divBdr>
      <w:divsChild>
        <w:div w:id="1074857706">
          <w:marLeft w:val="0"/>
          <w:marRight w:val="0"/>
          <w:marTop w:val="0"/>
          <w:marBottom w:val="0"/>
          <w:divBdr>
            <w:top w:val="none" w:sz="0" w:space="0" w:color="auto"/>
            <w:left w:val="none" w:sz="0" w:space="0" w:color="auto"/>
            <w:bottom w:val="none" w:sz="0" w:space="0" w:color="auto"/>
            <w:right w:val="none" w:sz="0" w:space="0" w:color="auto"/>
          </w:divBdr>
        </w:div>
        <w:div w:id="1079407331">
          <w:marLeft w:val="0"/>
          <w:marRight w:val="0"/>
          <w:marTop w:val="0"/>
          <w:marBottom w:val="0"/>
          <w:divBdr>
            <w:top w:val="none" w:sz="0" w:space="0" w:color="auto"/>
            <w:left w:val="none" w:sz="0" w:space="0" w:color="auto"/>
            <w:bottom w:val="none" w:sz="0" w:space="0" w:color="auto"/>
            <w:right w:val="none" w:sz="0" w:space="0" w:color="auto"/>
          </w:divBdr>
        </w:div>
        <w:div w:id="1386566032">
          <w:marLeft w:val="0"/>
          <w:marRight w:val="0"/>
          <w:marTop w:val="0"/>
          <w:marBottom w:val="0"/>
          <w:divBdr>
            <w:top w:val="none" w:sz="0" w:space="0" w:color="auto"/>
            <w:left w:val="none" w:sz="0" w:space="0" w:color="auto"/>
            <w:bottom w:val="none" w:sz="0" w:space="0" w:color="auto"/>
            <w:right w:val="none" w:sz="0" w:space="0" w:color="auto"/>
          </w:divBdr>
          <w:divsChild>
            <w:div w:id="1476677763">
              <w:marLeft w:val="0"/>
              <w:marRight w:val="0"/>
              <w:marTop w:val="0"/>
              <w:marBottom w:val="0"/>
              <w:divBdr>
                <w:top w:val="none" w:sz="0" w:space="0" w:color="auto"/>
                <w:left w:val="none" w:sz="0" w:space="0" w:color="auto"/>
                <w:bottom w:val="none" w:sz="0" w:space="0" w:color="auto"/>
                <w:right w:val="none" w:sz="0" w:space="0" w:color="auto"/>
              </w:divBdr>
              <w:divsChild>
                <w:div w:id="111902424">
                  <w:marLeft w:val="0"/>
                  <w:marRight w:val="0"/>
                  <w:marTop w:val="0"/>
                  <w:marBottom w:val="0"/>
                  <w:divBdr>
                    <w:top w:val="none" w:sz="0" w:space="0" w:color="auto"/>
                    <w:left w:val="none" w:sz="0" w:space="0" w:color="auto"/>
                    <w:bottom w:val="none" w:sz="0" w:space="0" w:color="auto"/>
                    <w:right w:val="none" w:sz="0" w:space="0" w:color="auto"/>
                  </w:divBdr>
                </w:div>
              </w:divsChild>
            </w:div>
            <w:div w:id="1383094522">
              <w:marLeft w:val="0"/>
              <w:marRight w:val="0"/>
              <w:marTop w:val="0"/>
              <w:marBottom w:val="0"/>
              <w:divBdr>
                <w:top w:val="none" w:sz="0" w:space="0" w:color="auto"/>
                <w:left w:val="none" w:sz="0" w:space="0" w:color="auto"/>
                <w:bottom w:val="none" w:sz="0" w:space="0" w:color="auto"/>
                <w:right w:val="none" w:sz="0" w:space="0" w:color="auto"/>
              </w:divBdr>
            </w:div>
            <w:div w:id="111246191">
              <w:marLeft w:val="0"/>
              <w:marRight w:val="0"/>
              <w:marTop w:val="0"/>
              <w:marBottom w:val="0"/>
              <w:divBdr>
                <w:top w:val="none" w:sz="0" w:space="0" w:color="auto"/>
                <w:left w:val="none" w:sz="0" w:space="0" w:color="auto"/>
                <w:bottom w:val="none" w:sz="0" w:space="0" w:color="auto"/>
                <w:right w:val="none" w:sz="0" w:space="0" w:color="auto"/>
              </w:divBdr>
            </w:div>
            <w:div w:id="159086032">
              <w:marLeft w:val="0"/>
              <w:marRight w:val="0"/>
              <w:marTop w:val="0"/>
              <w:marBottom w:val="0"/>
              <w:divBdr>
                <w:top w:val="none" w:sz="0" w:space="0" w:color="auto"/>
                <w:left w:val="none" w:sz="0" w:space="0" w:color="auto"/>
                <w:bottom w:val="none" w:sz="0" w:space="0" w:color="auto"/>
                <w:right w:val="none" w:sz="0" w:space="0" w:color="auto"/>
              </w:divBdr>
            </w:div>
            <w:div w:id="1580627204">
              <w:marLeft w:val="0"/>
              <w:marRight w:val="0"/>
              <w:marTop w:val="0"/>
              <w:marBottom w:val="0"/>
              <w:divBdr>
                <w:top w:val="none" w:sz="0" w:space="0" w:color="auto"/>
                <w:left w:val="none" w:sz="0" w:space="0" w:color="auto"/>
                <w:bottom w:val="none" w:sz="0" w:space="0" w:color="auto"/>
                <w:right w:val="none" w:sz="0" w:space="0" w:color="auto"/>
              </w:divBdr>
            </w:div>
            <w:div w:id="949170478">
              <w:marLeft w:val="0"/>
              <w:marRight w:val="0"/>
              <w:marTop w:val="0"/>
              <w:marBottom w:val="0"/>
              <w:divBdr>
                <w:top w:val="none" w:sz="0" w:space="0" w:color="auto"/>
                <w:left w:val="none" w:sz="0" w:space="0" w:color="auto"/>
                <w:bottom w:val="none" w:sz="0" w:space="0" w:color="auto"/>
                <w:right w:val="none" w:sz="0" w:space="0" w:color="auto"/>
              </w:divBdr>
            </w:div>
            <w:div w:id="1058671392">
              <w:marLeft w:val="0"/>
              <w:marRight w:val="0"/>
              <w:marTop w:val="0"/>
              <w:marBottom w:val="0"/>
              <w:divBdr>
                <w:top w:val="none" w:sz="0" w:space="0" w:color="auto"/>
                <w:left w:val="none" w:sz="0" w:space="0" w:color="auto"/>
                <w:bottom w:val="none" w:sz="0" w:space="0" w:color="auto"/>
                <w:right w:val="none" w:sz="0" w:space="0" w:color="auto"/>
              </w:divBdr>
            </w:div>
            <w:div w:id="1229925655">
              <w:marLeft w:val="0"/>
              <w:marRight w:val="0"/>
              <w:marTop w:val="0"/>
              <w:marBottom w:val="0"/>
              <w:divBdr>
                <w:top w:val="none" w:sz="0" w:space="0" w:color="auto"/>
                <w:left w:val="none" w:sz="0" w:space="0" w:color="auto"/>
                <w:bottom w:val="none" w:sz="0" w:space="0" w:color="auto"/>
                <w:right w:val="none" w:sz="0" w:space="0" w:color="auto"/>
              </w:divBdr>
            </w:div>
            <w:div w:id="1538544715">
              <w:marLeft w:val="0"/>
              <w:marRight w:val="0"/>
              <w:marTop w:val="0"/>
              <w:marBottom w:val="0"/>
              <w:divBdr>
                <w:top w:val="none" w:sz="0" w:space="0" w:color="auto"/>
                <w:left w:val="none" w:sz="0" w:space="0" w:color="auto"/>
                <w:bottom w:val="none" w:sz="0" w:space="0" w:color="auto"/>
                <w:right w:val="none" w:sz="0" w:space="0" w:color="auto"/>
              </w:divBdr>
            </w:div>
            <w:div w:id="1398626033">
              <w:marLeft w:val="0"/>
              <w:marRight w:val="0"/>
              <w:marTop w:val="0"/>
              <w:marBottom w:val="0"/>
              <w:divBdr>
                <w:top w:val="none" w:sz="0" w:space="0" w:color="auto"/>
                <w:left w:val="none" w:sz="0" w:space="0" w:color="auto"/>
                <w:bottom w:val="none" w:sz="0" w:space="0" w:color="auto"/>
                <w:right w:val="none" w:sz="0" w:space="0" w:color="auto"/>
              </w:divBdr>
            </w:div>
            <w:div w:id="1090464886">
              <w:marLeft w:val="0"/>
              <w:marRight w:val="0"/>
              <w:marTop w:val="0"/>
              <w:marBottom w:val="0"/>
              <w:divBdr>
                <w:top w:val="none" w:sz="0" w:space="0" w:color="auto"/>
                <w:left w:val="none" w:sz="0" w:space="0" w:color="auto"/>
                <w:bottom w:val="none" w:sz="0" w:space="0" w:color="auto"/>
                <w:right w:val="none" w:sz="0" w:space="0" w:color="auto"/>
              </w:divBdr>
              <w:divsChild>
                <w:div w:id="611521262">
                  <w:marLeft w:val="0"/>
                  <w:marRight w:val="0"/>
                  <w:marTop w:val="0"/>
                  <w:marBottom w:val="0"/>
                  <w:divBdr>
                    <w:top w:val="none" w:sz="0" w:space="0" w:color="auto"/>
                    <w:left w:val="none" w:sz="0" w:space="0" w:color="auto"/>
                    <w:bottom w:val="none" w:sz="0" w:space="0" w:color="auto"/>
                    <w:right w:val="none" w:sz="0" w:space="0" w:color="auto"/>
                  </w:divBdr>
                  <w:divsChild>
                    <w:div w:id="1237324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116239">
                          <w:marLeft w:val="0"/>
                          <w:marRight w:val="0"/>
                          <w:marTop w:val="0"/>
                          <w:marBottom w:val="0"/>
                          <w:divBdr>
                            <w:top w:val="none" w:sz="0" w:space="0" w:color="auto"/>
                            <w:left w:val="none" w:sz="0" w:space="0" w:color="auto"/>
                            <w:bottom w:val="none" w:sz="0" w:space="0" w:color="auto"/>
                            <w:right w:val="none" w:sz="0" w:space="0" w:color="auto"/>
                          </w:divBdr>
                          <w:divsChild>
                            <w:div w:id="162164812">
                              <w:marLeft w:val="0"/>
                              <w:marRight w:val="0"/>
                              <w:marTop w:val="0"/>
                              <w:marBottom w:val="0"/>
                              <w:divBdr>
                                <w:top w:val="none" w:sz="0" w:space="0" w:color="auto"/>
                                <w:left w:val="none" w:sz="0" w:space="0" w:color="auto"/>
                                <w:bottom w:val="none" w:sz="0" w:space="0" w:color="auto"/>
                                <w:right w:val="none" w:sz="0" w:space="0" w:color="auto"/>
                              </w:divBdr>
                              <w:divsChild>
                                <w:div w:id="2099011598">
                                  <w:marLeft w:val="0"/>
                                  <w:marRight w:val="0"/>
                                  <w:marTop w:val="0"/>
                                  <w:marBottom w:val="0"/>
                                  <w:divBdr>
                                    <w:top w:val="none" w:sz="0" w:space="0" w:color="auto"/>
                                    <w:left w:val="none" w:sz="0" w:space="0" w:color="auto"/>
                                    <w:bottom w:val="none" w:sz="0" w:space="0" w:color="auto"/>
                                    <w:right w:val="none" w:sz="0" w:space="0" w:color="auto"/>
                                  </w:divBdr>
                                </w:div>
                                <w:div w:id="1228222925">
                                  <w:marLeft w:val="0"/>
                                  <w:marRight w:val="0"/>
                                  <w:marTop w:val="0"/>
                                  <w:marBottom w:val="0"/>
                                  <w:divBdr>
                                    <w:top w:val="none" w:sz="0" w:space="0" w:color="auto"/>
                                    <w:left w:val="none" w:sz="0" w:space="0" w:color="auto"/>
                                    <w:bottom w:val="none" w:sz="0" w:space="0" w:color="auto"/>
                                    <w:right w:val="none" w:sz="0" w:space="0" w:color="auto"/>
                                  </w:divBdr>
                                  <w:divsChild>
                                    <w:div w:id="917593660">
                                      <w:marLeft w:val="0"/>
                                      <w:marRight w:val="0"/>
                                      <w:marTop w:val="0"/>
                                      <w:marBottom w:val="0"/>
                                      <w:divBdr>
                                        <w:top w:val="none" w:sz="0" w:space="0" w:color="auto"/>
                                        <w:left w:val="none" w:sz="0" w:space="0" w:color="auto"/>
                                        <w:bottom w:val="none" w:sz="0" w:space="0" w:color="auto"/>
                                        <w:right w:val="none" w:sz="0" w:space="0" w:color="auto"/>
                                      </w:divBdr>
                                      <w:divsChild>
                                        <w:div w:id="2124877710">
                                          <w:marLeft w:val="0"/>
                                          <w:marRight w:val="0"/>
                                          <w:marTop w:val="0"/>
                                          <w:marBottom w:val="0"/>
                                          <w:divBdr>
                                            <w:top w:val="none" w:sz="0" w:space="0" w:color="auto"/>
                                            <w:left w:val="none" w:sz="0" w:space="0" w:color="auto"/>
                                            <w:bottom w:val="none" w:sz="0" w:space="0" w:color="auto"/>
                                            <w:right w:val="none" w:sz="0" w:space="0" w:color="auto"/>
                                          </w:divBdr>
                                          <w:divsChild>
                                            <w:div w:id="239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571">
                                      <w:marLeft w:val="0"/>
                                      <w:marRight w:val="0"/>
                                      <w:marTop w:val="0"/>
                                      <w:marBottom w:val="0"/>
                                      <w:divBdr>
                                        <w:top w:val="none" w:sz="0" w:space="0" w:color="auto"/>
                                        <w:left w:val="none" w:sz="0" w:space="0" w:color="auto"/>
                                        <w:bottom w:val="none" w:sz="0" w:space="0" w:color="auto"/>
                                        <w:right w:val="none" w:sz="0" w:space="0" w:color="auto"/>
                                      </w:divBdr>
                                    </w:div>
                                    <w:div w:id="1624269331">
                                      <w:marLeft w:val="0"/>
                                      <w:marRight w:val="0"/>
                                      <w:marTop w:val="0"/>
                                      <w:marBottom w:val="0"/>
                                      <w:divBdr>
                                        <w:top w:val="none" w:sz="0" w:space="0" w:color="auto"/>
                                        <w:left w:val="none" w:sz="0" w:space="0" w:color="auto"/>
                                        <w:bottom w:val="none" w:sz="0" w:space="0" w:color="auto"/>
                                        <w:right w:val="none" w:sz="0" w:space="0" w:color="auto"/>
                                      </w:divBdr>
                                    </w:div>
                                    <w:div w:id="264074770">
                                      <w:marLeft w:val="0"/>
                                      <w:marRight w:val="0"/>
                                      <w:marTop w:val="0"/>
                                      <w:marBottom w:val="0"/>
                                      <w:divBdr>
                                        <w:top w:val="none" w:sz="0" w:space="0" w:color="auto"/>
                                        <w:left w:val="none" w:sz="0" w:space="0" w:color="auto"/>
                                        <w:bottom w:val="none" w:sz="0" w:space="0" w:color="auto"/>
                                        <w:right w:val="none" w:sz="0" w:space="0" w:color="auto"/>
                                      </w:divBdr>
                                    </w:div>
                                    <w:div w:id="809858723">
                                      <w:marLeft w:val="0"/>
                                      <w:marRight w:val="0"/>
                                      <w:marTop w:val="0"/>
                                      <w:marBottom w:val="0"/>
                                      <w:divBdr>
                                        <w:top w:val="none" w:sz="0" w:space="0" w:color="auto"/>
                                        <w:left w:val="none" w:sz="0" w:space="0" w:color="auto"/>
                                        <w:bottom w:val="none" w:sz="0" w:space="0" w:color="auto"/>
                                        <w:right w:val="none" w:sz="0" w:space="0" w:color="auto"/>
                                      </w:divBdr>
                                    </w:div>
                                    <w:div w:id="1681932739">
                                      <w:marLeft w:val="0"/>
                                      <w:marRight w:val="0"/>
                                      <w:marTop w:val="0"/>
                                      <w:marBottom w:val="0"/>
                                      <w:divBdr>
                                        <w:top w:val="none" w:sz="0" w:space="0" w:color="auto"/>
                                        <w:left w:val="none" w:sz="0" w:space="0" w:color="auto"/>
                                        <w:bottom w:val="none" w:sz="0" w:space="0" w:color="auto"/>
                                        <w:right w:val="none" w:sz="0" w:space="0" w:color="auto"/>
                                      </w:divBdr>
                                    </w:div>
                                    <w:div w:id="16860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8775">
                      <w:marLeft w:val="0"/>
                      <w:marRight w:val="0"/>
                      <w:marTop w:val="0"/>
                      <w:marBottom w:val="0"/>
                      <w:divBdr>
                        <w:top w:val="none" w:sz="0" w:space="0" w:color="auto"/>
                        <w:left w:val="none" w:sz="0" w:space="0" w:color="auto"/>
                        <w:bottom w:val="none" w:sz="0" w:space="0" w:color="auto"/>
                        <w:right w:val="none" w:sz="0" w:space="0" w:color="auto"/>
                      </w:divBdr>
                    </w:div>
                    <w:div w:id="1188521444">
                      <w:marLeft w:val="0"/>
                      <w:marRight w:val="0"/>
                      <w:marTop w:val="0"/>
                      <w:marBottom w:val="0"/>
                      <w:divBdr>
                        <w:top w:val="none" w:sz="0" w:space="0" w:color="auto"/>
                        <w:left w:val="none" w:sz="0" w:space="0" w:color="auto"/>
                        <w:bottom w:val="none" w:sz="0" w:space="0" w:color="auto"/>
                        <w:right w:val="none" w:sz="0" w:space="0" w:color="auto"/>
                      </w:divBdr>
                    </w:div>
                    <w:div w:id="264965194">
                      <w:marLeft w:val="0"/>
                      <w:marRight w:val="0"/>
                      <w:marTop w:val="0"/>
                      <w:marBottom w:val="0"/>
                      <w:divBdr>
                        <w:top w:val="none" w:sz="0" w:space="0" w:color="auto"/>
                        <w:left w:val="none" w:sz="0" w:space="0" w:color="auto"/>
                        <w:bottom w:val="none" w:sz="0" w:space="0" w:color="auto"/>
                        <w:right w:val="none" w:sz="0" w:space="0" w:color="auto"/>
                      </w:divBdr>
                    </w:div>
                    <w:div w:id="1903591041">
                      <w:marLeft w:val="0"/>
                      <w:marRight w:val="0"/>
                      <w:marTop w:val="0"/>
                      <w:marBottom w:val="0"/>
                      <w:divBdr>
                        <w:top w:val="none" w:sz="0" w:space="0" w:color="auto"/>
                        <w:left w:val="none" w:sz="0" w:space="0" w:color="auto"/>
                        <w:bottom w:val="none" w:sz="0" w:space="0" w:color="auto"/>
                        <w:right w:val="none" w:sz="0" w:space="0" w:color="auto"/>
                      </w:divBdr>
                    </w:div>
                    <w:div w:id="947926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172712">
                          <w:marLeft w:val="0"/>
                          <w:marRight w:val="0"/>
                          <w:marTop w:val="0"/>
                          <w:marBottom w:val="0"/>
                          <w:divBdr>
                            <w:top w:val="none" w:sz="0" w:space="0" w:color="auto"/>
                            <w:left w:val="none" w:sz="0" w:space="0" w:color="auto"/>
                            <w:bottom w:val="none" w:sz="0" w:space="0" w:color="auto"/>
                            <w:right w:val="none" w:sz="0" w:space="0" w:color="auto"/>
                          </w:divBdr>
                          <w:divsChild>
                            <w:div w:id="1470053242">
                              <w:marLeft w:val="0"/>
                              <w:marRight w:val="0"/>
                              <w:marTop w:val="0"/>
                              <w:marBottom w:val="0"/>
                              <w:divBdr>
                                <w:top w:val="none" w:sz="0" w:space="0" w:color="auto"/>
                                <w:left w:val="none" w:sz="0" w:space="0" w:color="auto"/>
                                <w:bottom w:val="none" w:sz="0" w:space="0" w:color="auto"/>
                                <w:right w:val="none" w:sz="0" w:space="0" w:color="auto"/>
                              </w:divBdr>
                              <w:divsChild>
                                <w:div w:id="835729277">
                                  <w:marLeft w:val="0"/>
                                  <w:marRight w:val="0"/>
                                  <w:marTop w:val="0"/>
                                  <w:marBottom w:val="0"/>
                                  <w:divBdr>
                                    <w:top w:val="none" w:sz="0" w:space="0" w:color="auto"/>
                                    <w:left w:val="none" w:sz="0" w:space="0" w:color="auto"/>
                                    <w:bottom w:val="none" w:sz="0" w:space="0" w:color="auto"/>
                                    <w:right w:val="none" w:sz="0" w:space="0" w:color="auto"/>
                                  </w:divBdr>
                                  <w:divsChild>
                                    <w:div w:id="1056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42550">
      <w:bodyDiv w:val="1"/>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274026063">
              <w:marLeft w:val="0"/>
              <w:marRight w:val="0"/>
              <w:marTop w:val="0"/>
              <w:marBottom w:val="0"/>
              <w:divBdr>
                <w:top w:val="none" w:sz="0" w:space="0" w:color="auto"/>
                <w:left w:val="none" w:sz="0" w:space="0" w:color="auto"/>
                <w:bottom w:val="none" w:sz="0" w:space="0" w:color="auto"/>
                <w:right w:val="none" w:sz="0" w:space="0" w:color="auto"/>
              </w:divBdr>
              <w:divsChild>
                <w:div w:id="849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324">
      <w:bodyDiv w:val="1"/>
      <w:marLeft w:val="0"/>
      <w:marRight w:val="0"/>
      <w:marTop w:val="0"/>
      <w:marBottom w:val="0"/>
      <w:divBdr>
        <w:top w:val="none" w:sz="0" w:space="0" w:color="auto"/>
        <w:left w:val="none" w:sz="0" w:space="0" w:color="auto"/>
        <w:bottom w:val="none" w:sz="0" w:space="0" w:color="auto"/>
        <w:right w:val="none" w:sz="0" w:space="0" w:color="auto"/>
      </w:divBdr>
    </w:div>
    <w:div w:id="818420392">
      <w:bodyDiv w:val="1"/>
      <w:marLeft w:val="0"/>
      <w:marRight w:val="0"/>
      <w:marTop w:val="0"/>
      <w:marBottom w:val="0"/>
      <w:divBdr>
        <w:top w:val="none" w:sz="0" w:space="0" w:color="auto"/>
        <w:left w:val="none" w:sz="0" w:space="0" w:color="auto"/>
        <w:bottom w:val="none" w:sz="0" w:space="0" w:color="auto"/>
        <w:right w:val="none" w:sz="0" w:space="0" w:color="auto"/>
      </w:divBdr>
    </w:div>
    <w:div w:id="941374125">
      <w:bodyDiv w:val="1"/>
      <w:marLeft w:val="0"/>
      <w:marRight w:val="0"/>
      <w:marTop w:val="0"/>
      <w:marBottom w:val="0"/>
      <w:divBdr>
        <w:top w:val="none" w:sz="0" w:space="0" w:color="auto"/>
        <w:left w:val="none" w:sz="0" w:space="0" w:color="auto"/>
        <w:bottom w:val="none" w:sz="0" w:space="0" w:color="auto"/>
        <w:right w:val="none" w:sz="0" w:space="0" w:color="auto"/>
      </w:divBdr>
    </w:div>
    <w:div w:id="950744305">
      <w:bodyDiv w:val="1"/>
      <w:marLeft w:val="0"/>
      <w:marRight w:val="0"/>
      <w:marTop w:val="0"/>
      <w:marBottom w:val="0"/>
      <w:divBdr>
        <w:top w:val="none" w:sz="0" w:space="0" w:color="auto"/>
        <w:left w:val="none" w:sz="0" w:space="0" w:color="auto"/>
        <w:bottom w:val="none" w:sz="0" w:space="0" w:color="auto"/>
        <w:right w:val="none" w:sz="0" w:space="0" w:color="auto"/>
      </w:divBdr>
    </w:div>
    <w:div w:id="1025905447">
      <w:bodyDiv w:val="1"/>
      <w:marLeft w:val="0"/>
      <w:marRight w:val="0"/>
      <w:marTop w:val="0"/>
      <w:marBottom w:val="0"/>
      <w:divBdr>
        <w:top w:val="none" w:sz="0" w:space="0" w:color="auto"/>
        <w:left w:val="none" w:sz="0" w:space="0" w:color="auto"/>
        <w:bottom w:val="none" w:sz="0" w:space="0" w:color="auto"/>
        <w:right w:val="none" w:sz="0" w:space="0" w:color="auto"/>
      </w:divBdr>
    </w:div>
    <w:div w:id="1033962438">
      <w:bodyDiv w:val="1"/>
      <w:marLeft w:val="0"/>
      <w:marRight w:val="0"/>
      <w:marTop w:val="0"/>
      <w:marBottom w:val="0"/>
      <w:divBdr>
        <w:top w:val="none" w:sz="0" w:space="0" w:color="auto"/>
        <w:left w:val="none" w:sz="0" w:space="0" w:color="auto"/>
        <w:bottom w:val="none" w:sz="0" w:space="0" w:color="auto"/>
        <w:right w:val="none" w:sz="0" w:space="0" w:color="auto"/>
      </w:divBdr>
    </w:div>
    <w:div w:id="1053700988">
      <w:bodyDiv w:val="1"/>
      <w:marLeft w:val="0"/>
      <w:marRight w:val="0"/>
      <w:marTop w:val="0"/>
      <w:marBottom w:val="0"/>
      <w:divBdr>
        <w:top w:val="none" w:sz="0" w:space="0" w:color="auto"/>
        <w:left w:val="none" w:sz="0" w:space="0" w:color="auto"/>
        <w:bottom w:val="none" w:sz="0" w:space="0" w:color="auto"/>
        <w:right w:val="none" w:sz="0" w:space="0" w:color="auto"/>
      </w:divBdr>
    </w:div>
    <w:div w:id="1110784899">
      <w:bodyDiv w:val="1"/>
      <w:marLeft w:val="0"/>
      <w:marRight w:val="0"/>
      <w:marTop w:val="0"/>
      <w:marBottom w:val="0"/>
      <w:divBdr>
        <w:top w:val="none" w:sz="0" w:space="0" w:color="auto"/>
        <w:left w:val="none" w:sz="0" w:space="0" w:color="auto"/>
        <w:bottom w:val="none" w:sz="0" w:space="0" w:color="auto"/>
        <w:right w:val="none" w:sz="0" w:space="0" w:color="auto"/>
      </w:divBdr>
    </w:div>
    <w:div w:id="1231888582">
      <w:bodyDiv w:val="1"/>
      <w:marLeft w:val="0"/>
      <w:marRight w:val="0"/>
      <w:marTop w:val="0"/>
      <w:marBottom w:val="0"/>
      <w:divBdr>
        <w:top w:val="none" w:sz="0" w:space="0" w:color="auto"/>
        <w:left w:val="none" w:sz="0" w:space="0" w:color="auto"/>
        <w:bottom w:val="none" w:sz="0" w:space="0" w:color="auto"/>
        <w:right w:val="none" w:sz="0" w:space="0" w:color="auto"/>
      </w:divBdr>
    </w:div>
    <w:div w:id="1425809763">
      <w:bodyDiv w:val="1"/>
      <w:marLeft w:val="0"/>
      <w:marRight w:val="0"/>
      <w:marTop w:val="0"/>
      <w:marBottom w:val="0"/>
      <w:divBdr>
        <w:top w:val="none" w:sz="0" w:space="0" w:color="auto"/>
        <w:left w:val="none" w:sz="0" w:space="0" w:color="auto"/>
        <w:bottom w:val="none" w:sz="0" w:space="0" w:color="auto"/>
        <w:right w:val="none" w:sz="0" w:space="0" w:color="auto"/>
      </w:divBdr>
    </w:div>
    <w:div w:id="1574774823">
      <w:bodyDiv w:val="1"/>
      <w:marLeft w:val="0"/>
      <w:marRight w:val="0"/>
      <w:marTop w:val="0"/>
      <w:marBottom w:val="0"/>
      <w:divBdr>
        <w:top w:val="none" w:sz="0" w:space="0" w:color="auto"/>
        <w:left w:val="none" w:sz="0" w:space="0" w:color="auto"/>
        <w:bottom w:val="none" w:sz="0" w:space="0" w:color="auto"/>
        <w:right w:val="none" w:sz="0" w:space="0" w:color="auto"/>
      </w:divBdr>
      <w:divsChild>
        <w:div w:id="872770813">
          <w:marLeft w:val="0"/>
          <w:marRight w:val="0"/>
          <w:marTop w:val="0"/>
          <w:marBottom w:val="0"/>
          <w:divBdr>
            <w:top w:val="none" w:sz="0" w:space="0" w:color="auto"/>
            <w:left w:val="none" w:sz="0" w:space="0" w:color="auto"/>
            <w:bottom w:val="none" w:sz="0" w:space="0" w:color="auto"/>
            <w:right w:val="none" w:sz="0" w:space="0" w:color="auto"/>
          </w:divBdr>
          <w:divsChild>
            <w:div w:id="1406296075">
              <w:marLeft w:val="0"/>
              <w:marRight w:val="0"/>
              <w:marTop w:val="0"/>
              <w:marBottom w:val="0"/>
              <w:divBdr>
                <w:top w:val="none" w:sz="0" w:space="0" w:color="auto"/>
                <w:left w:val="none" w:sz="0" w:space="0" w:color="auto"/>
                <w:bottom w:val="none" w:sz="0" w:space="0" w:color="auto"/>
                <w:right w:val="none" w:sz="0" w:space="0" w:color="auto"/>
              </w:divBdr>
              <w:divsChild>
                <w:div w:id="543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40205">
      <w:bodyDiv w:val="1"/>
      <w:marLeft w:val="0"/>
      <w:marRight w:val="0"/>
      <w:marTop w:val="0"/>
      <w:marBottom w:val="0"/>
      <w:divBdr>
        <w:top w:val="none" w:sz="0" w:space="0" w:color="auto"/>
        <w:left w:val="none" w:sz="0" w:space="0" w:color="auto"/>
        <w:bottom w:val="none" w:sz="0" w:space="0" w:color="auto"/>
        <w:right w:val="none" w:sz="0" w:space="0" w:color="auto"/>
      </w:divBdr>
    </w:div>
    <w:div w:id="2082100466">
      <w:bodyDiv w:val="1"/>
      <w:marLeft w:val="0"/>
      <w:marRight w:val="0"/>
      <w:marTop w:val="0"/>
      <w:marBottom w:val="0"/>
      <w:divBdr>
        <w:top w:val="none" w:sz="0" w:space="0" w:color="auto"/>
        <w:left w:val="none" w:sz="0" w:space="0" w:color="auto"/>
        <w:bottom w:val="none" w:sz="0" w:space="0" w:color="auto"/>
        <w:right w:val="none" w:sz="0" w:space="0" w:color="auto"/>
      </w:divBdr>
    </w:div>
    <w:div w:id="2091344002">
      <w:bodyDiv w:val="1"/>
      <w:marLeft w:val="0"/>
      <w:marRight w:val="0"/>
      <w:marTop w:val="0"/>
      <w:marBottom w:val="0"/>
      <w:divBdr>
        <w:top w:val="none" w:sz="0" w:space="0" w:color="auto"/>
        <w:left w:val="none" w:sz="0" w:space="0" w:color="auto"/>
        <w:bottom w:val="none" w:sz="0" w:space="0" w:color="auto"/>
        <w:right w:val="none" w:sz="0" w:space="0" w:color="auto"/>
      </w:divBdr>
    </w:div>
    <w:div w:id="2100173886">
      <w:bodyDiv w:val="1"/>
      <w:marLeft w:val="0"/>
      <w:marRight w:val="0"/>
      <w:marTop w:val="0"/>
      <w:marBottom w:val="0"/>
      <w:divBdr>
        <w:top w:val="none" w:sz="0" w:space="0" w:color="auto"/>
        <w:left w:val="none" w:sz="0" w:space="0" w:color="auto"/>
        <w:bottom w:val="none" w:sz="0" w:space="0" w:color="auto"/>
        <w:right w:val="none" w:sz="0" w:space="0" w:color="auto"/>
      </w:divBdr>
      <w:divsChild>
        <w:div w:id="756292986">
          <w:marLeft w:val="0"/>
          <w:marRight w:val="0"/>
          <w:marTop w:val="0"/>
          <w:marBottom w:val="0"/>
          <w:divBdr>
            <w:top w:val="none" w:sz="0" w:space="0" w:color="auto"/>
            <w:left w:val="none" w:sz="0" w:space="0" w:color="auto"/>
            <w:bottom w:val="none" w:sz="0" w:space="0" w:color="auto"/>
            <w:right w:val="none" w:sz="0" w:space="0" w:color="auto"/>
          </w:divBdr>
        </w:div>
        <w:div w:id="1840346191">
          <w:marLeft w:val="0"/>
          <w:marRight w:val="0"/>
          <w:marTop w:val="0"/>
          <w:marBottom w:val="0"/>
          <w:divBdr>
            <w:top w:val="none" w:sz="0" w:space="0" w:color="auto"/>
            <w:left w:val="none" w:sz="0" w:space="0" w:color="auto"/>
            <w:bottom w:val="none" w:sz="0" w:space="0" w:color="auto"/>
            <w:right w:val="none" w:sz="0" w:space="0" w:color="auto"/>
          </w:divBdr>
        </w:div>
        <w:div w:id="602302134">
          <w:marLeft w:val="0"/>
          <w:marRight w:val="0"/>
          <w:marTop w:val="0"/>
          <w:marBottom w:val="0"/>
          <w:divBdr>
            <w:top w:val="none" w:sz="0" w:space="0" w:color="auto"/>
            <w:left w:val="none" w:sz="0" w:space="0" w:color="auto"/>
            <w:bottom w:val="none" w:sz="0" w:space="0" w:color="auto"/>
            <w:right w:val="none" w:sz="0" w:space="0" w:color="auto"/>
          </w:divBdr>
        </w:div>
        <w:div w:id="512186838">
          <w:marLeft w:val="0"/>
          <w:marRight w:val="0"/>
          <w:marTop w:val="0"/>
          <w:marBottom w:val="0"/>
          <w:divBdr>
            <w:top w:val="none" w:sz="0" w:space="0" w:color="auto"/>
            <w:left w:val="none" w:sz="0" w:space="0" w:color="auto"/>
            <w:bottom w:val="none" w:sz="0" w:space="0" w:color="auto"/>
            <w:right w:val="none" w:sz="0" w:space="0" w:color="auto"/>
          </w:divBdr>
          <w:divsChild>
            <w:div w:id="2025016026">
              <w:marLeft w:val="0"/>
              <w:marRight w:val="0"/>
              <w:marTop w:val="0"/>
              <w:marBottom w:val="0"/>
              <w:divBdr>
                <w:top w:val="none" w:sz="0" w:space="0" w:color="auto"/>
                <w:left w:val="none" w:sz="0" w:space="0" w:color="auto"/>
                <w:bottom w:val="none" w:sz="0" w:space="0" w:color="auto"/>
                <w:right w:val="none" w:sz="0" w:space="0" w:color="auto"/>
              </w:divBdr>
            </w:div>
            <w:div w:id="1179272061">
              <w:marLeft w:val="0"/>
              <w:marRight w:val="0"/>
              <w:marTop w:val="0"/>
              <w:marBottom w:val="0"/>
              <w:divBdr>
                <w:top w:val="none" w:sz="0" w:space="0" w:color="auto"/>
                <w:left w:val="none" w:sz="0" w:space="0" w:color="auto"/>
                <w:bottom w:val="none" w:sz="0" w:space="0" w:color="auto"/>
                <w:right w:val="none" w:sz="0" w:space="0" w:color="auto"/>
              </w:divBdr>
              <w:divsChild>
                <w:div w:id="491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sChild>
        <w:div w:id="1374887788">
          <w:marLeft w:val="0"/>
          <w:marRight w:val="0"/>
          <w:marTop w:val="0"/>
          <w:marBottom w:val="0"/>
          <w:divBdr>
            <w:top w:val="none" w:sz="0" w:space="0" w:color="auto"/>
            <w:left w:val="none" w:sz="0" w:space="0" w:color="auto"/>
            <w:bottom w:val="none" w:sz="0" w:space="0" w:color="auto"/>
            <w:right w:val="none" w:sz="0" w:space="0" w:color="auto"/>
          </w:divBdr>
          <w:divsChild>
            <w:div w:id="766274139">
              <w:marLeft w:val="0"/>
              <w:marRight w:val="0"/>
              <w:marTop w:val="0"/>
              <w:marBottom w:val="0"/>
              <w:divBdr>
                <w:top w:val="none" w:sz="0" w:space="0" w:color="auto"/>
                <w:left w:val="none" w:sz="0" w:space="0" w:color="auto"/>
                <w:bottom w:val="none" w:sz="0" w:space="0" w:color="auto"/>
                <w:right w:val="none" w:sz="0" w:space="0" w:color="auto"/>
              </w:divBdr>
              <w:divsChild>
                <w:div w:id="1872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1BAE4-9E22-FB48-8FBE-813D6409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10550</Words>
  <Characters>60141</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Bruno</dc:creator>
  <cp:lastModifiedBy>Steven Amstrup</cp:lastModifiedBy>
  <cp:revision>3</cp:revision>
  <cp:lastPrinted>2017-04-26T15:12:00Z</cp:lastPrinted>
  <dcterms:created xsi:type="dcterms:W3CDTF">2017-08-10T15:33:00Z</dcterms:created>
  <dcterms:modified xsi:type="dcterms:W3CDTF">2017-08-10T15:35:00Z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id="nWei1PP6"/&gt;&lt;style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2a626ec8-28b9-3e2d-85cf-22dda53f3ca2</vt:lpwstr>
  </property>
  <property fmtid="{D5CDD505-2E9C-101B-9397-08002B2CF9AE}" pid="6" name="Mendeley Citation Style_1">
    <vt:lpwstr>http://www.zotero.org/styles/american-medical-association</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http://www.zotero.org/styles/ecology</vt:lpwstr>
  </property>
  <property fmtid="{D5CDD505-2E9C-101B-9397-08002B2CF9AE}" pid="18" name="Mendeley Recent Style Name 5_1">
    <vt:lpwstr>Ecology</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http://www.zotero.org/styles/nature</vt:lpwstr>
  </property>
  <property fmtid="{D5CDD505-2E9C-101B-9397-08002B2CF9AE}" pid="22" name="Mendeley Recent Style Name 7_1">
    <vt:lpwstr>Nature</vt:lpwstr>
  </property>
  <property fmtid="{D5CDD505-2E9C-101B-9397-08002B2CF9AE}" pid="23" name="Mendeley Recent Style Id 8_1">
    <vt:lpwstr>http://www.zotero.org/styles/peerj</vt:lpwstr>
  </property>
  <property fmtid="{D5CDD505-2E9C-101B-9397-08002B2CF9AE}" pid="24" name="Mendeley Recent Style Name 8_1">
    <vt:lpwstr>PeerJ</vt:lpwstr>
  </property>
  <property fmtid="{D5CDD505-2E9C-101B-9397-08002B2CF9AE}" pid="25" name="Mendeley Recent Style Id 9_1">
    <vt:lpwstr>http://www.zotero.org/styles/scientific-reports</vt:lpwstr>
  </property>
  <property fmtid="{D5CDD505-2E9C-101B-9397-08002B2CF9AE}" pid="26" name="Mendeley Recent Style Name 9_1">
    <vt:lpwstr>Scientific Reports</vt:lpwstr>
  </property>
</Properties>
</file>