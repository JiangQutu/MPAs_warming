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18F9E" w14:textId="77777777" w:rsidR="002537D1" w:rsidRPr="00242C05" w:rsidRDefault="0027065F" w:rsidP="002537D1">
      <w:pPr>
        <w:rPr>
          <w:rFonts w:asciiTheme="majorHAnsi" w:hAnsiTheme="majorHAnsi"/>
          <w:b/>
        </w:rPr>
      </w:pPr>
      <w:r>
        <w:rPr>
          <w:rStyle w:val="CommentReference"/>
        </w:rPr>
        <w:commentReference w:id="0"/>
      </w:r>
      <w:r w:rsidR="002537D1" w:rsidRPr="00242C05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95FF0" wp14:editId="49224078">
                <wp:simplePos x="0" y="0"/>
                <wp:positionH relativeFrom="column">
                  <wp:posOffset>3971925</wp:posOffset>
                </wp:positionH>
                <wp:positionV relativeFrom="paragraph">
                  <wp:posOffset>-104775</wp:posOffset>
                </wp:positionV>
                <wp:extent cx="1485900" cy="13284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F72BA" w14:textId="77777777" w:rsidR="002B7DE7" w:rsidRPr="00ED363B" w:rsidRDefault="002B7DE7" w:rsidP="002537D1">
                            <w:pPr>
                              <w:widowControl w:val="0"/>
                              <w:spacing w:before="120" w:after="0" w:line="240" w:lineRule="auto"/>
                              <w:ind w:left="-187" w:right="-4591"/>
                              <w:rPr>
                                <w:smallCaps/>
                                <w:snapToGrid w:val="0"/>
                                <w:sz w:val="24"/>
                                <w:szCs w:val="20"/>
                              </w:rPr>
                            </w:pPr>
                            <w:r w:rsidRPr="00ED363B">
                              <w:rPr>
                                <w:b/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Department of Biology</w:t>
                            </w:r>
                          </w:p>
                          <w:p w14:paraId="1A414009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362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Coker Hall</w:t>
                            </w:r>
                          </w:p>
                          <w:p w14:paraId="5442536A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362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Campus Box 3280</w:t>
                            </w:r>
                          </w:p>
                          <w:p w14:paraId="0F86E18D" w14:textId="77777777" w:rsidR="002B7DE7" w:rsidRPr="00F122FA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Chapel Hill, NC 27599-3280 USA</w:t>
                            </w:r>
                          </w:p>
                          <w:p w14:paraId="4487A21C" w14:textId="77777777" w:rsidR="002B7DE7" w:rsidRPr="00F122FA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jc w:val="both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2262D561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outlineLvl w:val="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Phon</w:t>
                            </w:r>
                            <w:r w:rsidRPr="00F122FA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 xml:space="preserve">e:  </w:t>
                            </w: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919-962-2077</w:t>
                            </w:r>
                          </w:p>
                          <w:p w14:paraId="44A0AF79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F122FA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 xml:space="preserve">Fax:  </w:t>
                            </w: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919-962-1625</w:t>
                            </w:r>
                          </w:p>
                          <w:p w14:paraId="63788880" w14:textId="77777777" w:rsidR="002B7DE7" w:rsidRPr="00F122FA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270"/>
                              <w:rPr>
                                <w:snapToGrid w:val="0"/>
                                <w:sz w:val="20"/>
                                <w:szCs w:val="20"/>
                              </w:rPr>
                            </w:pPr>
                            <w:r w:rsidRPr="00ED363B">
                              <w:rPr>
                                <w:smallCaps/>
                                <w:snapToGrid w:val="0"/>
                                <w:sz w:val="20"/>
                                <w:szCs w:val="20"/>
                              </w:rPr>
                              <w:t>Web:</w:t>
                            </w:r>
                            <w:r w:rsidRPr="00F122FA">
                              <w:rPr>
                                <w:snapToGrid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D363B">
                              <w:rPr>
                                <w:snapToGrid w:val="0"/>
                                <w:sz w:val="20"/>
                                <w:szCs w:val="20"/>
                              </w:rPr>
                              <w:t>http://bio.</w:t>
                            </w:r>
                            <w:r w:rsidRPr="00F122FA">
                              <w:rPr>
                                <w:snapToGrid w:val="0"/>
                                <w:sz w:val="20"/>
                                <w:szCs w:val="20"/>
                              </w:rPr>
                              <w:t>unc.edu</w:t>
                            </w:r>
                          </w:p>
                          <w:p w14:paraId="221984A6" w14:textId="77777777" w:rsidR="002B7DE7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270"/>
                              <w:rPr>
                                <w:rFonts w:ascii="Times New Roman" w:hAnsi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4802883B" w14:textId="77777777" w:rsidR="002B7DE7" w:rsidRDefault="002B7DE7" w:rsidP="002537D1">
                            <w:pPr>
                              <w:widowControl w:val="0"/>
                              <w:spacing w:after="0" w:line="240" w:lineRule="auto"/>
                              <w:ind w:left="-180" w:right="-270"/>
                              <w:rPr>
                                <w:rFonts w:ascii="Times New Roman" w:hAnsi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2431148E" w14:textId="77777777" w:rsidR="002B7DE7" w:rsidRDefault="002B7DE7" w:rsidP="002537D1">
                            <w:pPr>
                              <w:widowControl w:val="0"/>
                              <w:spacing w:after="0" w:line="240" w:lineRule="auto"/>
                              <w:ind w:left="-7470" w:right="-270"/>
                              <w:rPr>
                                <w:rFonts w:ascii="Times New Roman" w:hAnsi="Times New Roman"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09EE4C41" w14:textId="77777777" w:rsidR="002B7DE7" w:rsidRPr="00ED363B" w:rsidRDefault="002B7DE7" w:rsidP="002537D1">
                            <w:pPr>
                              <w:widowControl w:val="0"/>
                              <w:spacing w:after="0" w:line="240" w:lineRule="auto"/>
                              <w:ind w:left="-180"/>
                              <w:rPr>
                                <w:rFonts w:ascii="Times New Roman" w:hAnsi="Times New Roman"/>
                                <w:smallCaps/>
                                <w:snapToGrid w:val="0"/>
                                <w:sz w:val="20"/>
                                <w:szCs w:val="20"/>
                              </w:rPr>
                            </w:pPr>
                          </w:p>
                          <w:p w14:paraId="15F003BA" w14:textId="77777777" w:rsidR="002B7DE7" w:rsidRDefault="002B7DE7" w:rsidP="002537D1"/>
                        </w:txbxContent>
                      </wps:txbx>
                      <wps:bodyPr rot="0" vert="horz" wrap="square" lIns="182880" tIns="0" rIns="18288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395FF0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12.75pt;margin-top:-8.2pt;width:117pt;height:104.6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" stroked="f">
                <v:textbox inset="14.4pt,0,14.4pt,0">
                  <w:txbxContent>
                    <w:p w14:paraId="5FDF72BA" w14:textId="77777777" w:rsidR="005861AF" w:rsidRPr="00ED363B" w:rsidRDefault="005861AF" w:rsidP="002537D1">
                      <w:pPr>
                        <w:widowControl w:val="0"/>
                        <w:spacing w:before="120" w:after="0" w:line="240" w:lineRule="auto"/>
                        <w:ind w:left="-187" w:right="-4591"/>
                        <w:rPr>
                          <w:smallCaps/>
                          <w:snapToGrid w:val="0"/>
                          <w:sz w:val="24"/>
                          <w:szCs w:val="20"/>
                        </w:rPr>
                      </w:pPr>
                      <w:r w:rsidRPr="00ED363B">
                        <w:rPr>
                          <w:b/>
                          <w:smallCaps/>
                          <w:snapToGrid w:val="0"/>
                          <w:sz w:val="20"/>
                          <w:szCs w:val="20"/>
                        </w:rPr>
                        <w:t>Department of Biology</w:t>
                      </w:r>
                    </w:p>
                    <w:p w14:paraId="1A414009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 w:right="-362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Coker Hall</w:t>
                      </w:r>
                    </w:p>
                    <w:p w14:paraId="5442536A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 w:right="-362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Campus Box 3280</w:t>
                      </w:r>
                    </w:p>
                    <w:p w14:paraId="0F86E18D" w14:textId="77777777" w:rsidR="005861AF" w:rsidRPr="00F122FA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Chapel Hill, NC 27599-3280 USA</w:t>
                      </w:r>
                    </w:p>
                    <w:p w14:paraId="4487A21C" w14:textId="77777777" w:rsidR="005861AF" w:rsidRPr="00F122FA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jc w:val="both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</w:p>
                    <w:p w14:paraId="2262D561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outlineLvl w:val="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Phon</w:t>
                      </w:r>
                      <w:r w:rsidRPr="00F122FA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 xml:space="preserve">e:  </w:t>
                      </w: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919-962-2077</w:t>
                      </w:r>
                    </w:p>
                    <w:p w14:paraId="44A0AF79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rPr>
                          <w:smallCaps/>
                          <w:snapToGrid w:val="0"/>
                          <w:sz w:val="20"/>
                          <w:szCs w:val="20"/>
                        </w:rPr>
                      </w:pPr>
                      <w:r w:rsidRPr="00F122FA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 xml:space="preserve">Fax:  </w:t>
                      </w: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919-962-1625</w:t>
                      </w:r>
                    </w:p>
                    <w:p w14:paraId="63788880" w14:textId="77777777" w:rsidR="005861AF" w:rsidRPr="00F122FA" w:rsidRDefault="005861AF" w:rsidP="002537D1">
                      <w:pPr>
                        <w:widowControl w:val="0"/>
                        <w:spacing w:after="0" w:line="240" w:lineRule="auto"/>
                        <w:ind w:left="-180" w:right="-270"/>
                        <w:rPr>
                          <w:snapToGrid w:val="0"/>
                          <w:sz w:val="20"/>
                          <w:szCs w:val="20"/>
                        </w:rPr>
                      </w:pPr>
                      <w:r w:rsidRPr="00ED363B">
                        <w:rPr>
                          <w:smallCaps/>
                          <w:snapToGrid w:val="0"/>
                          <w:sz w:val="20"/>
                          <w:szCs w:val="20"/>
                        </w:rPr>
                        <w:t>Web:</w:t>
                      </w:r>
                      <w:r w:rsidRPr="00F122FA">
                        <w:rPr>
                          <w:snapToGrid w:val="0"/>
                          <w:sz w:val="20"/>
                          <w:szCs w:val="20"/>
                        </w:rPr>
                        <w:t xml:space="preserve">  </w:t>
                      </w:r>
                      <w:r w:rsidRPr="00ED363B">
                        <w:rPr>
                          <w:snapToGrid w:val="0"/>
                          <w:sz w:val="20"/>
                          <w:szCs w:val="20"/>
                        </w:rPr>
                        <w:t>http://bio.</w:t>
                      </w:r>
                      <w:r w:rsidRPr="00F122FA">
                        <w:rPr>
                          <w:snapToGrid w:val="0"/>
                          <w:sz w:val="20"/>
                          <w:szCs w:val="20"/>
                        </w:rPr>
                        <w:t>unc.edu</w:t>
                      </w:r>
                    </w:p>
                    <w:p w14:paraId="221984A6" w14:textId="77777777" w:rsidR="005861AF" w:rsidRDefault="005861AF" w:rsidP="002537D1">
                      <w:pPr>
                        <w:widowControl w:val="0"/>
                        <w:spacing w:after="0" w:line="240" w:lineRule="auto"/>
                        <w:ind w:left="-180" w:right="-270"/>
                        <w:rPr>
                          <w:rFonts w:ascii="Times New Roman" w:hAnsi="Times New Roman"/>
                          <w:snapToGrid w:val="0"/>
                          <w:sz w:val="20"/>
                          <w:szCs w:val="20"/>
                        </w:rPr>
                      </w:pPr>
                    </w:p>
                    <w:p w14:paraId="4802883B" w14:textId="77777777" w:rsidR="005861AF" w:rsidRDefault="005861AF" w:rsidP="002537D1">
                      <w:pPr>
                        <w:widowControl w:val="0"/>
                        <w:spacing w:after="0" w:line="240" w:lineRule="auto"/>
                        <w:ind w:left="-180" w:right="-270"/>
                        <w:rPr>
                          <w:rFonts w:ascii="Times New Roman" w:hAnsi="Times New Roman"/>
                          <w:snapToGrid w:val="0"/>
                          <w:sz w:val="20"/>
                          <w:szCs w:val="20"/>
                        </w:rPr>
                      </w:pPr>
                    </w:p>
                    <w:p w14:paraId="2431148E" w14:textId="77777777" w:rsidR="005861AF" w:rsidRDefault="005861AF" w:rsidP="002537D1">
                      <w:pPr>
                        <w:widowControl w:val="0"/>
                        <w:spacing w:after="0" w:line="240" w:lineRule="auto"/>
                        <w:ind w:left="-7470" w:right="-270"/>
                        <w:rPr>
                          <w:rFonts w:ascii="Times New Roman" w:hAnsi="Times New Roman"/>
                          <w:snapToGrid w:val="0"/>
                          <w:sz w:val="20"/>
                          <w:szCs w:val="20"/>
                        </w:rPr>
                      </w:pPr>
                    </w:p>
                    <w:p w14:paraId="09EE4C41" w14:textId="77777777" w:rsidR="005861AF" w:rsidRPr="00ED363B" w:rsidRDefault="005861AF" w:rsidP="002537D1">
                      <w:pPr>
                        <w:widowControl w:val="0"/>
                        <w:spacing w:after="0" w:line="240" w:lineRule="auto"/>
                        <w:ind w:left="-180"/>
                        <w:rPr>
                          <w:rFonts w:ascii="Times New Roman" w:hAnsi="Times New Roman"/>
                          <w:smallCaps/>
                          <w:snapToGrid w:val="0"/>
                          <w:sz w:val="20"/>
                          <w:szCs w:val="20"/>
                        </w:rPr>
                      </w:pPr>
                    </w:p>
                    <w:p w14:paraId="15F003BA" w14:textId="77777777" w:rsidR="005861AF" w:rsidRDefault="005861AF" w:rsidP="002537D1"/>
                  </w:txbxContent>
                </v:textbox>
              </v:shape>
            </w:pict>
          </mc:Fallback>
        </mc:AlternateContent>
      </w:r>
      <w:r w:rsidR="002537D1" w:rsidRPr="00242C05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0" locked="0" layoutInCell="1" allowOverlap="1" wp14:anchorId="421023F8" wp14:editId="0040BBE9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534920" cy="706120"/>
            <wp:effectExtent l="0" t="0" r="0" b="0"/>
            <wp:wrapNone/>
            <wp:docPr id="2" name="Picture 2" descr="UNC_logo_542_psd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C_logo_542_psd%20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70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7D1" w:rsidRPr="00242C05">
        <w:rPr>
          <w:rFonts w:asciiTheme="majorHAnsi" w:hAnsiTheme="majorHAnsi"/>
          <w:b/>
        </w:rPr>
        <w:t xml:space="preserve">      </w:t>
      </w:r>
    </w:p>
    <w:p w14:paraId="01DF7E10" w14:textId="77777777" w:rsidR="002537D1" w:rsidRPr="00242C05" w:rsidRDefault="002537D1" w:rsidP="002537D1">
      <w:pPr>
        <w:rPr>
          <w:rFonts w:asciiTheme="majorHAnsi" w:hAnsiTheme="majorHAnsi"/>
          <w:b/>
        </w:rPr>
      </w:pPr>
    </w:p>
    <w:p w14:paraId="75F3E13C" w14:textId="77777777" w:rsidR="002537D1" w:rsidRPr="00242C05" w:rsidRDefault="002537D1" w:rsidP="002537D1">
      <w:pPr>
        <w:rPr>
          <w:rFonts w:asciiTheme="majorHAnsi" w:hAnsiTheme="majorHAnsi"/>
          <w:b/>
        </w:rPr>
      </w:pPr>
      <w:r w:rsidRPr="00242C05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592D0" wp14:editId="0F8E261C">
                <wp:simplePos x="0" y="0"/>
                <wp:positionH relativeFrom="column">
                  <wp:posOffset>704850</wp:posOffset>
                </wp:positionH>
                <wp:positionV relativeFrom="paragraph">
                  <wp:posOffset>247650</wp:posOffset>
                </wp:positionV>
                <wp:extent cx="1868170" cy="0"/>
                <wp:effectExtent l="9525" t="9525" r="825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8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9D628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5pt;margin-top:19.5pt;width:147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"/>
            </w:pict>
          </mc:Fallback>
        </mc:AlternateContent>
      </w:r>
    </w:p>
    <w:p w14:paraId="2814A832" w14:textId="35D90A93" w:rsidR="00CD21AC" w:rsidRPr="00242C05" w:rsidRDefault="00CD21AC" w:rsidP="002537D1">
      <w:pPr>
        <w:rPr>
          <w:rFonts w:asciiTheme="majorHAnsi" w:hAnsiTheme="majorHAnsi"/>
          <w:b/>
        </w:rPr>
      </w:pPr>
      <w:r w:rsidRPr="00242C05">
        <w:rPr>
          <w:rFonts w:asciiTheme="majorHAnsi" w:hAnsiTheme="majorHAnsi"/>
          <w:b/>
        </w:rPr>
        <w:t xml:space="preserve">                           </w:t>
      </w:r>
      <w:r w:rsidR="002537D1" w:rsidRPr="00242C05">
        <w:rPr>
          <w:rFonts w:asciiTheme="majorHAnsi" w:hAnsiTheme="majorHAnsi"/>
          <w:b/>
        </w:rPr>
        <w:t xml:space="preserve">College of Arts &amp; </w:t>
      </w:r>
      <w:proofErr w:type="gramStart"/>
      <w:r w:rsidR="002537D1" w:rsidRPr="00242C05">
        <w:rPr>
          <w:rFonts w:asciiTheme="majorHAnsi" w:hAnsiTheme="majorHAnsi"/>
          <w:b/>
        </w:rPr>
        <w:t xml:space="preserve">Sciences  </w:t>
      </w:r>
      <w:proofErr w:type="gramEnd"/>
      <w:r w:rsidR="002537D1" w:rsidRPr="00242C05">
        <w:rPr>
          <w:rFonts w:asciiTheme="majorHAnsi" w:hAnsiTheme="majorHAnsi"/>
          <w:b/>
        </w:rPr>
        <w:br/>
      </w:r>
      <w:r w:rsidRPr="00242C05">
        <w:rPr>
          <w:rFonts w:asciiTheme="majorHAnsi" w:hAnsiTheme="majorHAnsi"/>
          <w:b/>
        </w:rPr>
        <w:t xml:space="preserve">                          </w:t>
      </w:r>
      <w:r w:rsidR="000652C3" w:rsidRPr="00242C05">
        <w:rPr>
          <w:rFonts w:asciiTheme="majorHAnsi" w:hAnsiTheme="majorHAnsi"/>
          <w:b/>
          <w:color w:val="8DB3E2" w:themeColor="text2" w:themeTint="66"/>
        </w:rPr>
        <w:t xml:space="preserve">   </w:t>
      </w:r>
    </w:p>
    <w:p w14:paraId="089B4E89" w14:textId="77777777" w:rsidR="00390861" w:rsidRPr="00242C05" w:rsidRDefault="00390861" w:rsidP="0085106A">
      <w:pPr>
        <w:pStyle w:val="NoSpacing"/>
        <w:rPr>
          <w:rFonts w:asciiTheme="majorHAnsi" w:hAnsiTheme="majorHAnsi"/>
        </w:rPr>
      </w:pPr>
    </w:p>
    <w:p w14:paraId="23233F0B" w14:textId="77777777" w:rsidR="00FD452E" w:rsidRDefault="00FD452E" w:rsidP="00094C28"/>
    <w:p w14:paraId="40CFD172" w14:textId="7C351597" w:rsidR="007B13B4" w:rsidRDefault="00386797" w:rsidP="00094C28">
      <w:r w:rsidRPr="00292733">
        <w:t xml:space="preserve">September </w:t>
      </w:r>
      <w:r w:rsidR="00094C28">
        <w:t>8</w:t>
      </w:r>
      <w:r w:rsidRPr="00292733">
        <w:t>, 2017</w:t>
      </w:r>
    </w:p>
    <w:p w14:paraId="1B8A491B" w14:textId="77777777" w:rsidR="00FD452E" w:rsidRPr="00292733" w:rsidRDefault="00FD452E" w:rsidP="00094C28"/>
    <w:p w14:paraId="1E7E032B" w14:textId="6DF4DB89" w:rsidR="00386797" w:rsidRPr="00D00741" w:rsidRDefault="00094C28" w:rsidP="00094C28">
      <w:r w:rsidRPr="00D00741">
        <w:t>Dear Editor</w:t>
      </w:r>
      <w:r w:rsidR="00386797" w:rsidRPr="00D00741">
        <w:t>,</w:t>
      </w:r>
    </w:p>
    <w:p w14:paraId="3CB7B057" w14:textId="0910201D" w:rsidR="00094C28" w:rsidDel="002B7DE7" w:rsidRDefault="00094C28" w:rsidP="002B7DE7">
      <w:pPr>
        <w:rPr>
          <w:del w:id="1" w:author="aeb1c13" w:date="2017-09-07T10:15:00Z"/>
        </w:rPr>
      </w:pPr>
      <w:r w:rsidRPr="00D00741">
        <w:t>We are pleased to submit what we think is a unique and important manuscript for possible publication as a letter</w:t>
      </w:r>
      <w:ins w:id="2" w:author="aeb1c13" w:date="2017-09-07T10:10:00Z">
        <w:r w:rsidR="002B7DE7">
          <w:t xml:space="preserve"> (article)</w:t>
        </w:r>
      </w:ins>
      <w:r w:rsidRPr="00D00741">
        <w:t xml:space="preserve"> in Nature:  </w:t>
      </w:r>
      <w:r w:rsidRPr="00D00741">
        <w:rPr>
          <w:i/>
        </w:rPr>
        <w:t>Climate Change Threatens the Biodiversity of the World’s Marine Protected Areas.</w:t>
      </w:r>
    </w:p>
    <w:p w14:paraId="70D5EF70" w14:textId="77777777" w:rsidR="002B7DE7" w:rsidRPr="00D00741" w:rsidRDefault="002B7DE7" w:rsidP="00D00741">
      <w:pPr>
        <w:rPr>
          <w:ins w:id="3" w:author="aeb1c13" w:date="2017-09-07T10:15:00Z"/>
          <w:i/>
        </w:rPr>
      </w:pPr>
    </w:p>
    <w:p w14:paraId="64AF98A5" w14:textId="4CDD3A76" w:rsidR="002B7DE7" w:rsidDel="002B7DE7" w:rsidRDefault="002B7DE7" w:rsidP="002B7DE7">
      <w:pPr>
        <w:rPr>
          <w:del w:id="4" w:author="aeb1c13" w:date="2017-09-07T10:15:00Z"/>
          <w:rFonts w:cs="Arial"/>
        </w:rPr>
      </w:pPr>
      <w:moveToRangeStart w:id="5" w:author="aeb1c13" w:date="2017-09-07T10:10:00Z" w:name="move366398376"/>
      <w:moveTo w:id="6" w:author="aeb1c13" w:date="2017-09-07T10:10:00Z">
        <w:del w:id="7" w:author="aeb1c13" w:date="2017-09-07T10:10:00Z">
          <w:r w:rsidRPr="00D00741" w:rsidDel="002B7DE7">
            <w:delText>The far more common approach, and t</w:delText>
          </w:r>
        </w:del>
      </w:moveTo>
      <w:ins w:id="8" w:author="aeb1c13" w:date="2017-09-07T10:10:00Z">
        <w:r>
          <w:t>A</w:t>
        </w:r>
      </w:ins>
      <w:moveTo w:id="9" w:author="aeb1c13" w:date="2017-09-07T10:10:00Z">
        <w:del w:id="10" w:author="aeb1c13" w:date="2017-09-07T10:10:00Z">
          <w:r w:rsidRPr="00D00741" w:rsidDel="002B7DE7">
            <w:delText>he</w:delText>
          </w:r>
        </w:del>
        <w:r w:rsidRPr="00D00741">
          <w:t xml:space="preserve"> prevailing paradigm</w:t>
        </w:r>
        <w:del w:id="11" w:author="aeb1c13" w:date="2017-09-07T10:10:00Z">
          <w:r w:rsidRPr="00D00741" w:rsidDel="002B7DE7">
            <w:delText>,</w:delText>
          </w:r>
        </w:del>
        <w:r w:rsidRPr="00D00741">
          <w:t xml:space="preserve"> is to argue that MPAs and other forms of local protection can increase the resilience of ecosystems to climate change. We </w:t>
        </w:r>
        <w:r>
          <w:t>turn the question on its head;</w:t>
        </w:r>
        <w:r w:rsidRPr="00D00741">
          <w:t xml:space="preserve"> instead asking how climate change will undermine the progress we’ve made in mitigating </w:t>
        </w:r>
        <w:r>
          <w:t xml:space="preserve">local threats to biodiversity. </w:t>
        </w:r>
        <w:del w:id="12" w:author="aeb1c13" w:date="2017-09-07T10:11:00Z">
          <w:r w:rsidRPr="00D00741" w:rsidDel="002B7DE7">
            <w:delText xml:space="preserve">Our results strongly suggest that without </w:delText>
          </w:r>
          <w:r w:rsidRPr="00D00741" w:rsidDel="002B7DE7">
            <w:rPr>
              <w:rFonts w:cs="Arial"/>
            </w:rPr>
            <w:delText xml:space="preserve">drastic reductions in carbon emissions, ocean warming, </w:delText>
          </w:r>
          <w:commentRangeStart w:id="13"/>
          <w:r w:rsidRPr="0063288C" w:rsidDel="002B7DE7">
            <w:rPr>
              <w:rFonts w:cs="Arial"/>
              <w:highlight w:val="yellow"/>
            </w:rPr>
            <w:delText>acidification</w:delText>
          </w:r>
          <w:commentRangeEnd w:id="13"/>
          <w:r w:rsidDel="002B7DE7">
            <w:rPr>
              <w:rStyle w:val="CommentReference"/>
            </w:rPr>
            <w:commentReference w:id="13"/>
          </w:r>
          <w:r w:rsidRPr="00D00741" w:rsidDel="002B7DE7">
            <w:rPr>
              <w:rFonts w:cs="Arial"/>
            </w:rPr>
            <w:delText xml:space="preserve">, and </w:delText>
          </w:r>
          <w:r w:rsidRPr="00D00741" w:rsidDel="002B7DE7">
            <w:delText xml:space="preserve">oxygen depletion </w:delText>
          </w:r>
          <w:r w:rsidRPr="00D00741" w:rsidDel="002B7DE7">
            <w:rPr>
              <w:rFonts w:cs="Arial"/>
            </w:rPr>
            <w:delText>in the 21</w:delText>
          </w:r>
          <w:r w:rsidRPr="00D00741" w:rsidDel="002B7DE7">
            <w:rPr>
              <w:rFonts w:cs="Arial"/>
              <w:vertAlign w:val="superscript"/>
            </w:rPr>
            <w:delText>st</w:delText>
          </w:r>
          <w:r w:rsidRPr="00D00741" w:rsidDel="002B7DE7">
            <w:rPr>
              <w:rFonts w:cs="Arial"/>
            </w:rPr>
            <w:delText xml:space="preserve"> century will in all likelihood disrupt the composition and functioning of the ecosystems currently protected within the world’s MPAs. </w:delText>
          </w:r>
        </w:del>
      </w:moveTo>
    </w:p>
    <w:moveToRangeEnd w:id="5"/>
    <w:p w14:paraId="50251AB6" w14:textId="77777777" w:rsidR="002B7DE7" w:rsidRDefault="00094C28" w:rsidP="002B7DE7">
      <w:pPr>
        <w:rPr>
          <w:ins w:id="14" w:author="aeb1c13" w:date="2017-09-07T10:11:00Z"/>
        </w:rPr>
      </w:pPr>
      <w:r w:rsidRPr="00D00741">
        <w:t xml:space="preserve">We combine several different global databases (e.g., on MPA coverage, projected global warming and </w:t>
      </w:r>
      <w:proofErr w:type="spellStart"/>
      <w:r w:rsidRPr="00D00741">
        <w:t>deoxygenation</w:t>
      </w:r>
      <w:proofErr w:type="spellEnd"/>
      <w:r w:rsidRPr="00D00741">
        <w:t xml:space="preserve"> rates, species thermal </w:t>
      </w:r>
      <w:del w:id="15" w:author="aeb1c13" w:date="2017-09-06T21:29:00Z">
        <w:r w:rsidRPr="00D00741" w:rsidDel="0027065F">
          <w:delText>tolerances</w:delText>
        </w:r>
      </w:del>
      <w:ins w:id="16" w:author="aeb1c13" w:date="2017-09-06T21:29:00Z">
        <w:r w:rsidR="0027065F">
          <w:t>distributions</w:t>
        </w:r>
      </w:ins>
      <w:r w:rsidRPr="00D00741">
        <w:t>) to analyze the extent to which carbon emissions could impact</w:t>
      </w:r>
      <w:r w:rsidR="003D71CE">
        <w:t xml:space="preserve"> marine life</w:t>
      </w:r>
      <w:r w:rsidRPr="00D00741">
        <w:t xml:space="preserve"> currently (largely) protected within </w:t>
      </w:r>
      <w:ins w:id="17" w:author="aeb1c13" w:date="2017-09-06T21:30:00Z">
        <w:r w:rsidR="0027065F">
          <w:t xml:space="preserve">shallow-water? </w:t>
        </w:r>
      </w:ins>
      <w:r w:rsidRPr="00D00741">
        <w:t xml:space="preserve">MPAs. We describe the dependence of these impacts on our future emissions, latitude, </w:t>
      </w:r>
      <w:proofErr w:type="spellStart"/>
      <w:r w:rsidRPr="00D00741">
        <w:t>ecoregion</w:t>
      </w:r>
      <w:proofErr w:type="spellEnd"/>
      <w:r w:rsidR="00F24859">
        <w:t>,</w:t>
      </w:r>
      <w:r w:rsidRPr="00D00741">
        <w:t xml:space="preserve"> and other context dependencies. </w:t>
      </w:r>
    </w:p>
    <w:p w14:paraId="29D773EB" w14:textId="5A4F94D8" w:rsidR="002B7DE7" w:rsidRPr="002B7DE7" w:rsidRDefault="002B7DE7" w:rsidP="002B7DE7">
      <w:pPr>
        <w:rPr>
          <w:ins w:id="18" w:author="aeb1c13" w:date="2017-09-07T10:11:00Z"/>
        </w:rPr>
      </w:pPr>
      <w:ins w:id="19" w:author="aeb1c13" w:date="2017-09-07T10:11:00Z">
        <w:r w:rsidRPr="00D00741">
          <w:t xml:space="preserve">Our results strongly suggest that without </w:t>
        </w:r>
        <w:r w:rsidRPr="00D00741">
          <w:rPr>
            <w:rFonts w:cs="Arial"/>
          </w:rPr>
          <w:t xml:space="preserve">drastic reductions in carbon emissions, ocean warming and </w:t>
        </w:r>
        <w:r w:rsidRPr="00D00741">
          <w:t xml:space="preserve">oxygen depletion </w:t>
        </w:r>
        <w:r w:rsidRPr="00D00741">
          <w:rPr>
            <w:rFonts w:cs="Arial"/>
          </w:rPr>
          <w:t>in the 21</w:t>
        </w:r>
        <w:r w:rsidRPr="00D00741">
          <w:rPr>
            <w:rFonts w:cs="Arial"/>
            <w:vertAlign w:val="superscript"/>
          </w:rPr>
          <w:t>st</w:t>
        </w:r>
        <w:r w:rsidRPr="00D00741">
          <w:rPr>
            <w:rFonts w:cs="Arial"/>
          </w:rPr>
          <w:t xml:space="preserve"> century will </w:t>
        </w:r>
        <w:bookmarkStart w:id="20" w:name="_GoBack"/>
        <w:bookmarkEnd w:id="20"/>
        <w:r w:rsidRPr="00D00741">
          <w:rPr>
            <w:rFonts w:cs="Arial"/>
          </w:rPr>
          <w:t xml:space="preserve">disrupt the composition and functioning of the ecosystems currently protected within the world’s MPAs. </w:t>
        </w:r>
      </w:ins>
      <w:ins w:id="21" w:author="aeb1c13" w:date="2017-09-07T10:12:00Z">
        <w:r>
          <w:rPr>
            <w:rFonts w:cs="Arial"/>
          </w:rPr>
          <w:t xml:space="preserve"> We further offer the novel insight that </w:t>
        </w:r>
      </w:ins>
      <w:ins w:id="22" w:author="aeb1c13" w:date="2017-09-07T10:13:00Z">
        <w:r>
          <w:rPr>
            <w:rFonts w:cs="Arial"/>
          </w:rPr>
          <w:t xml:space="preserve">the </w:t>
        </w:r>
        <w:r w:rsidRPr="002B7DE7">
          <w:rPr>
            <w:rFonts w:ascii="Arial" w:hAnsi="Arial" w:cs="Arial"/>
            <w:sz w:val="20"/>
            <w:szCs w:val="20"/>
            <w:rPrChange w:id="23" w:author="aeb1c13" w:date="2017-09-07T10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spatial distribution of stressors in MPAs are decoupled</w:t>
        </w:r>
      </w:ins>
      <w:ins w:id="24" w:author="aeb1c13" w:date="2017-09-07T10:14:00Z">
        <w:r w:rsidRPr="002B7DE7">
          <w:rPr>
            <w:rFonts w:ascii="Arial" w:hAnsi="Arial" w:cs="Arial"/>
            <w:sz w:val="20"/>
            <w:szCs w:val="20"/>
            <w:rPrChange w:id="25" w:author="aeb1c13" w:date="2017-09-07T10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, thus rearranging MPAs to minimize exposure to one factor could well increase exposure to another.</w:t>
        </w:r>
      </w:ins>
    </w:p>
    <w:p w14:paraId="729A7069" w14:textId="77777777" w:rsidR="002B7DE7" w:rsidRPr="00D00741" w:rsidDel="002B7DE7" w:rsidRDefault="002B7DE7" w:rsidP="00D00741">
      <w:pPr>
        <w:rPr>
          <w:del w:id="26" w:author="aeb1c13" w:date="2017-09-07T10:11:00Z"/>
        </w:rPr>
      </w:pPr>
    </w:p>
    <w:p w14:paraId="4A0032E8" w14:textId="12E48ADA" w:rsidR="00D3605D" w:rsidDel="002B7DE7" w:rsidRDefault="00094C28" w:rsidP="00D00741">
      <w:pPr>
        <w:rPr>
          <w:rFonts w:cs="Arial"/>
        </w:rPr>
      </w:pPr>
      <w:moveFromRangeStart w:id="27" w:author="aeb1c13" w:date="2017-09-07T10:10:00Z" w:name="move366398376"/>
      <w:moveFrom w:id="28" w:author="aeb1c13" w:date="2017-09-07T10:10:00Z">
        <w:r w:rsidRPr="00D00741" w:rsidDel="002B7DE7">
          <w:t xml:space="preserve">The far more common approach, and the prevailing paradigm, is to argue that MPAs and other forms of local protection can increase the resilience of ecosystems to climate change. We </w:t>
        </w:r>
        <w:r w:rsidR="00F24859" w:rsidDel="002B7DE7">
          <w:t>turn the question on its head;</w:t>
        </w:r>
        <w:r w:rsidRPr="00D00741" w:rsidDel="002B7DE7">
          <w:t xml:space="preserve"> instead asking how climate change will undermine the progress we’ve made in mitigating </w:t>
        </w:r>
        <w:r w:rsidR="00F24859" w:rsidDel="002B7DE7">
          <w:t xml:space="preserve">local threats to biodiversity. </w:t>
        </w:r>
        <w:r w:rsidRPr="00D00741" w:rsidDel="002B7DE7">
          <w:t xml:space="preserve">Our results strongly suggest that without </w:t>
        </w:r>
        <w:r w:rsidR="00D00741" w:rsidRPr="00D00741" w:rsidDel="002B7DE7">
          <w:rPr>
            <w:rFonts w:cs="Arial"/>
          </w:rPr>
          <w:t xml:space="preserve">drastic reductions in carbon emissions, ocean warming, </w:t>
        </w:r>
        <w:commentRangeStart w:id="29"/>
        <w:r w:rsidR="00D00741" w:rsidRPr="0027065F" w:rsidDel="002B7DE7">
          <w:rPr>
            <w:rFonts w:cs="Arial"/>
            <w:highlight w:val="yellow"/>
            <w:rPrChange w:id="30" w:author="aeb1c13" w:date="2017-09-06T21:30:00Z">
              <w:rPr>
                <w:rFonts w:cs="Arial"/>
              </w:rPr>
            </w:rPrChange>
          </w:rPr>
          <w:t>acidification</w:t>
        </w:r>
        <w:commentRangeEnd w:id="29"/>
        <w:r w:rsidR="0027065F" w:rsidDel="002B7DE7">
          <w:rPr>
            <w:rStyle w:val="CommentReference"/>
          </w:rPr>
          <w:commentReference w:id="29"/>
        </w:r>
        <w:r w:rsidR="00D00741" w:rsidRPr="00D00741" w:rsidDel="002B7DE7">
          <w:rPr>
            <w:rFonts w:cs="Arial"/>
          </w:rPr>
          <w:t xml:space="preserve">, and </w:t>
        </w:r>
        <w:r w:rsidR="00D00741" w:rsidRPr="00D00741" w:rsidDel="002B7DE7">
          <w:t xml:space="preserve">oxygen depletion </w:t>
        </w:r>
        <w:r w:rsidR="00D00741" w:rsidRPr="00D00741" w:rsidDel="002B7DE7">
          <w:rPr>
            <w:rFonts w:cs="Arial"/>
          </w:rPr>
          <w:t>in the 21</w:t>
        </w:r>
        <w:r w:rsidR="00D00741" w:rsidRPr="00D00741" w:rsidDel="002B7DE7">
          <w:rPr>
            <w:rFonts w:cs="Arial"/>
            <w:vertAlign w:val="superscript"/>
          </w:rPr>
          <w:t>st</w:t>
        </w:r>
        <w:r w:rsidR="00D00741" w:rsidRPr="00D00741" w:rsidDel="002B7DE7">
          <w:rPr>
            <w:rFonts w:cs="Arial"/>
          </w:rPr>
          <w:t xml:space="preserve"> century will in all likelihood disrupt the composition and functioning of the ecosystems currently protected within the world’s MPAs. </w:t>
        </w:r>
      </w:moveFrom>
    </w:p>
    <w:moveFromRangeEnd w:id="27"/>
    <w:p w14:paraId="2211FC83" w14:textId="7AE7EF0E" w:rsidR="00F24859" w:rsidRPr="00D00741" w:rsidRDefault="00F24859" w:rsidP="00D00741">
      <w:r>
        <w:rPr>
          <w:rFonts w:cs="Arial"/>
        </w:rPr>
        <w:t xml:space="preserve">Given our global lack of progress in reducing emissions, the many threats to marine biodiversity, </w:t>
      </w:r>
      <w:ins w:id="31" w:author="aeb1c13" w:date="2017-09-06T21:31:00Z">
        <w:r w:rsidR="0027065F">
          <w:rPr>
            <w:rFonts w:cs="Arial"/>
          </w:rPr>
          <w:t xml:space="preserve">and </w:t>
        </w:r>
      </w:ins>
      <w:del w:id="32" w:author="aeb1c13" w:date="2017-09-06T21:31:00Z">
        <w:r w:rsidDel="0027065F">
          <w:rPr>
            <w:rFonts w:cs="Arial"/>
          </w:rPr>
          <w:delText xml:space="preserve">and our </w:delText>
        </w:r>
      </w:del>
      <w:r>
        <w:rPr>
          <w:rFonts w:cs="Arial"/>
        </w:rPr>
        <w:t xml:space="preserve">the recent withdrawal of the U.S. from the Paris Climate Accord, we believe these results, and this urgent message, is more timely and needed than ever. </w:t>
      </w:r>
    </w:p>
    <w:p w14:paraId="41EA5681" w14:textId="573DD540" w:rsidR="007B13B4" w:rsidRPr="00D00741" w:rsidRDefault="00094C28" w:rsidP="00D00741">
      <w:r w:rsidRPr="00D00741">
        <w:t xml:space="preserve">Thank you for considering our manuscript. </w:t>
      </w:r>
    </w:p>
    <w:p w14:paraId="5605710C" w14:textId="77777777" w:rsidR="007B13B4" w:rsidRPr="00D00741" w:rsidRDefault="007B13B4" w:rsidP="00094C28">
      <w:r w:rsidRPr="00D00741">
        <w:t xml:space="preserve">Sincerely, </w:t>
      </w:r>
    </w:p>
    <w:p w14:paraId="29CEBF90" w14:textId="77777777" w:rsidR="007B13B4" w:rsidRPr="00D00741" w:rsidRDefault="007B13B4" w:rsidP="00094C28">
      <w:r w:rsidRPr="00D00741">
        <w:rPr>
          <w:noProof/>
        </w:rPr>
        <w:drawing>
          <wp:inline distT="0" distB="0" distL="0" distR="0" wp14:anchorId="5A6F4534" wp14:editId="79BEAFF5">
            <wp:extent cx="1598955" cy="740683"/>
            <wp:effectExtent l="0" t="0" r="1270" b="0"/>
            <wp:docPr id="4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803" cy="7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C7DB" w14:textId="77777777" w:rsidR="007B13B4" w:rsidRPr="00D00741" w:rsidRDefault="007B13B4" w:rsidP="00D00741">
      <w:pPr>
        <w:spacing w:line="240" w:lineRule="auto"/>
        <w:rPr>
          <w:sz w:val="20"/>
          <w:szCs w:val="20"/>
        </w:rPr>
      </w:pPr>
      <w:r w:rsidRPr="00D00741">
        <w:rPr>
          <w:sz w:val="20"/>
          <w:szCs w:val="20"/>
        </w:rPr>
        <w:t>John F. Bruno, PhD</w:t>
      </w:r>
    </w:p>
    <w:p w14:paraId="64FCF2B7" w14:textId="0243699C" w:rsidR="005861AF" w:rsidRPr="00D00741" w:rsidRDefault="007B13B4" w:rsidP="00D00741">
      <w:pPr>
        <w:spacing w:line="240" w:lineRule="auto"/>
        <w:rPr>
          <w:sz w:val="20"/>
          <w:szCs w:val="20"/>
        </w:rPr>
      </w:pPr>
      <w:r w:rsidRPr="00D00741">
        <w:rPr>
          <w:sz w:val="20"/>
          <w:szCs w:val="20"/>
        </w:rPr>
        <w:lastRenderedPageBreak/>
        <w:t>Professor</w:t>
      </w:r>
    </w:p>
    <w:sectPr w:rsidR="005861AF" w:rsidRPr="00D00741" w:rsidSect="00CD21A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eb1c13" w:date="2017-09-06T21:29:00Z" w:initials="a">
    <w:p w14:paraId="4240FB01" w14:textId="51EA399E" w:rsidR="002B7DE7" w:rsidRDefault="002B7DE7">
      <w:pPr>
        <w:pStyle w:val="CommentText"/>
      </w:pPr>
      <w:r>
        <w:rPr>
          <w:rStyle w:val="CommentReference"/>
        </w:rPr>
        <w:annotationRef/>
      </w:r>
    </w:p>
  </w:comment>
  <w:comment w:id="13" w:author="aeb1c13" w:date="2017-09-07T10:10:00Z" w:initials="a">
    <w:p w14:paraId="3F7FEEC6" w14:textId="77777777" w:rsidR="002B7DE7" w:rsidRDefault="002B7DE7" w:rsidP="002B7DE7">
      <w:pPr>
        <w:pStyle w:val="CommentText"/>
      </w:pPr>
      <w:r>
        <w:rPr>
          <w:rStyle w:val="CommentReference"/>
        </w:rPr>
        <w:annotationRef/>
      </w:r>
      <w:r>
        <w:t>Is this buried in the SOM now?</w:t>
      </w:r>
    </w:p>
  </w:comment>
  <w:comment w:id="29" w:author="aeb1c13" w:date="2017-09-06T21:31:00Z" w:initials="a">
    <w:p w14:paraId="1E829025" w14:textId="3E0E53C5" w:rsidR="002B7DE7" w:rsidRDefault="002B7DE7">
      <w:pPr>
        <w:pStyle w:val="CommentText"/>
      </w:pPr>
      <w:r>
        <w:rPr>
          <w:rStyle w:val="CommentReference"/>
        </w:rPr>
        <w:annotationRef/>
      </w:r>
      <w:r>
        <w:t>Is this buried in the SOM now?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7B1"/>
    <w:multiLevelType w:val="multilevel"/>
    <w:tmpl w:val="06FC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EF5847"/>
    <w:multiLevelType w:val="multilevel"/>
    <w:tmpl w:val="B83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D1"/>
    <w:rsid w:val="000627A0"/>
    <w:rsid w:val="000652C3"/>
    <w:rsid w:val="00094C28"/>
    <w:rsid w:val="00130A8D"/>
    <w:rsid w:val="0013345F"/>
    <w:rsid w:val="0019675D"/>
    <w:rsid w:val="00242C05"/>
    <w:rsid w:val="002537D1"/>
    <w:rsid w:val="0027065F"/>
    <w:rsid w:val="00292733"/>
    <w:rsid w:val="002B7DE7"/>
    <w:rsid w:val="00314408"/>
    <w:rsid w:val="00386797"/>
    <w:rsid w:val="00390861"/>
    <w:rsid w:val="003C7D4C"/>
    <w:rsid w:val="003D71CE"/>
    <w:rsid w:val="00424539"/>
    <w:rsid w:val="00466591"/>
    <w:rsid w:val="004F24C6"/>
    <w:rsid w:val="00541C32"/>
    <w:rsid w:val="00581857"/>
    <w:rsid w:val="005861AF"/>
    <w:rsid w:val="005B30C2"/>
    <w:rsid w:val="005D5A3D"/>
    <w:rsid w:val="00625509"/>
    <w:rsid w:val="0063186E"/>
    <w:rsid w:val="00655D16"/>
    <w:rsid w:val="00751AA9"/>
    <w:rsid w:val="00755DEE"/>
    <w:rsid w:val="007A1508"/>
    <w:rsid w:val="007B13B4"/>
    <w:rsid w:val="007C7E4D"/>
    <w:rsid w:val="008319E6"/>
    <w:rsid w:val="0085106A"/>
    <w:rsid w:val="00880F38"/>
    <w:rsid w:val="00894105"/>
    <w:rsid w:val="008B135A"/>
    <w:rsid w:val="008B2AAC"/>
    <w:rsid w:val="008C389C"/>
    <w:rsid w:val="008D4F7B"/>
    <w:rsid w:val="0090644E"/>
    <w:rsid w:val="00947CAA"/>
    <w:rsid w:val="009849F2"/>
    <w:rsid w:val="0099208C"/>
    <w:rsid w:val="00AC2A1B"/>
    <w:rsid w:val="00AC2C8E"/>
    <w:rsid w:val="00B1171C"/>
    <w:rsid w:val="00B93FFF"/>
    <w:rsid w:val="00BB07A8"/>
    <w:rsid w:val="00C6704D"/>
    <w:rsid w:val="00CD21AC"/>
    <w:rsid w:val="00D00741"/>
    <w:rsid w:val="00D3605D"/>
    <w:rsid w:val="00D4679E"/>
    <w:rsid w:val="00E01BC0"/>
    <w:rsid w:val="00E66D6E"/>
    <w:rsid w:val="00F160B2"/>
    <w:rsid w:val="00F229F5"/>
    <w:rsid w:val="00F24859"/>
    <w:rsid w:val="00F763C6"/>
    <w:rsid w:val="00FC44A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6A16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0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C7D4C"/>
    <w:rPr>
      <w:color w:val="0000FF"/>
      <w:u w:val="single"/>
    </w:rPr>
  </w:style>
  <w:style w:type="paragraph" w:customStyle="1" w:styleId="Body">
    <w:name w:val="Body"/>
    <w:autoRedefine/>
    <w:rsid w:val="00094C28"/>
    <w:pPr>
      <w:suppressLineNumbers/>
      <w:spacing w:after="0" w:line="480" w:lineRule="auto"/>
    </w:pPr>
    <w:rPr>
      <w:rFonts w:ascii="Arial" w:eastAsia="ヒラギノ角ゴ Pro W3" w:hAnsi="Arial" w:cs="Arial"/>
      <w:b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06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65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65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6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6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06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C7D4C"/>
    <w:rPr>
      <w:color w:val="0000FF"/>
      <w:u w:val="single"/>
    </w:rPr>
  </w:style>
  <w:style w:type="paragraph" w:customStyle="1" w:styleId="Body">
    <w:name w:val="Body"/>
    <w:autoRedefine/>
    <w:rsid w:val="00094C28"/>
    <w:pPr>
      <w:suppressLineNumbers/>
      <w:spacing w:after="0" w:line="480" w:lineRule="auto"/>
    </w:pPr>
    <w:rPr>
      <w:rFonts w:ascii="Arial" w:eastAsia="ヒラギノ角ゴ Pro W3" w:hAnsi="Arial" w:cs="Arial"/>
      <w:b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7065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65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65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65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6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3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430635-E6B3-6D42-883D-550A42D0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aeb1c13</cp:lastModifiedBy>
  <cp:revision>2</cp:revision>
  <dcterms:created xsi:type="dcterms:W3CDTF">2017-09-07T12:45:00Z</dcterms:created>
  <dcterms:modified xsi:type="dcterms:W3CDTF">2017-09-07T12:45:00Z</dcterms:modified>
</cp:coreProperties>
</file>